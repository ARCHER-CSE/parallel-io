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36F" w:rsidRDefault="009D136F" w:rsidP="009D136F">
      <w:pPr>
        <w:pStyle w:val="DocHead"/>
      </w:pPr>
    </w:p>
    <w:p w:rsidR="00E64848" w:rsidRDefault="001D061F" w:rsidP="00334601">
      <w:pPr>
        <w:pStyle w:val="Els-Title"/>
        <w:outlineLvl w:val="0"/>
      </w:pPr>
      <w:r w:rsidRPr="001D061F">
        <w:t>I/O Performance Benchmarking and Investigation on Multiple HPC Architectures</w:t>
      </w:r>
    </w:p>
    <w:p w:rsidR="00E64848" w:rsidRDefault="001D061F" w:rsidP="00334601">
      <w:pPr>
        <w:pStyle w:val="Els-Author"/>
        <w:outlineLvl w:val="0"/>
      </w:pPr>
      <w:r>
        <w:t>B</w:t>
      </w:r>
      <w:r w:rsidR="00825ECD">
        <w:t xml:space="preserve">. </w:t>
      </w:r>
      <w:r>
        <w:t>Lawrence</w:t>
      </w:r>
      <w:r w:rsidR="00825ECD" w:rsidRPr="00825ECD">
        <w:rPr>
          <w:szCs w:val="26"/>
          <w:vertAlign w:val="superscript"/>
        </w:rPr>
        <w:t>a</w:t>
      </w:r>
      <w:r w:rsidR="00476F2D">
        <w:t xml:space="preserve">, </w:t>
      </w:r>
      <w:r>
        <w:t>C</w:t>
      </w:r>
      <w:r w:rsidR="00476F2D">
        <w:t>.</w:t>
      </w:r>
      <w:r w:rsidR="00825ECD">
        <w:t xml:space="preserve"> </w:t>
      </w:r>
      <w:r>
        <w:t>Maynard</w:t>
      </w:r>
      <w:r w:rsidR="00825ECD" w:rsidRPr="00825ECD">
        <w:rPr>
          <w:szCs w:val="26"/>
          <w:vertAlign w:val="superscript"/>
        </w:rPr>
        <w:t>b</w:t>
      </w:r>
      <w:r>
        <w:t>, A. Turner</w:t>
      </w:r>
      <w:r>
        <w:rPr>
          <w:szCs w:val="26"/>
          <w:vertAlign w:val="superscript"/>
        </w:rPr>
        <w:t>c</w:t>
      </w:r>
      <w:r>
        <w:t>, X. Guo</w:t>
      </w:r>
      <w:r>
        <w:rPr>
          <w:szCs w:val="26"/>
          <w:vertAlign w:val="superscript"/>
        </w:rPr>
        <w:t>c</w:t>
      </w:r>
      <w:r>
        <w:t>, D. Sloan-Murphy</w:t>
      </w:r>
      <w:r>
        <w:rPr>
          <w:szCs w:val="26"/>
          <w:vertAlign w:val="superscript"/>
        </w:rPr>
        <w:t>c</w:t>
      </w:r>
    </w:p>
    <w:p w:rsidR="00E64848" w:rsidRDefault="00825ECD" w:rsidP="00334601">
      <w:pPr>
        <w:pStyle w:val="Els-Affiliation"/>
        <w:outlineLvl w:val="0"/>
      </w:pPr>
      <w:r w:rsidRPr="00825ECD">
        <w:rPr>
          <w:iCs/>
          <w:szCs w:val="16"/>
          <w:vertAlign w:val="superscript"/>
        </w:rPr>
        <w:t>a</w:t>
      </w:r>
      <w:r w:rsidR="001D061F">
        <w:t>University of Reading, United Kingdom</w:t>
      </w:r>
    </w:p>
    <w:p w:rsidR="001D061F" w:rsidRDefault="00825ECD" w:rsidP="001D061F">
      <w:pPr>
        <w:pStyle w:val="Els-Affiliation"/>
        <w:outlineLvl w:val="0"/>
      </w:pPr>
      <w:r w:rsidRPr="00825ECD">
        <w:rPr>
          <w:iCs/>
          <w:szCs w:val="16"/>
          <w:vertAlign w:val="superscript"/>
        </w:rPr>
        <w:t>b</w:t>
      </w:r>
      <w:r w:rsidR="001D061F">
        <w:t>Met Office, United Kingdom</w:t>
      </w:r>
    </w:p>
    <w:p w:rsidR="001D061F" w:rsidRDefault="001D061F" w:rsidP="001D061F">
      <w:pPr>
        <w:pStyle w:val="Els-Affiliation"/>
        <w:outlineLvl w:val="0"/>
      </w:pPr>
      <w:r>
        <w:rPr>
          <w:iCs/>
          <w:szCs w:val="16"/>
          <w:vertAlign w:val="superscript"/>
        </w:rPr>
        <w:t>c</w:t>
      </w:r>
      <w:r>
        <w:t>Edinburgh Parallel Computing Centre, University of Edinburgh, United Kingdom</w:t>
      </w:r>
    </w:p>
    <w:p w:rsidR="00E64848" w:rsidRDefault="00E64848" w:rsidP="001D061F">
      <w:pPr>
        <w:pStyle w:val="Els-history"/>
      </w:pPr>
    </w:p>
    <w:p w:rsidR="00E64848" w:rsidRDefault="00E64848" w:rsidP="00724387">
      <w:pPr>
        <w:pStyle w:val="Els-Abstract-head"/>
        <w:jc w:val="both"/>
        <w:outlineLvl w:val="0"/>
      </w:pPr>
      <w:r>
        <w:t>Abstract</w:t>
      </w:r>
    </w:p>
    <w:p w:rsidR="00EF6C7D" w:rsidRPr="00EF6C7D" w:rsidRDefault="00EF6C7D" w:rsidP="00724387">
      <w:pPr>
        <w:pStyle w:val="Els-keywords"/>
        <w:jc w:val="both"/>
        <w:rPr>
          <w:noProof w:val="0"/>
          <w:sz w:val="20"/>
          <w:lang w:val="en-GB"/>
        </w:rPr>
      </w:pPr>
      <w:r w:rsidRPr="00EF6C7D">
        <w:rPr>
          <w:noProof w:val="0"/>
          <w:sz w:val="20"/>
          <w:lang w:val="en-GB"/>
        </w:rPr>
        <w:t xml:space="preserve">I/O performance plays a key role in many scientific simulations and the bottleneck of I/O is an important challenge to solve towards </w:t>
      </w:r>
      <w:proofErr w:type="spellStart"/>
      <w:r w:rsidRPr="00EF6C7D">
        <w:rPr>
          <w:noProof w:val="0"/>
          <w:sz w:val="20"/>
          <w:lang w:val="en-GB"/>
        </w:rPr>
        <w:t>Exascale</w:t>
      </w:r>
      <w:proofErr w:type="spellEnd"/>
      <w:r w:rsidRPr="00EF6C7D">
        <w:rPr>
          <w:noProof w:val="0"/>
          <w:sz w:val="20"/>
          <w:lang w:val="en-GB"/>
        </w:rPr>
        <w:t xml:space="preserve"> computing. It is therefore necessary for </w:t>
      </w:r>
      <w:proofErr w:type="spellStart"/>
      <w:r w:rsidRPr="00EF6C7D">
        <w:rPr>
          <w:noProof w:val="0"/>
          <w:sz w:val="20"/>
          <w:lang w:val="en-GB"/>
        </w:rPr>
        <w:t>CoEs</w:t>
      </w:r>
      <w:proofErr w:type="spellEnd"/>
      <w:r w:rsidRPr="00EF6C7D">
        <w:rPr>
          <w:noProof w:val="0"/>
          <w:sz w:val="20"/>
          <w:lang w:val="en-GB"/>
        </w:rPr>
        <w:t xml:space="preserve"> and scientific communities with high I/O requirements to understand the usage pattern of existing HPC systems and applications to be suitably equipped to make</w:t>
      </w:r>
      <w:r>
        <w:rPr>
          <w:noProof w:val="0"/>
          <w:sz w:val="20"/>
          <w:lang w:val="en-GB"/>
        </w:rPr>
        <w:t xml:space="preserve"> informed plans for the future.</w:t>
      </w:r>
    </w:p>
    <w:p w:rsidR="00EF6C7D" w:rsidRPr="00EF6C7D" w:rsidRDefault="00EF6C7D" w:rsidP="00724387">
      <w:pPr>
        <w:pStyle w:val="Els-keywords"/>
        <w:jc w:val="both"/>
        <w:rPr>
          <w:noProof w:val="0"/>
          <w:sz w:val="20"/>
          <w:lang w:val="en-GB"/>
        </w:rPr>
      </w:pPr>
      <w:r w:rsidRPr="00EF6C7D">
        <w:rPr>
          <w:noProof w:val="0"/>
          <w:sz w:val="20"/>
          <w:lang w:val="en-GB"/>
        </w:rPr>
        <w:t>Theoretical performance numbers assume a clean formatted file system with no contention from other users. Obviously, when used in full production, this level of pe</w:t>
      </w:r>
      <w:r>
        <w:rPr>
          <w:noProof w:val="0"/>
          <w:sz w:val="20"/>
          <w:lang w:val="en-GB"/>
        </w:rPr>
        <w:t>rformance will not be attained.</w:t>
      </w:r>
    </w:p>
    <w:p w:rsidR="00EF6C7D" w:rsidRPr="00EF6C7D" w:rsidRDefault="00EF6C7D" w:rsidP="00724387">
      <w:pPr>
        <w:pStyle w:val="Els-keywords"/>
        <w:jc w:val="both"/>
        <w:rPr>
          <w:noProof w:val="0"/>
          <w:sz w:val="20"/>
          <w:lang w:val="en-GB"/>
        </w:rPr>
      </w:pPr>
      <w:r w:rsidRPr="00EF6C7D">
        <w:rPr>
          <w:noProof w:val="0"/>
          <w:sz w:val="20"/>
          <w:lang w:val="en-GB"/>
        </w:rPr>
        <w:t>One of the goals of this paper is to provide insight into the performance of the file systems in production. To answer questions such as: What is the maximum performance actually experienced? What variation in p</w:t>
      </w:r>
      <w:r>
        <w:rPr>
          <w:noProof w:val="0"/>
          <w:sz w:val="20"/>
          <w:lang w:val="en-GB"/>
        </w:rPr>
        <w:t>erformance do users experience?</w:t>
      </w:r>
    </w:p>
    <w:p w:rsidR="00EF6C7D" w:rsidRDefault="00EF6C7D" w:rsidP="00724387">
      <w:pPr>
        <w:pStyle w:val="Els-keywords"/>
        <w:jc w:val="both"/>
        <w:rPr>
          <w:noProof w:val="0"/>
          <w:sz w:val="20"/>
          <w:lang w:val="en-GB"/>
        </w:rPr>
      </w:pPr>
      <w:r w:rsidRPr="00EF6C7D">
        <w:rPr>
          <w:noProof w:val="0"/>
          <w:sz w:val="20"/>
          <w:lang w:val="en-GB"/>
        </w:rPr>
        <w:t>To that end, this paper details the I/O performance of multiple HPC architectures through testing a set of selected I/O benchmarks and representative scientific applications. Results are presented from the following systems:</w:t>
      </w:r>
    </w:p>
    <w:p w:rsidR="00EF6C7D" w:rsidRDefault="00EF6C7D" w:rsidP="00724387">
      <w:pPr>
        <w:pStyle w:val="Els-keywords"/>
        <w:jc w:val="both"/>
        <w:rPr>
          <w:noProof w:val="0"/>
          <w:sz w:val="20"/>
          <w:lang w:val="en-GB"/>
        </w:rPr>
      </w:pPr>
      <w:r w:rsidRPr="0055648B">
        <w:rPr>
          <w:b/>
          <w:noProof w:val="0"/>
          <w:sz w:val="20"/>
          <w:lang w:val="en-GB"/>
        </w:rPr>
        <w:t>ARCHER</w:t>
      </w:r>
      <w:r w:rsidRPr="00EF6C7D">
        <w:rPr>
          <w:noProof w:val="0"/>
          <w:sz w:val="20"/>
          <w:lang w:val="en-GB"/>
        </w:rPr>
        <w:t xml:space="preserve">: </w:t>
      </w:r>
      <w:proofErr w:type="gramStart"/>
      <w:r w:rsidRPr="00EF6C7D">
        <w:rPr>
          <w:noProof w:val="0"/>
          <w:sz w:val="20"/>
          <w:lang w:val="en-GB"/>
        </w:rPr>
        <w:t xml:space="preserve">the UK national supercomputing service, using a Cray </w:t>
      </w:r>
      <w:proofErr w:type="spellStart"/>
      <w:r w:rsidRPr="00EF6C7D">
        <w:rPr>
          <w:noProof w:val="0"/>
          <w:sz w:val="20"/>
          <w:lang w:val="en-GB"/>
        </w:rPr>
        <w:t>Sonexion</w:t>
      </w:r>
      <w:proofErr w:type="spellEnd"/>
      <w:r w:rsidRPr="00EF6C7D">
        <w:rPr>
          <w:noProof w:val="0"/>
          <w:sz w:val="20"/>
          <w:lang w:val="en-GB"/>
        </w:rPr>
        <w:t xml:space="preserve"> Lustre file</w:t>
      </w:r>
      <w:proofErr w:type="gramEnd"/>
      <w:r w:rsidRPr="00EF6C7D">
        <w:rPr>
          <w:noProof w:val="0"/>
          <w:sz w:val="20"/>
          <w:lang w:val="en-GB"/>
        </w:rPr>
        <w:t xml:space="preserve"> system.</w:t>
      </w:r>
    </w:p>
    <w:p w:rsidR="00EF6C7D" w:rsidRDefault="00EF6C7D" w:rsidP="00724387">
      <w:pPr>
        <w:pStyle w:val="Els-keywords"/>
        <w:jc w:val="both"/>
        <w:rPr>
          <w:noProof w:val="0"/>
          <w:sz w:val="20"/>
          <w:lang w:val="en-GB"/>
        </w:rPr>
      </w:pPr>
      <w:r w:rsidRPr="0055648B">
        <w:rPr>
          <w:b/>
          <w:noProof w:val="0"/>
          <w:sz w:val="20"/>
          <w:lang w:val="en-GB"/>
        </w:rPr>
        <w:t>COSMA</w:t>
      </w:r>
      <w:r w:rsidRPr="00EF6C7D">
        <w:rPr>
          <w:noProof w:val="0"/>
          <w:sz w:val="20"/>
          <w:lang w:val="en-GB"/>
        </w:rPr>
        <w:t xml:space="preserve">: </w:t>
      </w:r>
      <w:proofErr w:type="gramStart"/>
      <w:r w:rsidRPr="00EF6C7D">
        <w:rPr>
          <w:noProof w:val="0"/>
          <w:sz w:val="20"/>
          <w:lang w:val="en-GB"/>
        </w:rPr>
        <w:t xml:space="preserve">a UK </w:t>
      </w:r>
      <w:proofErr w:type="spellStart"/>
      <w:r w:rsidRPr="00EF6C7D">
        <w:rPr>
          <w:noProof w:val="0"/>
          <w:sz w:val="20"/>
          <w:lang w:val="en-GB"/>
        </w:rPr>
        <w:t>DiRAC</w:t>
      </w:r>
      <w:proofErr w:type="spellEnd"/>
      <w:r w:rsidRPr="00EF6C7D">
        <w:rPr>
          <w:noProof w:val="0"/>
          <w:sz w:val="20"/>
          <w:lang w:val="en-GB"/>
        </w:rPr>
        <w:t xml:space="preserve"> resource, using a DDN implementation of the IBM GPFS file</w:t>
      </w:r>
      <w:proofErr w:type="gramEnd"/>
      <w:r w:rsidRPr="00EF6C7D">
        <w:rPr>
          <w:noProof w:val="0"/>
          <w:sz w:val="20"/>
          <w:lang w:val="en-GB"/>
        </w:rPr>
        <w:t xml:space="preserve"> system.</w:t>
      </w:r>
    </w:p>
    <w:p w:rsidR="00EF6C7D" w:rsidRDefault="00EF6C7D" w:rsidP="00724387">
      <w:pPr>
        <w:pStyle w:val="Els-keywords"/>
        <w:jc w:val="both"/>
        <w:rPr>
          <w:noProof w:val="0"/>
          <w:sz w:val="20"/>
          <w:lang w:val="en-GB"/>
        </w:rPr>
      </w:pPr>
      <w:r w:rsidRPr="0055648B">
        <w:rPr>
          <w:b/>
          <w:noProof w:val="0"/>
          <w:sz w:val="20"/>
          <w:lang w:val="en-GB"/>
        </w:rPr>
        <w:t>UK-RDF DAC</w:t>
      </w:r>
      <w:r w:rsidRPr="00EF6C7D">
        <w:rPr>
          <w:noProof w:val="0"/>
          <w:sz w:val="20"/>
          <w:lang w:val="en-GB"/>
        </w:rPr>
        <w:t>: the Data Analytic Cluster attached to the UK Research Data Facility, using DDN GPFS.</w:t>
      </w:r>
    </w:p>
    <w:p w:rsidR="00EF6C7D" w:rsidRDefault="00EF6C7D" w:rsidP="00724387">
      <w:pPr>
        <w:pStyle w:val="Els-keywords"/>
        <w:jc w:val="both"/>
        <w:rPr>
          <w:noProof w:val="0"/>
          <w:sz w:val="20"/>
          <w:lang w:val="en-GB"/>
        </w:rPr>
      </w:pPr>
      <w:r w:rsidRPr="0055648B">
        <w:rPr>
          <w:b/>
          <w:noProof w:val="0"/>
          <w:sz w:val="20"/>
          <w:lang w:val="en-GB"/>
        </w:rPr>
        <w:t>JASMIN</w:t>
      </w:r>
      <w:r w:rsidRPr="00EF6C7D">
        <w:rPr>
          <w:noProof w:val="0"/>
          <w:sz w:val="20"/>
          <w:lang w:val="en-GB"/>
        </w:rPr>
        <w:t xml:space="preserve">: a data analysis cluster delivered by the STFC, using </w:t>
      </w:r>
      <w:r w:rsidRPr="00915CD9">
        <w:rPr>
          <w:noProof w:val="0"/>
          <w:color w:val="FF0000"/>
          <w:sz w:val="20"/>
          <w:lang w:val="en-GB"/>
        </w:rPr>
        <w:t>***Confirm implementation***</w:t>
      </w:r>
      <w:r>
        <w:rPr>
          <w:noProof w:val="0"/>
          <w:sz w:val="20"/>
          <w:lang w:val="en-GB"/>
        </w:rPr>
        <w:t xml:space="preserve"> GPFS.</w:t>
      </w:r>
    </w:p>
    <w:p w:rsidR="00EF6C7D" w:rsidRPr="00915CD9" w:rsidRDefault="00EF6C7D" w:rsidP="00724387">
      <w:pPr>
        <w:pStyle w:val="Els-keywords"/>
        <w:jc w:val="both"/>
        <w:rPr>
          <w:noProof w:val="0"/>
          <w:color w:val="FF0000"/>
          <w:sz w:val="20"/>
          <w:lang w:val="en-GB"/>
        </w:rPr>
      </w:pPr>
      <w:r w:rsidRPr="00915CD9">
        <w:rPr>
          <w:noProof w:val="0"/>
          <w:color w:val="FF0000"/>
          <w:sz w:val="20"/>
          <w:lang w:val="en-GB"/>
        </w:rPr>
        <w:t>***Description of scientific application machine***</w:t>
      </w:r>
    </w:p>
    <w:p w:rsidR="00EF6C7D" w:rsidRPr="00EF6C7D" w:rsidRDefault="00EF6C7D" w:rsidP="00724387">
      <w:pPr>
        <w:pStyle w:val="Els-keywords"/>
        <w:jc w:val="both"/>
        <w:rPr>
          <w:noProof w:val="0"/>
          <w:sz w:val="20"/>
          <w:lang w:val="en-GB"/>
        </w:rPr>
      </w:pPr>
      <w:r w:rsidRPr="00EF6C7D">
        <w:rPr>
          <w:noProof w:val="0"/>
          <w:sz w:val="20"/>
          <w:lang w:val="en-GB"/>
        </w:rPr>
        <w:t>In the Lustre case, a range of stripe counts and sizes are tested. GPFS provides less scope for user tuning, hence figures are given under the default configuration.</w:t>
      </w:r>
    </w:p>
    <w:p w:rsidR="00EF6C7D" w:rsidRPr="00EF6C7D" w:rsidRDefault="00EF6C7D" w:rsidP="00724387">
      <w:pPr>
        <w:pStyle w:val="Els-keywords"/>
        <w:jc w:val="both"/>
        <w:rPr>
          <w:noProof w:val="0"/>
          <w:sz w:val="20"/>
          <w:lang w:val="en-GB"/>
        </w:rPr>
      </w:pPr>
      <w:r w:rsidRPr="00EF6C7D">
        <w:rPr>
          <w:noProof w:val="0"/>
          <w:sz w:val="20"/>
          <w:lang w:val="en-GB"/>
        </w:rPr>
        <w:t xml:space="preserve">We benchmark a simple, EPCC-produced MPI-IO parallel application, given the name </w:t>
      </w:r>
      <w:proofErr w:type="spellStart"/>
      <w:r w:rsidRPr="00EF6C7D">
        <w:rPr>
          <w:noProof w:val="0"/>
          <w:sz w:val="20"/>
          <w:lang w:val="en-GB"/>
        </w:rPr>
        <w:t>benchio</w:t>
      </w:r>
      <w:proofErr w:type="spellEnd"/>
      <w:r w:rsidRPr="00EF6C7D">
        <w:rPr>
          <w:noProof w:val="0"/>
          <w:sz w:val="20"/>
          <w:lang w:val="en-GB"/>
        </w:rPr>
        <w:t xml:space="preserve">, which writes a three-dimensional distributed dataset to a single shared file. On supported systems, we further measure and compare the performance of HDF5 and </w:t>
      </w:r>
      <w:proofErr w:type="spellStart"/>
      <w:r w:rsidRPr="00EF6C7D">
        <w:rPr>
          <w:noProof w:val="0"/>
          <w:sz w:val="20"/>
          <w:lang w:val="en-GB"/>
        </w:rPr>
        <w:t>NetCDF</w:t>
      </w:r>
      <w:proofErr w:type="spellEnd"/>
      <w:r w:rsidRPr="00EF6C7D">
        <w:rPr>
          <w:noProof w:val="0"/>
          <w:sz w:val="20"/>
          <w:lang w:val="en-GB"/>
        </w:rPr>
        <w:t xml:space="preserve"> equivalent implementations.</w:t>
      </w:r>
    </w:p>
    <w:p w:rsidR="00EF6C7D" w:rsidRPr="00915CD9" w:rsidRDefault="00EF6C7D" w:rsidP="00724387">
      <w:pPr>
        <w:pStyle w:val="Els-keywords"/>
        <w:jc w:val="both"/>
        <w:rPr>
          <w:noProof w:val="0"/>
          <w:color w:val="FF0000"/>
          <w:sz w:val="20"/>
          <w:lang w:val="en-GB"/>
        </w:rPr>
      </w:pPr>
      <w:r w:rsidRPr="00915CD9">
        <w:rPr>
          <w:noProof w:val="0"/>
          <w:color w:val="FF0000"/>
          <w:sz w:val="20"/>
          <w:lang w:val="en-GB"/>
        </w:rPr>
        <w:t xml:space="preserve">***Description of scientific applications from </w:t>
      </w:r>
      <w:proofErr w:type="spellStart"/>
      <w:r w:rsidRPr="00915CD9">
        <w:rPr>
          <w:noProof w:val="0"/>
          <w:color w:val="FF0000"/>
          <w:sz w:val="20"/>
          <w:lang w:val="en-GB"/>
        </w:rPr>
        <w:t>ESiWACE</w:t>
      </w:r>
      <w:proofErr w:type="spellEnd"/>
      <w:r w:rsidRPr="00915CD9">
        <w:rPr>
          <w:noProof w:val="0"/>
          <w:color w:val="FF0000"/>
          <w:sz w:val="20"/>
          <w:lang w:val="en-GB"/>
        </w:rPr>
        <w:t xml:space="preserve"> and Met Office***</w:t>
      </w:r>
    </w:p>
    <w:p w:rsidR="00E64848" w:rsidRDefault="00EF6C7D" w:rsidP="00724387">
      <w:pPr>
        <w:pStyle w:val="Els-keywords"/>
        <w:jc w:val="both"/>
      </w:pPr>
      <w:r w:rsidRPr="00EF6C7D">
        <w:rPr>
          <w:noProof w:val="0"/>
          <w:sz w:val="20"/>
          <w:lang w:val="en-GB"/>
        </w:rPr>
        <w:t xml:space="preserve">We find </w:t>
      </w:r>
      <w:r w:rsidRPr="00915CD9">
        <w:rPr>
          <w:noProof w:val="0"/>
          <w:color w:val="FF0000"/>
          <w:sz w:val="20"/>
          <w:lang w:val="en-GB"/>
        </w:rPr>
        <w:t>***analysis and conclusions***</w:t>
      </w:r>
    </w:p>
    <w:p w:rsidR="00E7553D" w:rsidRDefault="00E7553D" w:rsidP="00E7553D">
      <w:pPr>
        <w:pStyle w:val="Heading1"/>
      </w:pPr>
      <w:r>
        <w:lastRenderedPageBreak/>
        <w:t>HPC Systems</w:t>
      </w:r>
    </w:p>
    <w:p w:rsidR="00E7553D" w:rsidRPr="00B31B88" w:rsidRDefault="00E7553D" w:rsidP="00724387">
      <w:pPr>
        <w:pStyle w:val="Heading2"/>
        <w:jc w:val="both"/>
      </w:pPr>
      <w:r>
        <w:t>ARCHER</w:t>
      </w:r>
    </w:p>
    <w:p w:rsidR="00E7553D" w:rsidRDefault="00E7553D" w:rsidP="00724387">
      <w:pPr>
        <w:jc w:val="both"/>
      </w:pPr>
      <w:r>
        <w:t xml:space="preserve">ARCHER is a Cray XC30-based system and the current UK National Supercomputing Service. The /work file systems on ARCHER use the Lustre technology in the form of </w:t>
      </w:r>
      <w:proofErr w:type="spellStart"/>
      <w:r>
        <w:t>Sonexion</w:t>
      </w:r>
      <w:proofErr w:type="spellEnd"/>
      <w:r>
        <w:t xml:space="preserve"> parallel file system appliances. The theoretical sustained performance (in terms of bandwidth) of </w:t>
      </w:r>
      <w:proofErr w:type="spellStart"/>
      <w:r>
        <w:t>Sonexion</w:t>
      </w:r>
      <w:proofErr w:type="spellEnd"/>
      <w:r>
        <w:t xml:space="preserve"> Lustre file systems is determined by the number of SSUs (Scalable Storage Units) that make up the file system. ARCHER has four </w:t>
      </w:r>
      <w:proofErr w:type="spellStart"/>
      <w:r>
        <w:t>Sonexion</w:t>
      </w:r>
      <w:proofErr w:type="spellEnd"/>
      <w:r>
        <w:t xml:space="preserve"> file systems:</w:t>
      </w:r>
    </w:p>
    <w:p w:rsidR="00E7553D" w:rsidRDefault="00E7553D" w:rsidP="00724387">
      <w:pPr>
        <w:jc w:val="both"/>
      </w:pPr>
    </w:p>
    <w:p w:rsidR="00E7553D" w:rsidRDefault="00E7553D" w:rsidP="00724387">
      <w:pPr>
        <w:pStyle w:val="ListParagraph"/>
        <w:numPr>
          <w:ilvl w:val="0"/>
          <w:numId w:val="37"/>
        </w:numPr>
        <w:jc w:val="both"/>
      </w:pPr>
      <w:r>
        <w:t>fs1: 1 SSU, theoretical sustained = 5 GB/s</w:t>
      </w:r>
    </w:p>
    <w:p w:rsidR="00E7553D" w:rsidRDefault="00E7553D" w:rsidP="00724387">
      <w:pPr>
        <w:pStyle w:val="ListParagraph"/>
        <w:numPr>
          <w:ilvl w:val="0"/>
          <w:numId w:val="37"/>
        </w:numPr>
        <w:jc w:val="both"/>
      </w:pPr>
      <w:r>
        <w:t>fs2: 6 SSU, theoretical sustained = 30 GB/s</w:t>
      </w:r>
    </w:p>
    <w:p w:rsidR="00E7553D" w:rsidRDefault="00E7553D" w:rsidP="00724387">
      <w:pPr>
        <w:pStyle w:val="ListParagraph"/>
        <w:numPr>
          <w:ilvl w:val="0"/>
          <w:numId w:val="37"/>
        </w:numPr>
        <w:jc w:val="both"/>
      </w:pPr>
      <w:r>
        <w:t>fs3: 6 SSU, theoretical sustained = 30 GB/s</w:t>
      </w:r>
    </w:p>
    <w:p w:rsidR="00E7553D" w:rsidRDefault="00E7553D" w:rsidP="00724387">
      <w:pPr>
        <w:pStyle w:val="ListParagraph"/>
        <w:numPr>
          <w:ilvl w:val="0"/>
          <w:numId w:val="37"/>
        </w:numPr>
        <w:jc w:val="both"/>
      </w:pPr>
      <w:r>
        <w:t>fs4: 7 SSU, theoretical sustained = 35 GB/s</w:t>
      </w:r>
    </w:p>
    <w:p w:rsidR="00E7553D" w:rsidRDefault="00E7553D" w:rsidP="00724387">
      <w:pPr>
        <w:jc w:val="both"/>
      </w:pPr>
    </w:p>
    <w:p w:rsidR="00E7553D" w:rsidRDefault="00E7553D" w:rsidP="00724387">
      <w:pPr>
        <w:pStyle w:val="Heading2"/>
        <w:tabs>
          <w:tab w:val="left" w:pos="1260"/>
        </w:tabs>
        <w:jc w:val="both"/>
      </w:pPr>
      <w:r>
        <w:t>COSMA</w:t>
      </w:r>
    </w:p>
    <w:p w:rsidR="00E7553D" w:rsidRDefault="00E7553D" w:rsidP="00724387">
      <w:pPr>
        <w:jc w:val="both"/>
      </w:pPr>
      <w:r>
        <w:t xml:space="preserve">The Durham-based Cosmology Machine (COSMA) is one of the five systems making up the UK </w:t>
      </w:r>
      <w:proofErr w:type="spellStart"/>
      <w:r>
        <w:t>DiRAC</w:t>
      </w:r>
      <w:proofErr w:type="spellEnd"/>
      <w:r>
        <w:t xml:space="preserve"> facility. Its file systems use the IBM General Parallel File System (GPFS) implemented on two DDN SD12K storage controllers. The theoretical maximum performance is </w:t>
      </w:r>
      <w:r w:rsidRPr="008463F2">
        <w:rPr>
          <w:color w:val="FF0000"/>
        </w:rPr>
        <w:t>***GB/s***</w:t>
      </w:r>
    </w:p>
    <w:p w:rsidR="00E7553D" w:rsidRPr="00B1278A" w:rsidRDefault="00E7553D" w:rsidP="00724387">
      <w:pPr>
        <w:jc w:val="both"/>
      </w:pPr>
    </w:p>
    <w:p w:rsidR="00E7553D" w:rsidRDefault="00E7553D" w:rsidP="00724387">
      <w:pPr>
        <w:pStyle w:val="Heading2"/>
        <w:jc w:val="both"/>
      </w:pPr>
      <w:r>
        <w:t>UK-RDF DAC</w:t>
      </w:r>
    </w:p>
    <w:p w:rsidR="00E7553D" w:rsidRDefault="00E7553D" w:rsidP="00724387">
      <w:pPr>
        <w:jc w:val="both"/>
      </w:pPr>
      <w:r>
        <w:t>The UK Research Data Facility (UK-RDF) is a high volume file storage service collocated with ARCHER. Attached to it is the Data Analytic Cluster (DAC), a system for facilitating the analysis of data held at the RDF. The file system is also a DDN GPFS installation and is based on seven DDN 12K couplets. Separate metadata storage is on NetApp EF550/EF540 arrays populated with SSD drives. Three file systems are available to users:</w:t>
      </w:r>
    </w:p>
    <w:p w:rsidR="00E7553D" w:rsidRDefault="00E7553D" w:rsidP="00724387">
      <w:pPr>
        <w:jc w:val="both"/>
      </w:pPr>
    </w:p>
    <w:p w:rsidR="00E7553D" w:rsidRDefault="00E7553D" w:rsidP="00724387">
      <w:pPr>
        <w:pStyle w:val="ListParagraph"/>
        <w:numPr>
          <w:ilvl w:val="0"/>
          <w:numId w:val="38"/>
        </w:numPr>
        <w:jc w:val="both"/>
      </w:pPr>
      <w:r>
        <w:t>gpfs1: 6.4 PB storage, mounted as /</w:t>
      </w:r>
      <w:proofErr w:type="spellStart"/>
      <w:r>
        <w:t>nerc</w:t>
      </w:r>
      <w:proofErr w:type="spellEnd"/>
    </w:p>
    <w:p w:rsidR="00E7553D" w:rsidRDefault="00E7553D" w:rsidP="00724387">
      <w:pPr>
        <w:pStyle w:val="ListParagraph"/>
        <w:numPr>
          <w:ilvl w:val="0"/>
          <w:numId w:val="38"/>
        </w:numPr>
        <w:jc w:val="both"/>
      </w:pPr>
      <w:r>
        <w:t>gpfs2: 4.4 PB storage, mounted as /</w:t>
      </w:r>
      <w:proofErr w:type="spellStart"/>
      <w:r>
        <w:t>epsrc</w:t>
      </w:r>
      <w:proofErr w:type="spellEnd"/>
    </w:p>
    <w:p w:rsidR="00E7553D" w:rsidRDefault="00E7553D" w:rsidP="00724387">
      <w:pPr>
        <w:pStyle w:val="ListParagraph"/>
        <w:numPr>
          <w:ilvl w:val="0"/>
          <w:numId w:val="38"/>
        </w:numPr>
        <w:jc w:val="both"/>
      </w:pPr>
      <w:r>
        <w:t>gpfs3: 1.5 PB storage, mounted as /general</w:t>
      </w:r>
    </w:p>
    <w:p w:rsidR="00E7553D" w:rsidRDefault="00E7553D" w:rsidP="00724387">
      <w:pPr>
        <w:jc w:val="both"/>
      </w:pPr>
    </w:p>
    <w:p w:rsidR="00E7553D" w:rsidRDefault="00E7553D" w:rsidP="00724387">
      <w:pPr>
        <w:jc w:val="both"/>
      </w:pPr>
      <w:r>
        <w:t xml:space="preserve">All DAC nodes have direct </w:t>
      </w:r>
      <w:proofErr w:type="spellStart"/>
      <w:r>
        <w:t>Infiniband</w:t>
      </w:r>
      <w:proofErr w:type="spellEnd"/>
      <w:r>
        <w:t xml:space="preserve"> connections to the RDF drives with a maximum theoretical performance of 7 GB/s.</w:t>
      </w:r>
    </w:p>
    <w:p w:rsidR="00E7553D" w:rsidRPr="00F84D47" w:rsidRDefault="00E7553D" w:rsidP="00724387">
      <w:pPr>
        <w:jc w:val="both"/>
      </w:pPr>
    </w:p>
    <w:p w:rsidR="00E7553D" w:rsidRDefault="00E7553D" w:rsidP="00724387">
      <w:pPr>
        <w:pStyle w:val="Heading2"/>
        <w:jc w:val="both"/>
      </w:pPr>
      <w:r>
        <w:t>JASMIN</w:t>
      </w:r>
    </w:p>
    <w:p w:rsidR="00E7553D" w:rsidRDefault="00E7553D" w:rsidP="00724387">
      <w:pPr>
        <w:jc w:val="both"/>
      </w:pPr>
      <w:r>
        <w:t xml:space="preserve">The Joint Analysis System (JASMIN) is an STFC-delivered service providing computing infrastructure for big data analysis. </w:t>
      </w:r>
      <w:r w:rsidRPr="006B59EF">
        <w:rPr>
          <w:color w:val="FF0000"/>
        </w:rPr>
        <w:t>***Also GPFS. Implementation and theoretical max details***</w:t>
      </w:r>
    </w:p>
    <w:p w:rsidR="00E7553D" w:rsidRPr="00B9386A" w:rsidRDefault="00E7553D" w:rsidP="00724387">
      <w:pPr>
        <w:jc w:val="both"/>
      </w:pPr>
    </w:p>
    <w:p w:rsidR="00E7553D" w:rsidRDefault="00E7553D" w:rsidP="00724387">
      <w:pPr>
        <w:pStyle w:val="Heading2"/>
        <w:jc w:val="both"/>
        <w:rPr>
          <w:color w:val="FF0000"/>
        </w:rPr>
      </w:pPr>
      <w:r w:rsidRPr="002F7DDB">
        <w:rPr>
          <w:color w:val="FF0000"/>
        </w:rPr>
        <w:t>***Scientific Application Machine***</w:t>
      </w:r>
    </w:p>
    <w:p w:rsidR="00E7553D" w:rsidRDefault="00E7553D" w:rsidP="00724387">
      <w:pPr>
        <w:pStyle w:val="Heading1"/>
        <w:keepLines/>
        <w:spacing w:before="480" w:after="0"/>
        <w:jc w:val="both"/>
      </w:pPr>
      <w:r>
        <w:t xml:space="preserve">Parallel I/O benchmark: </w:t>
      </w:r>
      <w:proofErr w:type="spellStart"/>
      <w:r>
        <w:t>benchio</w:t>
      </w:r>
      <w:proofErr w:type="spellEnd"/>
    </w:p>
    <w:p w:rsidR="00E7553D" w:rsidRDefault="00E7553D" w:rsidP="00724387">
      <w:pPr>
        <w:jc w:val="both"/>
      </w:pPr>
    </w:p>
    <w:p w:rsidR="00E7553D" w:rsidRDefault="00E7553D" w:rsidP="00724387">
      <w:pPr>
        <w:jc w:val="both"/>
      </w:pPr>
      <w:r>
        <w:t xml:space="preserve">The parallel I/O performance of the HPC systems was evaluated by the </w:t>
      </w:r>
      <w:proofErr w:type="spellStart"/>
      <w:r>
        <w:rPr>
          <w:i/>
        </w:rPr>
        <w:t>benchio</w:t>
      </w:r>
      <w:proofErr w:type="spellEnd"/>
      <w:r>
        <w:t xml:space="preserve"> application developed at EPCC. This was chosen ahead of the popular IOR benchmark for a number of reasons:</w:t>
      </w:r>
    </w:p>
    <w:p w:rsidR="00E7553D" w:rsidRDefault="00E7553D" w:rsidP="00724387">
      <w:pPr>
        <w:jc w:val="both"/>
      </w:pPr>
    </w:p>
    <w:p w:rsidR="00E7553D" w:rsidRDefault="00E7553D" w:rsidP="00724387">
      <w:pPr>
        <w:pStyle w:val="ListParagraph"/>
        <w:numPr>
          <w:ilvl w:val="0"/>
          <w:numId w:val="39"/>
        </w:numPr>
        <w:jc w:val="both"/>
      </w:pPr>
      <w:r>
        <w:t>The parallel I/O decomposition can be varied to better model actual user applications. IOR uses an extremely simplistic 1D data decomposition (</w:t>
      </w:r>
      <w:r>
        <w:fldChar w:fldCharType="begin"/>
      </w:r>
      <w:r>
        <w:instrText xml:space="preserve"> REF _Ref465853438 \h </w:instrText>
      </w:r>
      <w:r w:rsidR="00724387">
        <w:instrText xml:space="preserve"> \* MERGEFORMAT </w:instrText>
      </w:r>
      <w:r>
        <w:fldChar w:fldCharType="separate"/>
      </w:r>
      <w:r w:rsidR="00A251C6">
        <w:t xml:space="preserve">Figure </w:t>
      </w:r>
      <w:r w:rsidR="00A251C6">
        <w:rPr>
          <w:noProof/>
        </w:rPr>
        <w:t>1</w:t>
      </w:r>
      <w:r>
        <w:fldChar w:fldCharType="end"/>
      </w:r>
      <w:r>
        <w:t xml:space="preserve">) that does not model user codes and does not test the performance of MPI-IO collective operations that are </w:t>
      </w:r>
      <w:proofErr w:type="gramStart"/>
      <w:r>
        <w:t>key</w:t>
      </w:r>
      <w:proofErr w:type="gramEnd"/>
      <w:r>
        <w:t xml:space="preserve"> to real performance.</w:t>
      </w:r>
    </w:p>
    <w:p w:rsidR="00E7553D" w:rsidRDefault="00E7553D" w:rsidP="00724387">
      <w:pPr>
        <w:pStyle w:val="ListParagraph"/>
        <w:numPr>
          <w:ilvl w:val="0"/>
          <w:numId w:val="39"/>
        </w:numPr>
        <w:jc w:val="both"/>
      </w:pPr>
      <w:r>
        <w:t xml:space="preserve">The IOR code is very </w:t>
      </w:r>
      <w:proofErr w:type="gramStart"/>
      <w:r>
        <w:t>opaque,</w:t>
      </w:r>
      <w:proofErr w:type="gramEnd"/>
      <w:r>
        <w:t xml:space="preserve"> this makes it very difficult to draw useful conclusions as to what variations in performance are due to.</w:t>
      </w:r>
    </w:p>
    <w:p w:rsidR="00E7553D" w:rsidRDefault="00E7553D" w:rsidP="00724387">
      <w:pPr>
        <w:pStyle w:val="ListParagraph"/>
        <w:numPr>
          <w:ilvl w:val="0"/>
          <w:numId w:val="39"/>
        </w:numPr>
        <w:jc w:val="both"/>
      </w:pPr>
      <w:proofErr w:type="spellStart"/>
      <w:proofErr w:type="gramStart"/>
      <w:r>
        <w:lastRenderedPageBreak/>
        <w:t>benchio</w:t>
      </w:r>
      <w:proofErr w:type="spellEnd"/>
      <w:proofErr w:type="gramEnd"/>
      <w:r>
        <w:t xml:space="preserve"> is also able to evaluate the performance of HDF5 and </w:t>
      </w:r>
      <w:proofErr w:type="spellStart"/>
      <w:r>
        <w:t>NetCDF</w:t>
      </w:r>
      <w:proofErr w:type="spellEnd"/>
      <w:r>
        <w:t>, two libraries that support parallel I/O and are commonly used by user communities on many HPC services.</w:t>
      </w:r>
    </w:p>
    <w:p w:rsidR="00E7553D" w:rsidRDefault="00E7553D" w:rsidP="00724387">
      <w:pPr>
        <w:jc w:val="both"/>
      </w:pPr>
    </w:p>
    <w:p w:rsidR="00E7553D" w:rsidRDefault="00E7553D" w:rsidP="00724387">
      <w:pPr>
        <w:jc w:val="both"/>
      </w:pPr>
      <w:r>
        <w:t xml:space="preserve">The </w:t>
      </w:r>
      <w:proofErr w:type="spellStart"/>
      <w:r>
        <w:t>benchio</w:t>
      </w:r>
      <w:proofErr w:type="spellEnd"/>
      <w:r>
        <w:t xml:space="preserve"> source code is Open Source and is available on </w:t>
      </w:r>
      <w:proofErr w:type="gramStart"/>
      <w:r>
        <w:t>GitHub</w:t>
      </w:r>
      <w:proofErr w:type="gramEnd"/>
      <w:r w:rsidR="00D703E9">
        <w:fldChar w:fldCharType="begin"/>
      </w:r>
      <w:r w:rsidR="00D703E9">
        <w:instrText xml:space="preserve"> REF _Ref465944880 \r \h </w:instrText>
      </w:r>
      <w:r w:rsidR="00D703E9">
        <w:fldChar w:fldCharType="separate"/>
      </w:r>
      <w:r w:rsidR="00A251C6">
        <w:t>[1]</w:t>
      </w:r>
      <w:r w:rsidR="00D703E9">
        <w:fldChar w:fldCharType="end"/>
      </w:r>
      <w:r>
        <w:t>.</w:t>
      </w:r>
    </w:p>
    <w:p w:rsidR="00E7553D" w:rsidRDefault="00E7553D" w:rsidP="00724387">
      <w:pPr>
        <w:jc w:val="both"/>
      </w:pPr>
      <w:r>
        <w:rPr>
          <w:noProof/>
        </w:rPr>
        <w:pict>
          <v:shapetype id="_x0000_t202" coordsize="21600,21600" o:spt="202" path="m,l,21600r21600,l21600,xe">
            <v:stroke joinstyle="miter"/>
            <v:path gradientshapeok="t" o:connecttype="rect"/>
          </v:shapetype>
          <v:shape id="_x0000_s1038" type="#_x0000_t202" style="position:absolute;left:0;text-align:left;margin-left:63.4pt;margin-top:57.75pt;width:288.5pt;height:.05pt;z-index:3;mso-position-horizontal-relative:text;mso-position-vertical-relative:text" stroked="f">
            <v:textbox style="mso-next-textbox:#_x0000_s1038;mso-fit-shape-to-text:t" inset="0,0,0,0">
              <w:txbxContent>
                <w:p w:rsidR="00F73738" w:rsidRPr="00B01D48" w:rsidRDefault="00F73738" w:rsidP="00E7553D">
                  <w:pPr>
                    <w:pStyle w:val="Caption"/>
                    <w:jc w:val="center"/>
                    <w:rPr>
                      <w:noProof/>
                      <w:sz w:val="20"/>
                    </w:rPr>
                  </w:pPr>
                  <w:bookmarkStart w:id="0" w:name="_Ref465853438"/>
                  <w:proofErr w:type="gramStart"/>
                  <w:r>
                    <w:t xml:space="preserve">Figure </w:t>
                  </w:r>
                  <w:proofErr w:type="gramEnd"/>
                  <w:r>
                    <w:fldChar w:fldCharType="begin"/>
                  </w:r>
                  <w:r>
                    <w:instrText xml:space="preserve"> SEQ Figure \* ARABIC </w:instrText>
                  </w:r>
                  <w:r>
                    <w:fldChar w:fldCharType="separate"/>
                  </w:r>
                  <w:r w:rsidR="00EA4319">
                    <w:rPr>
                      <w:noProof/>
                    </w:rPr>
                    <w:t>1</w:t>
                  </w:r>
                  <w:r>
                    <w:fldChar w:fldCharType="end"/>
                  </w:r>
                  <w:bookmarkEnd w:id="0"/>
                  <w:proofErr w:type="gramStart"/>
                  <w:r>
                    <w:t>.</w:t>
                  </w:r>
                  <w:proofErr w:type="gramEnd"/>
                  <w:r>
                    <w:t xml:space="preserve"> </w:t>
                  </w:r>
                  <w:r w:rsidRPr="00CA2E6D">
                    <w:t>IOR data layout: simple sequential</w:t>
                  </w:r>
                </w:p>
              </w:txbxContent>
            </v:textbox>
            <w10:wrap type="topAndBottom"/>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7" type="#_x0000_t75" style="position:absolute;left:0;text-align:left;margin-left:63.4pt;margin-top:19.55pt;width:288.5pt;height:33.7pt;z-index:1;visibility:visible;mso-wrap-style:square;mso-wrap-distance-left:9pt;mso-wrap-distance-top:0;mso-wrap-distance-right:9pt;mso-wrap-distance-bottom:0;mso-position-horizontal:absolute;mso-position-horizontal-relative:text;mso-position-vertical:absolute;mso-position-vertical-relative:text">
            <v:imagedata r:id="rId9" o:title=""/>
            <w10:wrap type="topAndBottom"/>
          </v:shape>
        </w:pict>
      </w:r>
    </w:p>
    <w:p w:rsidR="00E7553D" w:rsidRDefault="00E7553D" w:rsidP="00724387">
      <w:pPr>
        <w:jc w:val="both"/>
      </w:pPr>
      <w:r w:rsidRPr="00820C1B">
        <w:t xml:space="preserve"> </w:t>
      </w:r>
    </w:p>
    <w:p w:rsidR="00E7553D" w:rsidRDefault="00E7553D" w:rsidP="00724387">
      <w:pPr>
        <w:jc w:val="both"/>
      </w:pPr>
      <w:r>
        <w:t xml:space="preserve">The </w:t>
      </w:r>
      <w:proofErr w:type="spellStart"/>
      <w:r>
        <w:t>benchio</w:t>
      </w:r>
      <w:proofErr w:type="spellEnd"/>
      <w:r>
        <w:t xml:space="preserve"> application measures write bandwidth to a single shared file for a given problem size per processor (weak scaling), i.e. the size of the output file scales with the number of processors.</w:t>
      </w:r>
    </w:p>
    <w:p w:rsidR="00E7553D" w:rsidRDefault="00E7553D" w:rsidP="00724387">
      <w:pPr>
        <w:jc w:val="both"/>
      </w:pPr>
    </w:p>
    <w:p w:rsidR="00E7553D" w:rsidRDefault="00EA4319" w:rsidP="00724387">
      <w:pPr>
        <w:jc w:val="both"/>
      </w:pPr>
      <w:r>
        <w:rPr>
          <w:noProof/>
        </w:rPr>
        <w:pict>
          <v:shape id="_x0000_s1041" type="#_x0000_t202" style="position:absolute;left:0;text-align:left;margin-left:112.5pt;margin-top:278.45pt;width:228.9pt;height:32pt;z-index:4;mso-position-horizontal-relative:text;mso-position-vertical-relative:text" stroked="f">
            <v:textbox style="mso-fit-shape-to-text:t" inset="0,0,0,0">
              <w:txbxContent>
                <w:p w:rsidR="00EA4319" w:rsidRPr="000E084D" w:rsidRDefault="00EA4319" w:rsidP="00EA4319">
                  <w:pPr>
                    <w:pStyle w:val="Caption"/>
                    <w:jc w:val="center"/>
                    <w:rPr>
                      <w:noProof/>
                      <w:sz w:val="20"/>
                    </w:rPr>
                  </w:pPr>
                  <w:bookmarkStart w:id="1" w:name="_Ref466025574"/>
                  <w:proofErr w:type="gramStart"/>
                  <w:r>
                    <w:t xml:space="preserve">Figure </w:t>
                  </w:r>
                  <w:proofErr w:type="gramEnd"/>
                  <w:r>
                    <w:fldChar w:fldCharType="begin"/>
                  </w:r>
                  <w:r>
                    <w:instrText xml:space="preserve"> SEQ Figure \* ARABIC </w:instrText>
                  </w:r>
                  <w:r>
                    <w:fldChar w:fldCharType="separate"/>
                  </w:r>
                  <w:r>
                    <w:rPr>
                      <w:noProof/>
                    </w:rPr>
                    <w:t>2</w:t>
                  </w:r>
                  <w:r>
                    <w:fldChar w:fldCharType="end"/>
                  </w:r>
                  <w:bookmarkEnd w:id="1"/>
                  <w:proofErr w:type="gramStart"/>
                  <w:r>
                    <w:t>.</w:t>
                  </w:r>
                  <w:proofErr w:type="gramEnd"/>
                  <w:r>
                    <w:t xml:space="preserve"> </w:t>
                  </w:r>
                  <w:proofErr w:type="spellStart"/>
                  <w:proofErr w:type="gramStart"/>
                  <w:r w:rsidRPr="00084114">
                    <w:t>benchio</w:t>
                  </w:r>
                  <w:proofErr w:type="spellEnd"/>
                  <w:proofErr w:type="gramEnd"/>
                  <w:r w:rsidRPr="00084114">
                    <w:t xml:space="preserve"> data layout: 3D </w:t>
                  </w:r>
                  <w:proofErr w:type="spellStart"/>
                  <w:r w:rsidRPr="00084114">
                    <w:t>strided</w:t>
                  </w:r>
                  <w:proofErr w:type="spellEnd"/>
                  <w:r w:rsidRPr="00084114">
                    <w:t>, P2 behind P0</w:t>
                  </w:r>
                </w:p>
              </w:txbxContent>
            </v:textbox>
            <w10:wrap type="topAndBottom"/>
          </v:shape>
        </w:pict>
      </w:r>
      <w:r>
        <w:rPr>
          <w:noProof/>
        </w:rPr>
        <w:pict>
          <v:shape id="Picture 13" o:spid="_x0000_s1034" type="#_x0000_t75" style="position:absolute;left:0;text-align:left;margin-left:112.5pt;margin-top:53.6pt;width:228.9pt;height:220.35pt;z-index:2;visibility:visible;mso-wrap-style:square;mso-height-percent:0;mso-wrap-distance-left:9pt;mso-wrap-distance-top:0;mso-wrap-distance-right:9pt;mso-wrap-distance-bottom:0;mso-position-horizontal-relative:text;mso-position-vertical-relative:text;mso-height-percent:0;mso-height-relative:margin">
            <v:imagedata r:id="rId10" o:title="new-cube-labelled-rescaled-cropped"/>
            <w10:wrap type="topAndBottom"/>
          </v:shape>
        </w:pict>
      </w:r>
      <w:r w:rsidR="00E7553D">
        <w:t>The test data is a series of double precision floating point numbers held in a 3D array</w:t>
      </w:r>
      <w:r w:rsidR="00C62226">
        <w:t xml:space="preserve"> </w:t>
      </w:r>
      <w:r w:rsidR="00634A59">
        <w:t xml:space="preserve">and shared over processes in </w:t>
      </w:r>
      <w:proofErr w:type="gramStart"/>
      <w:r w:rsidR="00634A59">
        <w:t xml:space="preserve">a </w:t>
      </w:r>
      <w:r w:rsidR="00E7553D">
        <w:t>3D</w:t>
      </w:r>
      <w:proofErr w:type="gramEnd"/>
      <w:r w:rsidR="00E7553D">
        <w:t xml:space="preserve"> block decomposition (see </w:t>
      </w:r>
      <w:r w:rsidR="00A251C6">
        <w:fldChar w:fldCharType="begin"/>
      </w:r>
      <w:r w:rsidR="00A251C6">
        <w:instrText xml:space="preserve"> REF _Ref466025574 \h </w:instrText>
      </w:r>
      <w:r w:rsidR="00A251C6">
        <w:fldChar w:fldCharType="separate"/>
      </w:r>
      <w:r w:rsidR="00A251C6">
        <w:t xml:space="preserve">Figure </w:t>
      </w:r>
      <w:r w:rsidR="00A251C6">
        <w:rPr>
          <w:noProof/>
        </w:rPr>
        <w:t>2</w:t>
      </w:r>
      <w:r w:rsidR="00A251C6">
        <w:fldChar w:fldCharType="end"/>
      </w:r>
      <w:r w:rsidR="00A251C6">
        <w:t xml:space="preserve"> and </w:t>
      </w:r>
      <w:r w:rsidR="00A251C6">
        <w:fldChar w:fldCharType="begin"/>
      </w:r>
      <w:r w:rsidR="00A251C6">
        <w:instrText xml:space="preserve"> REF _Ref466025577 \h </w:instrText>
      </w:r>
      <w:r w:rsidR="00A251C6">
        <w:fldChar w:fldCharType="separate"/>
      </w:r>
      <w:r w:rsidR="00A251C6">
        <w:t xml:space="preserve">Figure </w:t>
      </w:r>
      <w:r w:rsidR="00A251C6">
        <w:rPr>
          <w:noProof/>
        </w:rPr>
        <w:t>3</w:t>
      </w:r>
      <w:r w:rsidR="00A251C6">
        <w:fldChar w:fldCharType="end"/>
      </w:r>
      <w:r w:rsidR="00A251C6">
        <w:t xml:space="preserve">). </w:t>
      </w:r>
      <w:r w:rsidR="00E7553D">
        <w:t>Halos have been added to all dimensions of the local arrays to better approximate the layout of a “real-world” scientific application.</w:t>
      </w:r>
      <w:r w:rsidR="00C62226">
        <w:t xml:space="preserve"> By default these local arrays are of size </w:t>
      </w:r>
      <w:r w:rsidR="00C62226">
        <w:t>128</w:t>
      </w:r>
      <w:r w:rsidR="00C62226" w:rsidRPr="00634A59">
        <w:rPr>
          <w:vertAlign w:val="superscript"/>
        </w:rPr>
        <w:t>3</w:t>
      </w:r>
      <w:r w:rsidR="00C62226" w:rsidRPr="00C62226">
        <w:t>.</w:t>
      </w:r>
    </w:p>
    <w:p w:rsidR="00E7553D" w:rsidRDefault="00E7553D" w:rsidP="00724387">
      <w:pPr>
        <w:jc w:val="both"/>
      </w:pPr>
    </w:p>
    <w:p w:rsidR="00EA4319" w:rsidRDefault="00EA4319" w:rsidP="00724387">
      <w:pPr>
        <w:jc w:val="both"/>
      </w:pPr>
      <w:r>
        <w:rPr>
          <w:noProof/>
        </w:rPr>
        <w:pict>
          <v:shape id="_x0000_s1043" type="#_x0000_t202" style="position:absolute;left:0;text-align:left;margin-left:-31.4pt;margin-top:110.05pt;width:516.7pt;height:.05pt;z-index:6;mso-position-horizontal-relative:text;mso-position-vertical-relative:text" stroked="f">
            <v:textbox style="mso-next-textbox:#_x0000_s1043;mso-fit-shape-to-text:t" inset="0,0,0,0">
              <w:txbxContent>
                <w:p w:rsidR="00EA4319" w:rsidRPr="00902ABC" w:rsidRDefault="00EA4319" w:rsidP="00EA4319">
                  <w:pPr>
                    <w:pStyle w:val="Caption"/>
                    <w:jc w:val="center"/>
                    <w:rPr>
                      <w:noProof/>
                      <w:sz w:val="20"/>
                    </w:rPr>
                  </w:pPr>
                  <w:bookmarkStart w:id="2" w:name="_Ref466025577"/>
                  <w:proofErr w:type="gramStart"/>
                  <w:r>
                    <w:t xml:space="preserve">Figure </w:t>
                  </w:r>
                  <w:fldSimple w:instr=" SEQ Figure \* ARABIC ">
                    <w:r>
                      <w:rPr>
                        <w:noProof/>
                      </w:rPr>
                      <w:t>3</w:t>
                    </w:r>
                  </w:fldSimple>
                  <w:bookmarkEnd w:id="2"/>
                  <w:r>
                    <w:t>.</w:t>
                  </w:r>
                  <w:proofErr w:type="gramEnd"/>
                  <w:r w:rsidRPr="00EA4319">
                    <w:t xml:space="preserve"> </w:t>
                  </w:r>
                  <w:proofErr w:type="spellStart"/>
                  <w:proofErr w:type="gramStart"/>
                  <w:r w:rsidRPr="00EA4319">
                    <w:t>benchio</w:t>
                  </w:r>
                  <w:proofErr w:type="spellEnd"/>
                  <w:proofErr w:type="gramEnd"/>
                  <w:r w:rsidRPr="00EA4319">
                    <w:t xml:space="preserve"> data layout: example 2D decomposition, 2x2x2 grid per processor. Equivalent to layout of output file. Note: data is entirely contiguous and only split into two rows in this figure for legibility; data is not a 2x16 array</w:t>
                  </w:r>
                </w:p>
              </w:txbxContent>
            </v:textbox>
            <w10:wrap type="topAndBottom"/>
          </v:shape>
        </w:pict>
      </w:r>
      <w:r>
        <w:rPr>
          <w:noProof/>
          <w:lang w:eastAsia="en-GB"/>
        </w:rPr>
        <w:pict>
          <v:shape id="Picture 17" o:spid="_x0000_s1042" type="#_x0000_t75" style="position:absolute;left:0;text-align:left;margin-left:-31.4pt;margin-top:19.3pt;width:516.7pt;height:86.25pt;z-index:5;visibility:visible;mso-wrap-style:square;mso-wrap-distance-left:9pt;mso-wrap-distance-top:0;mso-wrap-distance-right:9pt;mso-wrap-distance-bottom:0;mso-position-horizontal-relative:text;mso-position-vertical-relative:text">
            <v:imagedata r:id="rId11" o:title="cube-2d-layout"/>
            <w10:wrap type="topAndBottom"/>
          </v:shape>
        </w:pict>
      </w:r>
    </w:p>
    <w:p w:rsidR="00EA4319" w:rsidRDefault="00EA4319" w:rsidP="00724387">
      <w:pPr>
        <w:jc w:val="both"/>
      </w:pPr>
    </w:p>
    <w:p w:rsidR="00EA4319" w:rsidRDefault="00EA4319" w:rsidP="00724387">
      <w:pPr>
        <w:jc w:val="both"/>
      </w:pPr>
    </w:p>
    <w:p w:rsidR="00EA4319" w:rsidRDefault="00EA4319" w:rsidP="00724387">
      <w:pPr>
        <w:jc w:val="both"/>
      </w:pPr>
    </w:p>
    <w:p w:rsidR="00EA4319" w:rsidRDefault="00EA4319" w:rsidP="00724387">
      <w:pPr>
        <w:jc w:val="both"/>
      </w:pPr>
    </w:p>
    <w:p w:rsidR="00C61165" w:rsidRDefault="00C61165" w:rsidP="00724387">
      <w:pPr>
        <w:pStyle w:val="Heading1"/>
        <w:keepLines/>
        <w:spacing w:before="480" w:after="0"/>
        <w:jc w:val="both"/>
      </w:pPr>
      <w:r>
        <w:t>Results</w:t>
      </w:r>
    </w:p>
    <w:p w:rsidR="00C61165" w:rsidRDefault="00C61165" w:rsidP="00724387">
      <w:pPr>
        <w:jc w:val="both"/>
      </w:pPr>
    </w:p>
    <w:p w:rsidR="00C61165" w:rsidRDefault="00043442" w:rsidP="00724387">
      <w:pPr>
        <w:jc w:val="both"/>
      </w:pPr>
      <w:r>
        <w:t xml:space="preserve">With </w:t>
      </w:r>
      <w:proofErr w:type="spellStart"/>
      <w:r>
        <w:t>benchio</w:t>
      </w:r>
      <w:proofErr w:type="spellEnd"/>
      <w:r>
        <w:t>, e</w:t>
      </w:r>
      <w:r w:rsidR="00C61165">
        <w:t>ach test is repeated a minimum of ten times and the maximum, minimum and average bandwidth reported. As I/O is a shared resource on all measured machines</w:t>
      </w:r>
      <w:r w:rsidR="00011EF1">
        <w:t>,</w:t>
      </w:r>
      <w:r w:rsidR="00C61165">
        <w:t xml:space="preserve"> and therefore subject to contention from other users, the maximum attained bandwidth is considered to be most representat</w:t>
      </w:r>
      <w:r>
        <w:t>ive of capabilities of a system</w:t>
      </w:r>
      <w:r w:rsidR="00011EF1">
        <w:t xml:space="preserve">. We therefore present this value in all following results, unless otherwise </w:t>
      </w:r>
      <w:r w:rsidR="003E37E9">
        <w:t>indicated</w:t>
      </w:r>
      <w:r w:rsidR="00011EF1">
        <w:t>.</w:t>
      </w:r>
    </w:p>
    <w:p w:rsidR="00C61165" w:rsidRDefault="00C61165" w:rsidP="00724387">
      <w:pPr>
        <w:pStyle w:val="Heading2"/>
        <w:jc w:val="both"/>
      </w:pPr>
      <w:r>
        <w:t>ARCHER Performance</w:t>
      </w:r>
    </w:p>
    <w:p w:rsidR="00C61165" w:rsidRDefault="00C61165" w:rsidP="00724387">
      <w:pPr>
        <w:jc w:val="both"/>
      </w:pPr>
    </w:p>
    <w:p w:rsidR="00C61165" w:rsidRDefault="00C61165" w:rsidP="00724387">
      <w:pPr>
        <w:jc w:val="both"/>
      </w:pPr>
      <w:r>
        <w:t>Using the default Lustre settings on ARCHER:</w:t>
      </w:r>
    </w:p>
    <w:p w:rsidR="00C61165" w:rsidRDefault="00C61165" w:rsidP="00724387">
      <w:pPr>
        <w:jc w:val="both"/>
      </w:pPr>
    </w:p>
    <w:p w:rsidR="00C61165" w:rsidRDefault="00C61165" w:rsidP="00724387">
      <w:pPr>
        <w:pStyle w:val="ListParagraph"/>
        <w:numPr>
          <w:ilvl w:val="0"/>
          <w:numId w:val="40"/>
        </w:numPr>
        <w:jc w:val="both"/>
      </w:pPr>
      <w:r>
        <w:t xml:space="preserve">Stripe size: 1 </w:t>
      </w:r>
      <w:proofErr w:type="spellStart"/>
      <w:r>
        <w:t>MiB</w:t>
      </w:r>
      <w:proofErr w:type="spellEnd"/>
    </w:p>
    <w:p w:rsidR="00C61165" w:rsidRDefault="00C61165" w:rsidP="00724387">
      <w:pPr>
        <w:pStyle w:val="ListParagraph"/>
        <w:numPr>
          <w:ilvl w:val="0"/>
          <w:numId w:val="40"/>
        </w:numPr>
        <w:jc w:val="both"/>
      </w:pPr>
      <w:r>
        <w:t>Number of stripes: 4</w:t>
      </w:r>
    </w:p>
    <w:p w:rsidR="00C61165" w:rsidRDefault="00C61165" w:rsidP="00724387">
      <w:pPr>
        <w:jc w:val="both"/>
      </w:pPr>
    </w:p>
    <w:p w:rsidR="00C61165" w:rsidRDefault="00C61165" w:rsidP="00724387">
      <w:pPr>
        <w:jc w:val="both"/>
      </w:pPr>
      <w:proofErr w:type="gramStart"/>
      <w:r>
        <w:t>we</w:t>
      </w:r>
      <w:proofErr w:type="gramEnd"/>
      <w:r>
        <w:t xml:space="preserve"> see the performance shown in </w:t>
      </w:r>
      <w:r w:rsidR="00316C07">
        <w:fldChar w:fldCharType="begin"/>
      </w:r>
      <w:r w:rsidR="00316C07">
        <w:instrText xml:space="preserve"> REF _Ref466025209 \h </w:instrText>
      </w:r>
      <w:r w:rsidR="00316C07">
        <w:fldChar w:fldCharType="separate"/>
      </w:r>
      <w:r w:rsidR="00A251C6">
        <w:t xml:space="preserve">Figure </w:t>
      </w:r>
      <w:r w:rsidR="00A251C6">
        <w:rPr>
          <w:noProof/>
        </w:rPr>
        <w:t>4</w:t>
      </w:r>
      <w:r w:rsidR="00316C07">
        <w:fldChar w:fldCharType="end"/>
      </w:r>
      <w:r w:rsidR="00316C07">
        <w:t xml:space="preserve"> </w:t>
      </w:r>
      <w:r>
        <w:t>and listed in</w:t>
      </w:r>
      <w:r w:rsidR="00316C07">
        <w:t xml:space="preserve"> </w:t>
      </w:r>
      <w:r w:rsidR="00316C07">
        <w:fldChar w:fldCharType="begin"/>
      </w:r>
      <w:r w:rsidR="00316C07">
        <w:instrText xml:space="preserve"> REF _Ref466025221 \h </w:instrText>
      </w:r>
      <w:r w:rsidR="00316C07">
        <w:fldChar w:fldCharType="separate"/>
      </w:r>
      <w:r w:rsidR="00A251C6">
        <w:t xml:space="preserve">Table </w:t>
      </w:r>
      <w:r w:rsidR="00A251C6">
        <w:rPr>
          <w:noProof/>
        </w:rPr>
        <w:t>1</w:t>
      </w:r>
      <w:r w:rsidR="00316C07">
        <w:fldChar w:fldCharType="end"/>
      </w:r>
      <w:r>
        <w:t>.</w:t>
      </w:r>
    </w:p>
    <w:p w:rsidR="003E37E9" w:rsidRDefault="003E37E9" w:rsidP="003E37E9">
      <w:pPr>
        <w:keepNext/>
      </w:pPr>
      <w:r>
        <w:rPr>
          <w:noProof/>
          <w:lang w:eastAsia="en-GB"/>
        </w:rPr>
        <w:pict>
          <v:shape id="_x0000_i1036" type="#_x0000_t75" style="width:453.3pt;height:311.6pt">
            <v:imagedata r:id="rId12" o:title="fs3_stats"/>
          </v:shape>
        </w:pict>
      </w:r>
    </w:p>
    <w:p w:rsidR="00F3626D" w:rsidRPr="00F3626D" w:rsidRDefault="003E37E9" w:rsidP="00F3626D">
      <w:pPr>
        <w:pStyle w:val="Caption"/>
        <w:jc w:val="center"/>
      </w:pPr>
      <w:bookmarkStart w:id="3" w:name="_Ref466025209"/>
      <w:proofErr w:type="gramStart"/>
      <w:r>
        <w:t xml:space="preserve">Figure </w:t>
      </w:r>
      <w:proofErr w:type="gramEnd"/>
      <w:r>
        <w:fldChar w:fldCharType="begin"/>
      </w:r>
      <w:r>
        <w:instrText xml:space="preserve"> SEQ Figure \* ARABIC </w:instrText>
      </w:r>
      <w:r>
        <w:fldChar w:fldCharType="separate"/>
      </w:r>
      <w:r w:rsidR="00A251C6">
        <w:rPr>
          <w:noProof/>
        </w:rPr>
        <w:t>4</w:t>
      </w:r>
      <w:r>
        <w:fldChar w:fldCharType="end"/>
      </w:r>
      <w:bookmarkEnd w:id="3"/>
      <w:proofErr w:type="gramStart"/>
      <w:r>
        <w:t>.</w:t>
      </w:r>
      <w:proofErr w:type="gramEnd"/>
      <w:r>
        <w:t xml:space="preserve"> </w:t>
      </w:r>
      <w:proofErr w:type="gramStart"/>
      <w:r w:rsidRPr="00C47E31">
        <w:t xml:space="preserve">ARCHER MPI-IO </w:t>
      </w:r>
      <w:r>
        <w:t>default</w:t>
      </w:r>
      <w:r w:rsidRPr="00C47E31">
        <w:t xml:space="preserve"> striping (</w:t>
      </w:r>
      <w:r>
        <w:t>4).</w:t>
      </w:r>
      <w:proofErr w:type="gramEnd"/>
      <w:r>
        <w:t xml:space="preserve"> A random jitter is applied to the x-axis to </w:t>
      </w:r>
      <w:r w:rsidR="008763AE">
        <w:t xml:space="preserve">better </w:t>
      </w:r>
      <w:r>
        <w:t>illustrate clusters of similar performance.</w:t>
      </w:r>
    </w:p>
    <w:p w:rsidR="00C61165" w:rsidRDefault="00C61165" w:rsidP="00C61165"/>
    <w:tbl>
      <w:tblPr>
        <w:tblW w:w="0" w:type="auto"/>
        <w:jc w:val="center"/>
        <w:tblLook w:val="04A0" w:firstRow="1" w:lastRow="0" w:firstColumn="1" w:lastColumn="0" w:noHBand="0" w:noVBand="1"/>
      </w:tblPr>
      <w:tblGrid>
        <w:gridCol w:w="1217"/>
        <w:gridCol w:w="1228"/>
        <w:gridCol w:w="1217"/>
        <w:gridCol w:w="1218"/>
        <w:gridCol w:w="1218"/>
        <w:gridCol w:w="1218"/>
      </w:tblGrid>
      <w:tr w:rsidR="00C61165" w:rsidRPr="00D91812" w:rsidTr="00BE7A59">
        <w:trPr>
          <w:jc w:val="center"/>
        </w:trPr>
        <w:tc>
          <w:tcPr>
            <w:tcW w:w="1217" w:type="dxa"/>
            <w:tcBorders>
              <w:top w:val="double" w:sz="4" w:space="0" w:color="auto"/>
            </w:tcBorders>
            <w:shd w:val="clear" w:color="auto" w:fill="auto"/>
          </w:tcPr>
          <w:p w:rsidR="00C61165" w:rsidRPr="00BE7A59" w:rsidRDefault="00C61165" w:rsidP="00F73738">
            <w:pPr>
              <w:rPr>
                <w:lang w:val="en-US"/>
              </w:rPr>
            </w:pPr>
          </w:p>
        </w:tc>
        <w:tc>
          <w:tcPr>
            <w:tcW w:w="4881" w:type="dxa"/>
            <w:gridSpan w:val="4"/>
            <w:tcBorders>
              <w:top w:val="double" w:sz="4" w:space="0" w:color="auto"/>
            </w:tcBorders>
            <w:shd w:val="clear" w:color="auto" w:fill="auto"/>
          </w:tcPr>
          <w:p w:rsidR="00C61165" w:rsidRPr="00BE7A59" w:rsidRDefault="00C61165" w:rsidP="00BE7A59">
            <w:pPr>
              <w:jc w:val="center"/>
              <w:rPr>
                <w:lang w:val="en-US"/>
              </w:rPr>
            </w:pPr>
            <w:r w:rsidRPr="00BE7A59">
              <w:rPr>
                <w:b/>
                <w:lang w:val="en-US"/>
              </w:rPr>
              <w:t>Write Bandwidth (</w:t>
            </w:r>
            <w:proofErr w:type="spellStart"/>
            <w:r w:rsidRPr="00BE7A59">
              <w:rPr>
                <w:b/>
                <w:lang w:val="en-US"/>
              </w:rPr>
              <w:t>MiB</w:t>
            </w:r>
            <w:proofErr w:type="spellEnd"/>
            <w:r w:rsidRPr="00BE7A59">
              <w:rPr>
                <w:b/>
                <w:lang w:val="en-US"/>
              </w:rPr>
              <w:t>/s)</w:t>
            </w:r>
          </w:p>
        </w:tc>
        <w:tc>
          <w:tcPr>
            <w:tcW w:w="1218" w:type="dxa"/>
            <w:tcBorders>
              <w:top w:val="double" w:sz="4" w:space="0" w:color="auto"/>
            </w:tcBorders>
            <w:shd w:val="clear" w:color="auto" w:fill="auto"/>
          </w:tcPr>
          <w:p w:rsidR="00C61165" w:rsidRPr="00BE7A59" w:rsidRDefault="00C61165" w:rsidP="00F73738">
            <w:pPr>
              <w:rPr>
                <w:lang w:val="en-US"/>
              </w:rPr>
            </w:pPr>
          </w:p>
        </w:tc>
      </w:tr>
      <w:tr w:rsidR="00BE7A59" w:rsidRPr="00D91812" w:rsidTr="00BE7A59">
        <w:trPr>
          <w:jc w:val="center"/>
        </w:trPr>
        <w:tc>
          <w:tcPr>
            <w:tcW w:w="1217" w:type="dxa"/>
            <w:tcBorders>
              <w:bottom w:val="single" w:sz="4" w:space="0" w:color="auto"/>
            </w:tcBorders>
            <w:shd w:val="clear" w:color="auto" w:fill="auto"/>
          </w:tcPr>
          <w:p w:rsidR="00C61165" w:rsidRPr="00BE7A59" w:rsidRDefault="00C61165" w:rsidP="00BE7A59">
            <w:pPr>
              <w:jc w:val="right"/>
              <w:rPr>
                <w:lang w:val="en-US"/>
              </w:rPr>
            </w:pPr>
            <w:r w:rsidRPr="00BE7A59">
              <w:rPr>
                <w:b/>
                <w:lang w:val="en-US"/>
              </w:rPr>
              <w:t>Writers</w:t>
            </w:r>
          </w:p>
        </w:tc>
        <w:tc>
          <w:tcPr>
            <w:tcW w:w="1228" w:type="dxa"/>
            <w:tcBorders>
              <w:bottom w:val="single" w:sz="4" w:space="0" w:color="auto"/>
            </w:tcBorders>
            <w:shd w:val="clear" w:color="auto" w:fill="auto"/>
          </w:tcPr>
          <w:p w:rsidR="00C61165" w:rsidRPr="00BE7A59" w:rsidRDefault="00C61165" w:rsidP="00BE7A59">
            <w:pPr>
              <w:jc w:val="right"/>
              <w:rPr>
                <w:lang w:val="en-US"/>
              </w:rPr>
            </w:pPr>
            <w:r w:rsidRPr="00BE7A59">
              <w:rPr>
                <w:b/>
                <w:lang w:val="en-US"/>
              </w:rPr>
              <w:t>Min.</w:t>
            </w:r>
          </w:p>
        </w:tc>
        <w:tc>
          <w:tcPr>
            <w:tcW w:w="1217" w:type="dxa"/>
            <w:tcBorders>
              <w:bottom w:val="single" w:sz="4" w:space="0" w:color="auto"/>
            </w:tcBorders>
            <w:shd w:val="clear" w:color="auto" w:fill="auto"/>
          </w:tcPr>
          <w:p w:rsidR="00C61165" w:rsidRPr="00BE7A59" w:rsidRDefault="00C61165" w:rsidP="00BE7A59">
            <w:pPr>
              <w:jc w:val="right"/>
              <w:rPr>
                <w:lang w:val="en-US"/>
              </w:rPr>
            </w:pPr>
            <w:r w:rsidRPr="00BE7A59">
              <w:rPr>
                <w:b/>
                <w:lang w:val="en-US"/>
              </w:rPr>
              <w:t>Median</w:t>
            </w:r>
          </w:p>
        </w:tc>
        <w:tc>
          <w:tcPr>
            <w:tcW w:w="1218" w:type="dxa"/>
            <w:tcBorders>
              <w:bottom w:val="single" w:sz="4" w:space="0" w:color="auto"/>
            </w:tcBorders>
            <w:shd w:val="clear" w:color="auto" w:fill="auto"/>
          </w:tcPr>
          <w:p w:rsidR="00C61165" w:rsidRPr="00BE7A59" w:rsidRDefault="00C61165" w:rsidP="00BE7A59">
            <w:pPr>
              <w:jc w:val="right"/>
              <w:rPr>
                <w:lang w:val="en-US"/>
              </w:rPr>
            </w:pPr>
            <w:r w:rsidRPr="00BE7A59">
              <w:rPr>
                <w:b/>
                <w:lang w:val="en-US"/>
              </w:rPr>
              <w:t>Max.</w:t>
            </w:r>
          </w:p>
        </w:tc>
        <w:tc>
          <w:tcPr>
            <w:tcW w:w="1218" w:type="dxa"/>
            <w:tcBorders>
              <w:bottom w:val="single" w:sz="4" w:space="0" w:color="auto"/>
            </w:tcBorders>
            <w:shd w:val="clear" w:color="auto" w:fill="auto"/>
          </w:tcPr>
          <w:p w:rsidR="00C61165" w:rsidRPr="00BE7A59" w:rsidRDefault="00C61165" w:rsidP="00BE7A59">
            <w:pPr>
              <w:jc w:val="right"/>
              <w:rPr>
                <w:lang w:val="en-US"/>
              </w:rPr>
            </w:pPr>
            <w:r w:rsidRPr="00BE7A59">
              <w:rPr>
                <w:b/>
                <w:lang w:val="en-US"/>
              </w:rPr>
              <w:t>Mean</w:t>
            </w:r>
          </w:p>
        </w:tc>
        <w:tc>
          <w:tcPr>
            <w:tcW w:w="1218" w:type="dxa"/>
            <w:tcBorders>
              <w:bottom w:val="single" w:sz="4" w:space="0" w:color="auto"/>
            </w:tcBorders>
            <w:shd w:val="clear" w:color="auto" w:fill="auto"/>
          </w:tcPr>
          <w:p w:rsidR="00C61165" w:rsidRPr="00BE7A59" w:rsidRDefault="00C61165" w:rsidP="00BE7A59">
            <w:pPr>
              <w:jc w:val="right"/>
              <w:rPr>
                <w:lang w:val="en-US"/>
              </w:rPr>
            </w:pPr>
            <w:r w:rsidRPr="00BE7A59">
              <w:rPr>
                <w:b/>
                <w:lang w:val="en-US"/>
              </w:rPr>
              <w:t>Count</w:t>
            </w:r>
          </w:p>
        </w:tc>
      </w:tr>
      <w:tr w:rsidR="00BE7A59" w:rsidRPr="00D91812" w:rsidTr="00BE7A59">
        <w:trPr>
          <w:jc w:val="center"/>
        </w:trPr>
        <w:tc>
          <w:tcPr>
            <w:tcW w:w="1217"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24</w:t>
            </w:r>
          </w:p>
        </w:tc>
        <w:tc>
          <w:tcPr>
            <w:tcW w:w="1228"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733.939</w:t>
            </w:r>
          </w:p>
        </w:tc>
        <w:tc>
          <w:tcPr>
            <w:tcW w:w="1217"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827.945</w:t>
            </w:r>
          </w:p>
        </w:tc>
        <w:tc>
          <w:tcPr>
            <w:tcW w:w="1218"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896.015</w:t>
            </w:r>
          </w:p>
        </w:tc>
        <w:tc>
          <w:tcPr>
            <w:tcW w:w="1218"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828.069</w:t>
            </w:r>
          </w:p>
        </w:tc>
        <w:tc>
          <w:tcPr>
            <w:tcW w:w="1218"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48</w:t>
            </w:r>
          </w:p>
        </w:tc>
        <w:tc>
          <w:tcPr>
            <w:tcW w:w="1228" w:type="dxa"/>
            <w:shd w:val="clear" w:color="auto" w:fill="auto"/>
          </w:tcPr>
          <w:p w:rsidR="00C61165" w:rsidRPr="00BE7A59" w:rsidRDefault="00C61165" w:rsidP="00BE7A59">
            <w:pPr>
              <w:jc w:val="right"/>
              <w:rPr>
                <w:lang w:val="en-US"/>
              </w:rPr>
            </w:pPr>
            <w:r w:rsidRPr="00BE7A59">
              <w:rPr>
                <w:lang w:val="en-US"/>
              </w:rPr>
              <w:t>1328.688</w:t>
            </w:r>
          </w:p>
        </w:tc>
        <w:tc>
          <w:tcPr>
            <w:tcW w:w="1217" w:type="dxa"/>
            <w:shd w:val="clear" w:color="auto" w:fill="auto"/>
          </w:tcPr>
          <w:p w:rsidR="00C61165" w:rsidRPr="00BE7A59" w:rsidRDefault="00C61165" w:rsidP="00BE7A59">
            <w:pPr>
              <w:jc w:val="right"/>
              <w:rPr>
                <w:lang w:val="en-US"/>
              </w:rPr>
            </w:pPr>
            <w:r w:rsidRPr="00BE7A59">
              <w:rPr>
                <w:lang w:val="en-US"/>
              </w:rPr>
              <w:t>1403.117</w:t>
            </w:r>
          </w:p>
        </w:tc>
        <w:tc>
          <w:tcPr>
            <w:tcW w:w="1218" w:type="dxa"/>
            <w:shd w:val="clear" w:color="auto" w:fill="auto"/>
          </w:tcPr>
          <w:p w:rsidR="00C61165" w:rsidRPr="00BE7A59" w:rsidRDefault="00C61165" w:rsidP="00BE7A59">
            <w:pPr>
              <w:jc w:val="right"/>
              <w:rPr>
                <w:lang w:val="en-US"/>
              </w:rPr>
            </w:pPr>
            <w:r w:rsidRPr="00BE7A59">
              <w:rPr>
                <w:lang w:val="en-US"/>
              </w:rPr>
              <w:t>1484.661</w:t>
            </w:r>
          </w:p>
        </w:tc>
        <w:tc>
          <w:tcPr>
            <w:tcW w:w="1218" w:type="dxa"/>
            <w:shd w:val="clear" w:color="auto" w:fill="auto"/>
          </w:tcPr>
          <w:p w:rsidR="00C61165" w:rsidRPr="00BE7A59" w:rsidRDefault="00C61165" w:rsidP="00BE7A59">
            <w:pPr>
              <w:jc w:val="right"/>
              <w:rPr>
                <w:lang w:val="en-US"/>
              </w:rPr>
            </w:pPr>
            <w:r w:rsidRPr="00BE7A59">
              <w:rPr>
                <w:lang w:val="en-US"/>
              </w:rPr>
              <w:t>1407.661</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96</w:t>
            </w:r>
          </w:p>
        </w:tc>
        <w:tc>
          <w:tcPr>
            <w:tcW w:w="1228" w:type="dxa"/>
            <w:shd w:val="clear" w:color="auto" w:fill="auto"/>
          </w:tcPr>
          <w:p w:rsidR="00C61165" w:rsidRPr="00BE7A59" w:rsidRDefault="00C61165" w:rsidP="00BE7A59">
            <w:pPr>
              <w:jc w:val="right"/>
              <w:rPr>
                <w:lang w:val="en-US"/>
              </w:rPr>
            </w:pPr>
            <w:r w:rsidRPr="00BE7A59">
              <w:rPr>
                <w:lang w:val="en-US"/>
              </w:rPr>
              <w:t>1351.340</w:t>
            </w:r>
          </w:p>
        </w:tc>
        <w:tc>
          <w:tcPr>
            <w:tcW w:w="1217" w:type="dxa"/>
            <w:shd w:val="clear" w:color="auto" w:fill="auto"/>
          </w:tcPr>
          <w:p w:rsidR="00C61165" w:rsidRPr="00BE7A59" w:rsidRDefault="00C61165" w:rsidP="00BE7A59">
            <w:pPr>
              <w:jc w:val="right"/>
              <w:rPr>
                <w:lang w:val="en-US"/>
              </w:rPr>
            </w:pPr>
            <w:r w:rsidRPr="00BE7A59">
              <w:rPr>
                <w:lang w:val="en-US"/>
              </w:rPr>
              <w:t>2414.556</w:t>
            </w:r>
          </w:p>
        </w:tc>
        <w:tc>
          <w:tcPr>
            <w:tcW w:w="1218" w:type="dxa"/>
            <w:shd w:val="clear" w:color="auto" w:fill="auto"/>
          </w:tcPr>
          <w:p w:rsidR="00C61165" w:rsidRPr="00BE7A59" w:rsidRDefault="00C61165" w:rsidP="00BE7A59">
            <w:pPr>
              <w:jc w:val="right"/>
              <w:rPr>
                <w:lang w:val="en-US"/>
              </w:rPr>
            </w:pPr>
            <w:r w:rsidRPr="00BE7A59">
              <w:rPr>
                <w:lang w:val="en-US"/>
              </w:rPr>
              <w:t>2567.143</w:t>
            </w:r>
          </w:p>
        </w:tc>
        <w:tc>
          <w:tcPr>
            <w:tcW w:w="1218" w:type="dxa"/>
            <w:shd w:val="clear" w:color="auto" w:fill="auto"/>
          </w:tcPr>
          <w:p w:rsidR="00C61165" w:rsidRPr="00BE7A59" w:rsidRDefault="00C61165" w:rsidP="00BE7A59">
            <w:pPr>
              <w:jc w:val="right"/>
              <w:rPr>
                <w:lang w:val="en-US"/>
              </w:rPr>
            </w:pPr>
            <w:r w:rsidRPr="00BE7A59">
              <w:rPr>
                <w:lang w:val="en-US"/>
              </w:rPr>
              <w:t>2236.714</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192</w:t>
            </w:r>
          </w:p>
        </w:tc>
        <w:tc>
          <w:tcPr>
            <w:tcW w:w="1228" w:type="dxa"/>
            <w:shd w:val="clear" w:color="auto" w:fill="auto"/>
          </w:tcPr>
          <w:p w:rsidR="00C61165" w:rsidRPr="00BE7A59" w:rsidRDefault="00C61165" w:rsidP="00BE7A59">
            <w:pPr>
              <w:jc w:val="right"/>
              <w:rPr>
                <w:lang w:val="en-US"/>
              </w:rPr>
            </w:pPr>
            <w:r w:rsidRPr="00BE7A59">
              <w:rPr>
                <w:lang w:val="en-US"/>
              </w:rPr>
              <w:t>1113.092</w:t>
            </w:r>
          </w:p>
        </w:tc>
        <w:tc>
          <w:tcPr>
            <w:tcW w:w="1217" w:type="dxa"/>
            <w:shd w:val="clear" w:color="auto" w:fill="auto"/>
          </w:tcPr>
          <w:p w:rsidR="00C61165" w:rsidRPr="00BE7A59" w:rsidRDefault="00C61165" w:rsidP="00BE7A59">
            <w:pPr>
              <w:jc w:val="right"/>
              <w:rPr>
                <w:lang w:val="en-US"/>
              </w:rPr>
            </w:pPr>
            <w:r w:rsidRPr="00BE7A59">
              <w:rPr>
                <w:lang w:val="en-US"/>
              </w:rPr>
              <w:t>1471.873</w:t>
            </w:r>
          </w:p>
        </w:tc>
        <w:tc>
          <w:tcPr>
            <w:tcW w:w="1218" w:type="dxa"/>
            <w:shd w:val="clear" w:color="auto" w:fill="auto"/>
          </w:tcPr>
          <w:p w:rsidR="00C61165" w:rsidRPr="00BE7A59" w:rsidRDefault="00C61165" w:rsidP="00BE7A59">
            <w:pPr>
              <w:jc w:val="right"/>
              <w:rPr>
                <w:lang w:val="en-US"/>
              </w:rPr>
            </w:pPr>
            <w:r w:rsidRPr="00BE7A59">
              <w:rPr>
                <w:lang w:val="en-US"/>
              </w:rPr>
              <w:t>1982.988</w:t>
            </w:r>
          </w:p>
        </w:tc>
        <w:tc>
          <w:tcPr>
            <w:tcW w:w="1218" w:type="dxa"/>
            <w:shd w:val="clear" w:color="auto" w:fill="auto"/>
          </w:tcPr>
          <w:p w:rsidR="00C61165" w:rsidRPr="00BE7A59" w:rsidRDefault="00C61165" w:rsidP="00BE7A59">
            <w:pPr>
              <w:jc w:val="right"/>
              <w:rPr>
                <w:lang w:val="en-US"/>
              </w:rPr>
            </w:pPr>
            <w:r w:rsidRPr="00BE7A59">
              <w:rPr>
                <w:lang w:val="en-US"/>
              </w:rPr>
              <w:t>1526.920</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384</w:t>
            </w:r>
          </w:p>
        </w:tc>
        <w:tc>
          <w:tcPr>
            <w:tcW w:w="1228" w:type="dxa"/>
            <w:shd w:val="clear" w:color="auto" w:fill="auto"/>
          </w:tcPr>
          <w:p w:rsidR="00C61165" w:rsidRPr="00BE7A59" w:rsidRDefault="00C61165" w:rsidP="00BE7A59">
            <w:pPr>
              <w:jc w:val="right"/>
              <w:rPr>
                <w:lang w:val="en-US"/>
              </w:rPr>
            </w:pPr>
            <w:r w:rsidRPr="00BE7A59">
              <w:rPr>
                <w:lang w:val="en-US"/>
              </w:rPr>
              <w:t>1061.639</w:t>
            </w:r>
          </w:p>
        </w:tc>
        <w:tc>
          <w:tcPr>
            <w:tcW w:w="1217" w:type="dxa"/>
            <w:shd w:val="clear" w:color="auto" w:fill="auto"/>
          </w:tcPr>
          <w:p w:rsidR="00C61165" w:rsidRPr="00BE7A59" w:rsidRDefault="00C61165" w:rsidP="00BE7A59">
            <w:pPr>
              <w:jc w:val="right"/>
              <w:rPr>
                <w:lang w:val="en-US"/>
              </w:rPr>
            </w:pPr>
            <w:r w:rsidRPr="00BE7A59">
              <w:rPr>
                <w:lang w:val="en-US"/>
              </w:rPr>
              <w:t>1548.425</w:t>
            </w:r>
          </w:p>
        </w:tc>
        <w:tc>
          <w:tcPr>
            <w:tcW w:w="1218" w:type="dxa"/>
            <w:shd w:val="clear" w:color="auto" w:fill="auto"/>
          </w:tcPr>
          <w:p w:rsidR="00C61165" w:rsidRPr="00BE7A59" w:rsidRDefault="00C61165" w:rsidP="00BE7A59">
            <w:pPr>
              <w:jc w:val="right"/>
              <w:rPr>
                <w:lang w:val="en-US"/>
              </w:rPr>
            </w:pPr>
            <w:r w:rsidRPr="00BE7A59">
              <w:rPr>
                <w:lang w:val="en-US"/>
              </w:rPr>
              <w:t>1881.732</w:t>
            </w:r>
          </w:p>
        </w:tc>
        <w:tc>
          <w:tcPr>
            <w:tcW w:w="1218" w:type="dxa"/>
            <w:shd w:val="clear" w:color="auto" w:fill="auto"/>
          </w:tcPr>
          <w:p w:rsidR="00C61165" w:rsidRPr="00BE7A59" w:rsidRDefault="00C61165" w:rsidP="00BE7A59">
            <w:pPr>
              <w:jc w:val="right"/>
              <w:rPr>
                <w:lang w:val="en-US"/>
              </w:rPr>
            </w:pPr>
            <w:r w:rsidRPr="00BE7A59">
              <w:rPr>
                <w:lang w:val="en-US"/>
              </w:rPr>
              <w:t>1508.003</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768</w:t>
            </w:r>
          </w:p>
        </w:tc>
        <w:tc>
          <w:tcPr>
            <w:tcW w:w="1228" w:type="dxa"/>
            <w:shd w:val="clear" w:color="auto" w:fill="auto"/>
          </w:tcPr>
          <w:p w:rsidR="00C61165" w:rsidRPr="00BE7A59" w:rsidRDefault="00C61165" w:rsidP="00BE7A59">
            <w:pPr>
              <w:jc w:val="right"/>
              <w:rPr>
                <w:lang w:val="en-US"/>
              </w:rPr>
            </w:pPr>
            <w:r w:rsidRPr="00BE7A59">
              <w:rPr>
                <w:lang w:val="en-US"/>
              </w:rPr>
              <w:t>970.448</w:t>
            </w:r>
          </w:p>
        </w:tc>
        <w:tc>
          <w:tcPr>
            <w:tcW w:w="1217" w:type="dxa"/>
            <w:shd w:val="clear" w:color="auto" w:fill="auto"/>
          </w:tcPr>
          <w:p w:rsidR="00C61165" w:rsidRPr="00BE7A59" w:rsidRDefault="00C61165" w:rsidP="00BE7A59">
            <w:pPr>
              <w:jc w:val="right"/>
              <w:rPr>
                <w:lang w:val="en-US"/>
              </w:rPr>
            </w:pPr>
            <w:r w:rsidRPr="00BE7A59">
              <w:rPr>
                <w:lang w:val="en-US"/>
              </w:rPr>
              <w:t>1270.291</w:t>
            </w:r>
          </w:p>
        </w:tc>
        <w:tc>
          <w:tcPr>
            <w:tcW w:w="1218" w:type="dxa"/>
            <w:shd w:val="clear" w:color="auto" w:fill="auto"/>
          </w:tcPr>
          <w:p w:rsidR="00C61165" w:rsidRPr="00BE7A59" w:rsidRDefault="00C61165" w:rsidP="00BE7A59">
            <w:pPr>
              <w:jc w:val="right"/>
              <w:rPr>
                <w:lang w:val="en-US"/>
              </w:rPr>
            </w:pPr>
            <w:r w:rsidRPr="00BE7A59">
              <w:rPr>
                <w:lang w:val="en-US"/>
              </w:rPr>
              <w:t>1663.967</w:t>
            </w:r>
          </w:p>
        </w:tc>
        <w:tc>
          <w:tcPr>
            <w:tcW w:w="1218" w:type="dxa"/>
            <w:shd w:val="clear" w:color="auto" w:fill="auto"/>
          </w:tcPr>
          <w:p w:rsidR="00C61165" w:rsidRPr="00BE7A59" w:rsidRDefault="00C61165" w:rsidP="00BE7A59">
            <w:pPr>
              <w:jc w:val="right"/>
              <w:rPr>
                <w:lang w:val="en-US"/>
              </w:rPr>
            </w:pPr>
            <w:r w:rsidRPr="00BE7A59">
              <w:rPr>
                <w:lang w:val="en-US"/>
              </w:rPr>
              <w:t>1270.813</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1536</w:t>
            </w:r>
          </w:p>
        </w:tc>
        <w:tc>
          <w:tcPr>
            <w:tcW w:w="1228" w:type="dxa"/>
            <w:shd w:val="clear" w:color="auto" w:fill="auto"/>
          </w:tcPr>
          <w:p w:rsidR="00C61165" w:rsidRPr="00BE7A59" w:rsidRDefault="00C61165" w:rsidP="00BE7A59">
            <w:pPr>
              <w:jc w:val="right"/>
              <w:rPr>
                <w:lang w:val="en-US"/>
              </w:rPr>
            </w:pPr>
            <w:r w:rsidRPr="00BE7A59">
              <w:rPr>
                <w:lang w:val="en-US"/>
              </w:rPr>
              <w:t>880.089</w:t>
            </w:r>
          </w:p>
        </w:tc>
        <w:tc>
          <w:tcPr>
            <w:tcW w:w="1217" w:type="dxa"/>
            <w:shd w:val="clear" w:color="auto" w:fill="auto"/>
          </w:tcPr>
          <w:p w:rsidR="00C61165" w:rsidRPr="00BE7A59" w:rsidRDefault="00C61165" w:rsidP="00BE7A59">
            <w:pPr>
              <w:jc w:val="right"/>
              <w:rPr>
                <w:lang w:val="en-US"/>
              </w:rPr>
            </w:pPr>
            <w:r w:rsidRPr="00BE7A59">
              <w:rPr>
                <w:lang w:val="en-US"/>
              </w:rPr>
              <w:t>1279.216</w:t>
            </w:r>
          </w:p>
        </w:tc>
        <w:tc>
          <w:tcPr>
            <w:tcW w:w="1218" w:type="dxa"/>
            <w:shd w:val="clear" w:color="auto" w:fill="auto"/>
          </w:tcPr>
          <w:p w:rsidR="00C61165" w:rsidRPr="00BE7A59" w:rsidRDefault="00C61165" w:rsidP="00BE7A59">
            <w:pPr>
              <w:jc w:val="right"/>
              <w:rPr>
                <w:lang w:val="en-US"/>
              </w:rPr>
            </w:pPr>
            <w:r w:rsidRPr="00BE7A59">
              <w:rPr>
                <w:lang w:val="en-US"/>
              </w:rPr>
              <w:t>1620.391</w:t>
            </w:r>
          </w:p>
        </w:tc>
        <w:tc>
          <w:tcPr>
            <w:tcW w:w="1218" w:type="dxa"/>
            <w:shd w:val="clear" w:color="auto" w:fill="auto"/>
          </w:tcPr>
          <w:p w:rsidR="00C61165" w:rsidRPr="00BE7A59" w:rsidRDefault="00C61165" w:rsidP="00BE7A59">
            <w:pPr>
              <w:jc w:val="right"/>
              <w:rPr>
                <w:lang w:val="en-US"/>
              </w:rPr>
            </w:pPr>
            <w:r w:rsidRPr="00BE7A59">
              <w:rPr>
                <w:lang w:val="en-US"/>
              </w:rPr>
              <w:t>1241.438</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3072</w:t>
            </w:r>
          </w:p>
        </w:tc>
        <w:tc>
          <w:tcPr>
            <w:tcW w:w="1228" w:type="dxa"/>
            <w:shd w:val="clear" w:color="auto" w:fill="auto"/>
          </w:tcPr>
          <w:p w:rsidR="00C61165" w:rsidRPr="00BE7A59" w:rsidRDefault="00C61165" w:rsidP="00BE7A59">
            <w:pPr>
              <w:jc w:val="right"/>
              <w:rPr>
                <w:lang w:val="en-US"/>
              </w:rPr>
            </w:pPr>
            <w:r w:rsidRPr="00BE7A59">
              <w:rPr>
                <w:lang w:val="en-US"/>
              </w:rPr>
              <w:t>1008.584</w:t>
            </w:r>
          </w:p>
        </w:tc>
        <w:tc>
          <w:tcPr>
            <w:tcW w:w="1217" w:type="dxa"/>
            <w:shd w:val="clear" w:color="auto" w:fill="auto"/>
          </w:tcPr>
          <w:p w:rsidR="00C61165" w:rsidRPr="00BE7A59" w:rsidRDefault="00C61165" w:rsidP="00BE7A59">
            <w:pPr>
              <w:jc w:val="right"/>
              <w:rPr>
                <w:lang w:val="en-US"/>
              </w:rPr>
            </w:pPr>
            <w:r w:rsidRPr="00BE7A59">
              <w:rPr>
                <w:lang w:val="en-US"/>
              </w:rPr>
              <w:t>1202.115</w:t>
            </w:r>
          </w:p>
        </w:tc>
        <w:tc>
          <w:tcPr>
            <w:tcW w:w="1218" w:type="dxa"/>
            <w:shd w:val="clear" w:color="auto" w:fill="auto"/>
          </w:tcPr>
          <w:p w:rsidR="00C61165" w:rsidRPr="00BE7A59" w:rsidRDefault="00C61165" w:rsidP="00BE7A59">
            <w:pPr>
              <w:jc w:val="right"/>
              <w:rPr>
                <w:lang w:val="en-US"/>
              </w:rPr>
            </w:pPr>
            <w:r w:rsidRPr="00BE7A59">
              <w:rPr>
                <w:lang w:val="en-US"/>
              </w:rPr>
              <w:t>1475.161</w:t>
            </w:r>
          </w:p>
        </w:tc>
        <w:tc>
          <w:tcPr>
            <w:tcW w:w="1218" w:type="dxa"/>
            <w:shd w:val="clear" w:color="auto" w:fill="auto"/>
          </w:tcPr>
          <w:p w:rsidR="00C61165" w:rsidRPr="00BE7A59" w:rsidRDefault="00C61165" w:rsidP="00BE7A59">
            <w:pPr>
              <w:jc w:val="right"/>
              <w:rPr>
                <w:lang w:val="en-US"/>
              </w:rPr>
            </w:pPr>
            <w:r w:rsidRPr="00BE7A59">
              <w:rPr>
                <w:lang w:val="en-US"/>
              </w:rPr>
              <w:t>1242.080</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6144</w:t>
            </w:r>
          </w:p>
        </w:tc>
        <w:tc>
          <w:tcPr>
            <w:tcW w:w="1228" w:type="dxa"/>
            <w:shd w:val="clear" w:color="auto" w:fill="auto"/>
          </w:tcPr>
          <w:p w:rsidR="00C61165" w:rsidRPr="00BE7A59" w:rsidRDefault="00C61165" w:rsidP="00BE7A59">
            <w:pPr>
              <w:jc w:val="right"/>
              <w:rPr>
                <w:lang w:val="en-US"/>
              </w:rPr>
            </w:pPr>
            <w:r w:rsidRPr="00BE7A59">
              <w:rPr>
                <w:lang w:val="en-US"/>
              </w:rPr>
              <w:t>817.562</w:t>
            </w:r>
          </w:p>
        </w:tc>
        <w:tc>
          <w:tcPr>
            <w:tcW w:w="1217" w:type="dxa"/>
            <w:shd w:val="clear" w:color="auto" w:fill="auto"/>
          </w:tcPr>
          <w:p w:rsidR="00C61165" w:rsidRPr="00BE7A59" w:rsidRDefault="00C61165" w:rsidP="00BE7A59">
            <w:pPr>
              <w:jc w:val="right"/>
              <w:rPr>
                <w:lang w:val="en-US"/>
              </w:rPr>
            </w:pPr>
            <w:r w:rsidRPr="00BE7A59">
              <w:rPr>
                <w:lang w:val="en-US"/>
              </w:rPr>
              <w:t>1044.328</w:t>
            </w:r>
          </w:p>
        </w:tc>
        <w:tc>
          <w:tcPr>
            <w:tcW w:w="1218" w:type="dxa"/>
            <w:shd w:val="clear" w:color="auto" w:fill="auto"/>
          </w:tcPr>
          <w:p w:rsidR="00C61165" w:rsidRPr="00BE7A59" w:rsidRDefault="00C61165" w:rsidP="00BE7A59">
            <w:pPr>
              <w:jc w:val="right"/>
              <w:rPr>
                <w:lang w:val="en-US"/>
              </w:rPr>
            </w:pPr>
            <w:r w:rsidRPr="00BE7A59">
              <w:rPr>
                <w:lang w:val="en-US"/>
              </w:rPr>
              <w:t>1158.771</w:t>
            </w:r>
          </w:p>
        </w:tc>
        <w:tc>
          <w:tcPr>
            <w:tcW w:w="1218" w:type="dxa"/>
            <w:shd w:val="clear" w:color="auto" w:fill="auto"/>
          </w:tcPr>
          <w:p w:rsidR="00C61165" w:rsidRPr="00BE7A59" w:rsidRDefault="00C61165" w:rsidP="00BE7A59">
            <w:pPr>
              <w:jc w:val="right"/>
              <w:rPr>
                <w:lang w:val="en-US"/>
              </w:rPr>
            </w:pPr>
            <w:r w:rsidRPr="00BE7A59">
              <w:rPr>
                <w:lang w:val="en-US"/>
              </w:rPr>
              <w:t>1008.712</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12288</w:t>
            </w:r>
          </w:p>
        </w:tc>
        <w:tc>
          <w:tcPr>
            <w:tcW w:w="1228" w:type="dxa"/>
            <w:shd w:val="clear" w:color="auto" w:fill="auto"/>
          </w:tcPr>
          <w:p w:rsidR="00C61165" w:rsidRPr="00BE7A59" w:rsidRDefault="00C61165" w:rsidP="00BE7A59">
            <w:pPr>
              <w:jc w:val="right"/>
              <w:rPr>
                <w:lang w:val="en-US"/>
              </w:rPr>
            </w:pPr>
            <w:r w:rsidRPr="00BE7A59">
              <w:rPr>
                <w:lang w:val="en-US"/>
              </w:rPr>
              <w:t>901.767</w:t>
            </w:r>
          </w:p>
        </w:tc>
        <w:tc>
          <w:tcPr>
            <w:tcW w:w="1217" w:type="dxa"/>
            <w:shd w:val="clear" w:color="auto" w:fill="auto"/>
          </w:tcPr>
          <w:p w:rsidR="00C61165" w:rsidRPr="00BE7A59" w:rsidRDefault="00C61165" w:rsidP="00BE7A59">
            <w:pPr>
              <w:jc w:val="right"/>
              <w:rPr>
                <w:lang w:val="en-US"/>
              </w:rPr>
            </w:pPr>
            <w:r w:rsidRPr="00BE7A59">
              <w:rPr>
                <w:lang w:val="en-US"/>
              </w:rPr>
              <w:t>1032.680</w:t>
            </w:r>
          </w:p>
        </w:tc>
        <w:tc>
          <w:tcPr>
            <w:tcW w:w="1218" w:type="dxa"/>
            <w:shd w:val="clear" w:color="auto" w:fill="auto"/>
          </w:tcPr>
          <w:p w:rsidR="00C61165" w:rsidRPr="00BE7A59" w:rsidRDefault="00C61165" w:rsidP="00BE7A59">
            <w:pPr>
              <w:jc w:val="right"/>
              <w:rPr>
                <w:lang w:val="en-US"/>
              </w:rPr>
            </w:pPr>
            <w:r w:rsidRPr="00BE7A59">
              <w:rPr>
                <w:lang w:val="en-US"/>
              </w:rPr>
              <w:t>1149.057</w:t>
            </w:r>
          </w:p>
        </w:tc>
        <w:tc>
          <w:tcPr>
            <w:tcW w:w="1218" w:type="dxa"/>
            <w:shd w:val="clear" w:color="auto" w:fill="auto"/>
          </w:tcPr>
          <w:p w:rsidR="00C61165" w:rsidRPr="00BE7A59" w:rsidRDefault="00C61165" w:rsidP="00BE7A59">
            <w:pPr>
              <w:jc w:val="right"/>
              <w:rPr>
                <w:lang w:val="en-US"/>
              </w:rPr>
            </w:pPr>
            <w:r w:rsidRPr="00BE7A59">
              <w:rPr>
                <w:lang w:val="en-US"/>
              </w:rPr>
              <w:t>1025.447</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24576</w:t>
            </w:r>
          </w:p>
        </w:tc>
        <w:tc>
          <w:tcPr>
            <w:tcW w:w="1228"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374.109</w:t>
            </w:r>
          </w:p>
        </w:tc>
        <w:tc>
          <w:tcPr>
            <w:tcW w:w="1217"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423.413</w:t>
            </w:r>
          </w:p>
        </w:tc>
        <w:tc>
          <w:tcPr>
            <w:tcW w:w="1218"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452.824</w:t>
            </w:r>
          </w:p>
        </w:tc>
        <w:tc>
          <w:tcPr>
            <w:tcW w:w="1218"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422.868</w:t>
            </w:r>
          </w:p>
        </w:tc>
        <w:tc>
          <w:tcPr>
            <w:tcW w:w="1218" w:type="dxa"/>
            <w:tcBorders>
              <w:bottom w:val="double" w:sz="4" w:space="0" w:color="auto"/>
            </w:tcBorders>
            <w:shd w:val="clear" w:color="auto" w:fill="auto"/>
          </w:tcPr>
          <w:p w:rsidR="00C61165" w:rsidRPr="00D91812" w:rsidRDefault="00C61165" w:rsidP="00BE7A59">
            <w:pPr>
              <w:keepNext/>
              <w:jc w:val="right"/>
            </w:pPr>
            <w:r w:rsidRPr="00BE7A59">
              <w:rPr>
                <w:lang w:val="en-US"/>
              </w:rPr>
              <w:t>10</w:t>
            </w:r>
          </w:p>
        </w:tc>
      </w:tr>
    </w:tbl>
    <w:p w:rsidR="00C61165" w:rsidRDefault="00F3626D" w:rsidP="00F3626D">
      <w:pPr>
        <w:pStyle w:val="Caption"/>
        <w:jc w:val="center"/>
      </w:pPr>
      <w:bookmarkStart w:id="4" w:name="_Ref466025221"/>
      <w:proofErr w:type="gramStart"/>
      <w:r>
        <w:t xml:space="preserve">Table </w:t>
      </w:r>
      <w:proofErr w:type="gramEnd"/>
      <w:r>
        <w:fldChar w:fldCharType="begin"/>
      </w:r>
      <w:r>
        <w:instrText xml:space="preserve"> SEQ Table \* ARABIC </w:instrText>
      </w:r>
      <w:r>
        <w:fldChar w:fldCharType="separate"/>
      </w:r>
      <w:r w:rsidR="00A251C6">
        <w:rPr>
          <w:noProof/>
        </w:rPr>
        <w:t>1</w:t>
      </w:r>
      <w:r>
        <w:fldChar w:fldCharType="end"/>
      </w:r>
      <w:bookmarkEnd w:id="4"/>
      <w:proofErr w:type="gramStart"/>
      <w:r>
        <w:t>.</w:t>
      </w:r>
      <w:proofErr w:type="gramEnd"/>
      <w:r>
        <w:t xml:space="preserve"> </w:t>
      </w:r>
      <w:proofErr w:type="gramStart"/>
      <w:r>
        <w:t>ARCHER MPI-IO default striping (4) raw data.</w:t>
      </w:r>
      <w:proofErr w:type="gramEnd"/>
    </w:p>
    <w:p w:rsidR="00C61165" w:rsidRDefault="00C61165" w:rsidP="00724387">
      <w:pPr>
        <w:jc w:val="both"/>
      </w:pPr>
      <w:r>
        <w:t xml:space="preserve">Using the default stripe settings on ARCHER, the maximum write performance that can be achieved is just over 2,500 </w:t>
      </w:r>
      <w:proofErr w:type="spellStart"/>
      <w:r>
        <w:t>MiB</w:t>
      </w:r>
      <w:proofErr w:type="spellEnd"/>
      <w:r>
        <w:t xml:space="preserve">/s, well short of the theoretical sustained performance of 30,000 </w:t>
      </w:r>
      <w:proofErr w:type="spellStart"/>
      <w:r>
        <w:t>MiB</w:t>
      </w:r>
      <w:proofErr w:type="spellEnd"/>
      <w:r>
        <w:t>/s.</w:t>
      </w:r>
    </w:p>
    <w:p w:rsidR="00C61165" w:rsidRDefault="00C61165" w:rsidP="00724387">
      <w:pPr>
        <w:jc w:val="both"/>
      </w:pPr>
    </w:p>
    <w:p w:rsidR="00C61165" w:rsidRDefault="00C61165" w:rsidP="00724387">
      <w:pPr>
        <w:pStyle w:val="Heading4"/>
        <w:jc w:val="both"/>
      </w:pPr>
      <w:r>
        <w:t>Lustre Tuning</w:t>
      </w:r>
    </w:p>
    <w:p w:rsidR="00C61165" w:rsidRDefault="00C61165" w:rsidP="00724387">
      <w:pPr>
        <w:jc w:val="both"/>
      </w:pPr>
    </w:p>
    <w:p w:rsidR="00C61165" w:rsidRDefault="00C61165" w:rsidP="00724387">
      <w:pPr>
        <w:jc w:val="both"/>
      </w:pPr>
      <w:r>
        <w:t xml:space="preserve">As described in </w:t>
      </w:r>
      <w:r w:rsidRPr="007921EB">
        <w:rPr>
          <w:rStyle w:val="Emphasis"/>
        </w:rPr>
        <w:t xml:space="preserve">Parallel I/O Performance on </w:t>
      </w:r>
      <w:proofErr w:type="gramStart"/>
      <w:r w:rsidRPr="007921EB">
        <w:rPr>
          <w:rStyle w:val="Emphasis"/>
        </w:rPr>
        <w:t>ARCHER</w:t>
      </w:r>
      <w:proofErr w:type="gramEnd"/>
      <w:r w:rsidR="001064F5" w:rsidRPr="001064F5">
        <w:fldChar w:fldCharType="begin"/>
      </w:r>
      <w:r w:rsidR="001064F5" w:rsidRPr="001064F5">
        <w:instrText xml:space="preserve"> REF _Ref466028055 \r \h </w:instrText>
      </w:r>
      <w:r w:rsidR="001064F5">
        <w:instrText xml:space="preserve"> \* MERGEFORMAT </w:instrText>
      </w:r>
      <w:r w:rsidR="001064F5" w:rsidRPr="001064F5">
        <w:fldChar w:fldCharType="separate"/>
      </w:r>
      <w:r w:rsidR="001064F5" w:rsidRPr="001064F5">
        <w:t>[1]</w:t>
      </w:r>
      <w:r w:rsidR="001064F5" w:rsidRPr="001064F5">
        <w:fldChar w:fldCharType="end"/>
      </w:r>
      <w:r w:rsidR="007921EB" w:rsidRPr="003740DD">
        <w:fldChar w:fldCharType="begin"/>
      </w:r>
      <w:r w:rsidR="007921EB" w:rsidRPr="003740DD">
        <w:instrText xml:space="preserve"> REF _Ref465855105 \r \h </w:instrText>
      </w:r>
      <w:r w:rsidR="003740DD">
        <w:instrText xml:space="preserve"> \* MERGEFORMAT </w:instrText>
      </w:r>
      <w:r w:rsidR="007921EB" w:rsidRPr="003740DD">
        <w:fldChar w:fldCharType="separate"/>
      </w:r>
      <w:r w:rsidR="007921EB" w:rsidRPr="003740DD">
        <w:fldChar w:fldCharType="end"/>
      </w:r>
      <w:r w:rsidRPr="003740DD">
        <w:t>,</w:t>
      </w:r>
      <w:r>
        <w:t xml:space="preserve"> to get the best parallel write performance</w:t>
      </w:r>
      <w:r w:rsidR="00AD2372">
        <w:t xml:space="preserve"> </w:t>
      </w:r>
      <w:r w:rsidR="000D1590">
        <w:t xml:space="preserve">for a single-shared file </w:t>
      </w:r>
      <w:r w:rsidR="00AD2372">
        <w:t>case</w:t>
      </w:r>
      <w:r>
        <w:t xml:space="preserve"> we must use as many stripes as possible. This is achieved on Lustre by setting the striping to “-1” which stripes over all available OSTs. We repeated the benchmarks with:</w:t>
      </w:r>
    </w:p>
    <w:p w:rsidR="00C61165" w:rsidRDefault="00C61165" w:rsidP="00724387">
      <w:pPr>
        <w:jc w:val="both"/>
      </w:pPr>
    </w:p>
    <w:p w:rsidR="00C61165" w:rsidRDefault="00C61165" w:rsidP="00724387">
      <w:pPr>
        <w:pStyle w:val="ListParagraph"/>
        <w:numPr>
          <w:ilvl w:val="0"/>
          <w:numId w:val="41"/>
        </w:numPr>
        <w:jc w:val="both"/>
      </w:pPr>
      <w:r>
        <w:t xml:space="preserve">Stripe size: 1 </w:t>
      </w:r>
      <w:proofErr w:type="spellStart"/>
      <w:r>
        <w:t>MiB</w:t>
      </w:r>
      <w:proofErr w:type="spellEnd"/>
    </w:p>
    <w:p w:rsidR="00C61165" w:rsidRDefault="00C61165" w:rsidP="00724387">
      <w:pPr>
        <w:pStyle w:val="ListParagraph"/>
        <w:numPr>
          <w:ilvl w:val="0"/>
          <w:numId w:val="41"/>
        </w:numPr>
        <w:jc w:val="both"/>
      </w:pPr>
      <w:r>
        <w:t>Number of stripes: -1 (corresponds to 48 on fs3)</w:t>
      </w:r>
    </w:p>
    <w:p w:rsidR="00C61165" w:rsidRDefault="00C61165" w:rsidP="00724387">
      <w:pPr>
        <w:jc w:val="both"/>
      </w:pPr>
    </w:p>
    <w:p w:rsidR="00C61165" w:rsidRDefault="00C61165" w:rsidP="00724387">
      <w:pPr>
        <w:jc w:val="both"/>
      </w:pPr>
      <w:r>
        <w:t xml:space="preserve">The performance for this configuration is shown in </w:t>
      </w:r>
      <w:r w:rsidR="00316C07">
        <w:fldChar w:fldCharType="begin"/>
      </w:r>
      <w:r w:rsidR="00316C07">
        <w:instrText xml:space="preserve"> REF _Ref466025183 \h </w:instrText>
      </w:r>
      <w:r w:rsidR="00316C07">
        <w:fldChar w:fldCharType="separate"/>
      </w:r>
      <w:r w:rsidR="00A251C6">
        <w:t xml:space="preserve">Figure </w:t>
      </w:r>
      <w:r w:rsidR="00A251C6">
        <w:rPr>
          <w:noProof/>
        </w:rPr>
        <w:t>5</w:t>
      </w:r>
      <w:r w:rsidR="00316C07">
        <w:fldChar w:fldCharType="end"/>
      </w:r>
      <w:r w:rsidR="00316C07">
        <w:t xml:space="preserve"> </w:t>
      </w:r>
      <w:r>
        <w:t>and</w:t>
      </w:r>
      <w:r w:rsidR="00316C07">
        <w:t xml:space="preserve"> </w:t>
      </w:r>
      <w:r w:rsidR="00316C07">
        <w:fldChar w:fldCharType="begin"/>
      </w:r>
      <w:r w:rsidR="00316C07">
        <w:instrText xml:space="preserve"> REF _Ref466025192 \h </w:instrText>
      </w:r>
      <w:r w:rsidR="00316C07">
        <w:fldChar w:fldCharType="separate"/>
      </w:r>
      <w:r w:rsidR="00A251C6">
        <w:t xml:space="preserve">Table </w:t>
      </w:r>
      <w:r w:rsidR="00A251C6">
        <w:rPr>
          <w:noProof/>
        </w:rPr>
        <w:t>2</w:t>
      </w:r>
      <w:r w:rsidR="00316C07">
        <w:fldChar w:fldCharType="end"/>
      </w:r>
      <w:r>
        <w:t>.</w:t>
      </w:r>
    </w:p>
    <w:p w:rsidR="00C61165" w:rsidRDefault="00C61165" w:rsidP="00C61165"/>
    <w:p w:rsidR="00AF65E2" w:rsidRDefault="00AF65E2" w:rsidP="00AF65E2">
      <w:pPr>
        <w:keepNext/>
      </w:pPr>
      <w:r>
        <w:rPr>
          <w:noProof/>
          <w:lang w:eastAsia="en-GB"/>
        </w:rPr>
        <w:pict>
          <v:shape id="_x0000_i1035" type="#_x0000_t75" style="width:453.3pt;height:311.6pt">
            <v:imagedata r:id="rId13" o:title="fs3_stats_both"/>
          </v:shape>
        </w:pict>
      </w:r>
    </w:p>
    <w:p w:rsidR="00E6295C" w:rsidRDefault="00AF65E2" w:rsidP="00AF65E2">
      <w:pPr>
        <w:pStyle w:val="Caption"/>
        <w:jc w:val="center"/>
      </w:pPr>
      <w:bookmarkStart w:id="5" w:name="_Ref466025183"/>
      <w:proofErr w:type="gramStart"/>
      <w:r>
        <w:t xml:space="preserve">Figure </w:t>
      </w:r>
      <w:proofErr w:type="gramEnd"/>
      <w:r>
        <w:fldChar w:fldCharType="begin"/>
      </w:r>
      <w:r>
        <w:instrText xml:space="preserve"> SEQ Figure \* ARABIC </w:instrText>
      </w:r>
      <w:r>
        <w:fldChar w:fldCharType="separate"/>
      </w:r>
      <w:r w:rsidR="00A251C6">
        <w:rPr>
          <w:noProof/>
        </w:rPr>
        <w:t>5</w:t>
      </w:r>
      <w:r>
        <w:fldChar w:fldCharType="end"/>
      </w:r>
      <w:bookmarkEnd w:id="5"/>
      <w:proofErr w:type="gramStart"/>
      <w:r>
        <w:t>.</w:t>
      </w:r>
      <w:proofErr w:type="gramEnd"/>
      <w:r>
        <w:t xml:space="preserve"> </w:t>
      </w:r>
      <w:proofErr w:type="gramStart"/>
      <w:r w:rsidRPr="000375A0">
        <w:t>ARCHER MPI-IO maximum striping (-1).</w:t>
      </w:r>
      <w:proofErr w:type="gramEnd"/>
      <w:r w:rsidRPr="000375A0">
        <w:t xml:space="preserve"> Default striping of 4 is plotted for comparison</w:t>
      </w:r>
      <w:r>
        <w:t>.</w:t>
      </w:r>
    </w:p>
    <w:p w:rsidR="00F3626D" w:rsidRPr="00F3626D" w:rsidRDefault="00F3626D" w:rsidP="00F3626D"/>
    <w:tbl>
      <w:tblPr>
        <w:tblW w:w="0" w:type="auto"/>
        <w:jc w:val="center"/>
        <w:tblLook w:val="04A0" w:firstRow="1" w:lastRow="0" w:firstColumn="1" w:lastColumn="0" w:noHBand="0" w:noVBand="1"/>
      </w:tblPr>
      <w:tblGrid>
        <w:gridCol w:w="1217"/>
        <w:gridCol w:w="1217"/>
        <w:gridCol w:w="1217"/>
        <w:gridCol w:w="1218"/>
        <w:gridCol w:w="1218"/>
        <w:gridCol w:w="1218"/>
      </w:tblGrid>
      <w:tr w:rsidR="00C61165" w:rsidRPr="00D91812" w:rsidTr="00BE7A59">
        <w:trPr>
          <w:jc w:val="center"/>
        </w:trPr>
        <w:tc>
          <w:tcPr>
            <w:tcW w:w="1217" w:type="dxa"/>
            <w:tcBorders>
              <w:top w:val="double" w:sz="4" w:space="0" w:color="auto"/>
            </w:tcBorders>
            <w:shd w:val="clear" w:color="auto" w:fill="auto"/>
          </w:tcPr>
          <w:p w:rsidR="00C61165" w:rsidRPr="00BE7A59" w:rsidRDefault="00C61165" w:rsidP="00F73738">
            <w:pPr>
              <w:rPr>
                <w:b/>
                <w:lang w:val="en-US"/>
              </w:rPr>
            </w:pPr>
          </w:p>
        </w:tc>
        <w:tc>
          <w:tcPr>
            <w:tcW w:w="4870" w:type="dxa"/>
            <w:gridSpan w:val="4"/>
            <w:tcBorders>
              <w:top w:val="double" w:sz="4" w:space="0" w:color="auto"/>
            </w:tcBorders>
            <w:shd w:val="clear" w:color="auto" w:fill="auto"/>
          </w:tcPr>
          <w:p w:rsidR="00C61165" w:rsidRPr="00BE7A59" w:rsidRDefault="00C61165" w:rsidP="00BE7A59">
            <w:pPr>
              <w:jc w:val="center"/>
              <w:rPr>
                <w:b/>
                <w:lang w:val="en-US"/>
              </w:rPr>
            </w:pPr>
            <w:r w:rsidRPr="00BE7A59">
              <w:rPr>
                <w:b/>
                <w:lang w:val="en-US"/>
              </w:rPr>
              <w:t>Write Bandwidth (</w:t>
            </w:r>
            <w:proofErr w:type="spellStart"/>
            <w:r w:rsidRPr="00BE7A59">
              <w:rPr>
                <w:b/>
                <w:lang w:val="en-US"/>
              </w:rPr>
              <w:t>MiB</w:t>
            </w:r>
            <w:proofErr w:type="spellEnd"/>
            <w:r w:rsidRPr="00BE7A59">
              <w:rPr>
                <w:b/>
                <w:lang w:val="en-US"/>
              </w:rPr>
              <w:t>/s)</w:t>
            </w:r>
          </w:p>
        </w:tc>
        <w:tc>
          <w:tcPr>
            <w:tcW w:w="1218" w:type="dxa"/>
            <w:tcBorders>
              <w:top w:val="double" w:sz="4" w:space="0" w:color="auto"/>
            </w:tcBorders>
            <w:shd w:val="clear" w:color="auto" w:fill="auto"/>
          </w:tcPr>
          <w:p w:rsidR="00C61165" w:rsidRPr="00BE7A59" w:rsidRDefault="00C61165" w:rsidP="00F73738">
            <w:pPr>
              <w:rPr>
                <w:b/>
                <w:lang w:val="en-US"/>
              </w:rPr>
            </w:pPr>
          </w:p>
        </w:tc>
      </w:tr>
      <w:tr w:rsidR="00BE7A59" w:rsidRPr="00D91812" w:rsidTr="00BE7A59">
        <w:trPr>
          <w:jc w:val="center"/>
        </w:trPr>
        <w:tc>
          <w:tcPr>
            <w:tcW w:w="1217" w:type="dxa"/>
            <w:tcBorders>
              <w:bottom w:val="single" w:sz="4" w:space="0" w:color="auto"/>
            </w:tcBorders>
            <w:shd w:val="clear" w:color="auto" w:fill="auto"/>
          </w:tcPr>
          <w:p w:rsidR="00C61165" w:rsidRPr="00BE7A59" w:rsidRDefault="00C61165" w:rsidP="00BE7A59">
            <w:pPr>
              <w:jc w:val="right"/>
              <w:rPr>
                <w:b/>
                <w:lang w:val="en-US"/>
              </w:rPr>
            </w:pPr>
            <w:r w:rsidRPr="00BE7A59">
              <w:rPr>
                <w:b/>
                <w:lang w:val="en-US"/>
              </w:rPr>
              <w:t>Writers</w:t>
            </w:r>
          </w:p>
        </w:tc>
        <w:tc>
          <w:tcPr>
            <w:tcW w:w="1217" w:type="dxa"/>
            <w:tcBorders>
              <w:bottom w:val="single" w:sz="4" w:space="0" w:color="auto"/>
            </w:tcBorders>
            <w:shd w:val="clear" w:color="auto" w:fill="auto"/>
          </w:tcPr>
          <w:p w:rsidR="00C61165" w:rsidRPr="00BE7A59" w:rsidRDefault="00C61165" w:rsidP="00BE7A59">
            <w:pPr>
              <w:jc w:val="right"/>
              <w:rPr>
                <w:b/>
                <w:lang w:val="en-US"/>
              </w:rPr>
            </w:pPr>
            <w:r w:rsidRPr="00BE7A59">
              <w:rPr>
                <w:b/>
                <w:lang w:val="en-US"/>
              </w:rPr>
              <w:t>Min.</w:t>
            </w:r>
          </w:p>
        </w:tc>
        <w:tc>
          <w:tcPr>
            <w:tcW w:w="1217" w:type="dxa"/>
            <w:tcBorders>
              <w:bottom w:val="single" w:sz="4" w:space="0" w:color="auto"/>
            </w:tcBorders>
            <w:shd w:val="clear" w:color="auto" w:fill="auto"/>
          </w:tcPr>
          <w:p w:rsidR="00C61165" w:rsidRPr="00BE7A59" w:rsidRDefault="00C61165" w:rsidP="00BE7A59">
            <w:pPr>
              <w:jc w:val="right"/>
              <w:rPr>
                <w:b/>
                <w:lang w:val="en-US"/>
              </w:rPr>
            </w:pPr>
            <w:r w:rsidRPr="00BE7A59">
              <w:rPr>
                <w:b/>
                <w:lang w:val="en-US"/>
              </w:rPr>
              <w:t>Median</w:t>
            </w:r>
          </w:p>
        </w:tc>
        <w:tc>
          <w:tcPr>
            <w:tcW w:w="1218" w:type="dxa"/>
            <w:tcBorders>
              <w:bottom w:val="single" w:sz="4" w:space="0" w:color="auto"/>
            </w:tcBorders>
            <w:shd w:val="clear" w:color="auto" w:fill="auto"/>
          </w:tcPr>
          <w:p w:rsidR="00C61165" w:rsidRPr="00BE7A59" w:rsidRDefault="00C61165" w:rsidP="00BE7A59">
            <w:pPr>
              <w:jc w:val="right"/>
              <w:rPr>
                <w:b/>
                <w:lang w:val="en-US"/>
              </w:rPr>
            </w:pPr>
            <w:r w:rsidRPr="00BE7A59">
              <w:rPr>
                <w:b/>
                <w:lang w:val="en-US"/>
              </w:rPr>
              <w:t>Max.</w:t>
            </w:r>
          </w:p>
        </w:tc>
        <w:tc>
          <w:tcPr>
            <w:tcW w:w="1218" w:type="dxa"/>
            <w:tcBorders>
              <w:bottom w:val="single" w:sz="4" w:space="0" w:color="auto"/>
            </w:tcBorders>
            <w:shd w:val="clear" w:color="auto" w:fill="auto"/>
          </w:tcPr>
          <w:p w:rsidR="00C61165" w:rsidRPr="00BE7A59" w:rsidRDefault="00C61165" w:rsidP="00BE7A59">
            <w:pPr>
              <w:jc w:val="right"/>
              <w:rPr>
                <w:b/>
                <w:lang w:val="en-US"/>
              </w:rPr>
            </w:pPr>
            <w:r w:rsidRPr="00BE7A59">
              <w:rPr>
                <w:b/>
                <w:lang w:val="en-US"/>
              </w:rPr>
              <w:t>Mean</w:t>
            </w:r>
          </w:p>
        </w:tc>
        <w:tc>
          <w:tcPr>
            <w:tcW w:w="1218" w:type="dxa"/>
            <w:tcBorders>
              <w:bottom w:val="single" w:sz="4" w:space="0" w:color="auto"/>
            </w:tcBorders>
            <w:shd w:val="clear" w:color="auto" w:fill="auto"/>
          </w:tcPr>
          <w:p w:rsidR="00C61165" w:rsidRPr="00BE7A59" w:rsidRDefault="00C61165" w:rsidP="00BE7A59">
            <w:pPr>
              <w:jc w:val="right"/>
              <w:rPr>
                <w:b/>
                <w:lang w:val="en-US"/>
              </w:rPr>
            </w:pPr>
            <w:r w:rsidRPr="00BE7A59">
              <w:rPr>
                <w:b/>
                <w:lang w:val="en-US"/>
              </w:rPr>
              <w:t>Count</w:t>
            </w:r>
          </w:p>
        </w:tc>
      </w:tr>
      <w:tr w:rsidR="00BE7A59" w:rsidRPr="00D91812" w:rsidTr="00BE7A59">
        <w:trPr>
          <w:jc w:val="center"/>
        </w:trPr>
        <w:tc>
          <w:tcPr>
            <w:tcW w:w="1217"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24</w:t>
            </w:r>
          </w:p>
        </w:tc>
        <w:tc>
          <w:tcPr>
            <w:tcW w:w="1217"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576.868</w:t>
            </w:r>
          </w:p>
        </w:tc>
        <w:tc>
          <w:tcPr>
            <w:tcW w:w="1217"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612.247</w:t>
            </w:r>
          </w:p>
        </w:tc>
        <w:tc>
          <w:tcPr>
            <w:tcW w:w="1218"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615.717</w:t>
            </w:r>
          </w:p>
        </w:tc>
        <w:tc>
          <w:tcPr>
            <w:tcW w:w="1218"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605.801</w:t>
            </w:r>
          </w:p>
        </w:tc>
        <w:tc>
          <w:tcPr>
            <w:tcW w:w="1218" w:type="dxa"/>
            <w:tcBorders>
              <w:top w:val="single" w:sz="4" w:space="0" w:color="auto"/>
            </w:tcBorders>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48</w:t>
            </w:r>
          </w:p>
        </w:tc>
        <w:tc>
          <w:tcPr>
            <w:tcW w:w="1217" w:type="dxa"/>
            <w:shd w:val="clear" w:color="auto" w:fill="auto"/>
          </w:tcPr>
          <w:p w:rsidR="00C61165" w:rsidRPr="00BE7A59" w:rsidRDefault="00C61165" w:rsidP="00BE7A59">
            <w:pPr>
              <w:jc w:val="right"/>
              <w:rPr>
                <w:lang w:val="en-US"/>
              </w:rPr>
            </w:pPr>
            <w:r w:rsidRPr="00BE7A59">
              <w:rPr>
                <w:lang w:val="en-US"/>
              </w:rPr>
              <w:t>1252.985</w:t>
            </w:r>
          </w:p>
        </w:tc>
        <w:tc>
          <w:tcPr>
            <w:tcW w:w="1217" w:type="dxa"/>
            <w:shd w:val="clear" w:color="auto" w:fill="auto"/>
          </w:tcPr>
          <w:p w:rsidR="00C61165" w:rsidRPr="00BE7A59" w:rsidRDefault="00C61165" w:rsidP="00BE7A59">
            <w:pPr>
              <w:jc w:val="right"/>
              <w:rPr>
                <w:lang w:val="en-US"/>
              </w:rPr>
            </w:pPr>
            <w:r w:rsidRPr="00BE7A59">
              <w:rPr>
                <w:lang w:val="en-US"/>
              </w:rPr>
              <w:t>1318.389</w:t>
            </w:r>
          </w:p>
        </w:tc>
        <w:tc>
          <w:tcPr>
            <w:tcW w:w="1218" w:type="dxa"/>
            <w:shd w:val="clear" w:color="auto" w:fill="auto"/>
          </w:tcPr>
          <w:p w:rsidR="00C61165" w:rsidRPr="00BE7A59" w:rsidRDefault="00C61165" w:rsidP="00BE7A59">
            <w:pPr>
              <w:jc w:val="right"/>
              <w:rPr>
                <w:lang w:val="en-US"/>
              </w:rPr>
            </w:pPr>
            <w:r w:rsidRPr="00BE7A59">
              <w:rPr>
                <w:lang w:val="en-US"/>
              </w:rPr>
              <w:t>1355.754</w:t>
            </w:r>
          </w:p>
        </w:tc>
        <w:tc>
          <w:tcPr>
            <w:tcW w:w="1218" w:type="dxa"/>
            <w:shd w:val="clear" w:color="auto" w:fill="auto"/>
          </w:tcPr>
          <w:p w:rsidR="00C61165" w:rsidRPr="00BE7A59" w:rsidRDefault="00C61165" w:rsidP="00BE7A59">
            <w:pPr>
              <w:jc w:val="right"/>
              <w:rPr>
                <w:lang w:val="en-US"/>
              </w:rPr>
            </w:pPr>
            <w:r w:rsidRPr="00BE7A59">
              <w:rPr>
                <w:lang w:val="en-US"/>
              </w:rPr>
              <w:t>1313.825</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96</w:t>
            </w:r>
          </w:p>
        </w:tc>
        <w:tc>
          <w:tcPr>
            <w:tcW w:w="1217" w:type="dxa"/>
            <w:shd w:val="clear" w:color="auto" w:fill="auto"/>
          </w:tcPr>
          <w:p w:rsidR="00C61165" w:rsidRPr="00BE7A59" w:rsidRDefault="00C61165" w:rsidP="00BE7A59">
            <w:pPr>
              <w:jc w:val="right"/>
              <w:rPr>
                <w:lang w:val="en-US"/>
              </w:rPr>
            </w:pPr>
            <w:r w:rsidRPr="00BE7A59">
              <w:rPr>
                <w:lang w:val="en-US"/>
              </w:rPr>
              <w:t>230.472</w:t>
            </w:r>
          </w:p>
        </w:tc>
        <w:tc>
          <w:tcPr>
            <w:tcW w:w="1217" w:type="dxa"/>
            <w:shd w:val="clear" w:color="auto" w:fill="auto"/>
          </w:tcPr>
          <w:p w:rsidR="00C61165" w:rsidRPr="00BE7A59" w:rsidRDefault="00C61165" w:rsidP="00BE7A59">
            <w:pPr>
              <w:jc w:val="right"/>
              <w:rPr>
                <w:lang w:val="en-US"/>
              </w:rPr>
            </w:pPr>
            <w:r w:rsidRPr="00BE7A59">
              <w:rPr>
                <w:lang w:val="en-US"/>
              </w:rPr>
              <w:t>1986.700</w:t>
            </w:r>
          </w:p>
        </w:tc>
        <w:tc>
          <w:tcPr>
            <w:tcW w:w="1218" w:type="dxa"/>
            <w:shd w:val="clear" w:color="auto" w:fill="auto"/>
          </w:tcPr>
          <w:p w:rsidR="00C61165" w:rsidRPr="00BE7A59" w:rsidRDefault="00C61165" w:rsidP="00BE7A59">
            <w:pPr>
              <w:jc w:val="right"/>
              <w:rPr>
                <w:lang w:val="en-US"/>
              </w:rPr>
            </w:pPr>
            <w:r w:rsidRPr="00BE7A59">
              <w:rPr>
                <w:lang w:val="en-US"/>
              </w:rPr>
              <w:t>2559.369</w:t>
            </w:r>
          </w:p>
        </w:tc>
        <w:tc>
          <w:tcPr>
            <w:tcW w:w="1218" w:type="dxa"/>
            <w:shd w:val="clear" w:color="auto" w:fill="auto"/>
          </w:tcPr>
          <w:p w:rsidR="00C61165" w:rsidRPr="00BE7A59" w:rsidRDefault="00C61165" w:rsidP="00BE7A59">
            <w:pPr>
              <w:jc w:val="right"/>
              <w:rPr>
                <w:lang w:val="en-US"/>
              </w:rPr>
            </w:pPr>
            <w:r w:rsidRPr="00BE7A59">
              <w:rPr>
                <w:lang w:val="en-US"/>
              </w:rPr>
              <w:t>1666.729</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192</w:t>
            </w:r>
          </w:p>
        </w:tc>
        <w:tc>
          <w:tcPr>
            <w:tcW w:w="1217" w:type="dxa"/>
            <w:shd w:val="clear" w:color="auto" w:fill="auto"/>
          </w:tcPr>
          <w:p w:rsidR="00C61165" w:rsidRPr="00BE7A59" w:rsidRDefault="00C61165" w:rsidP="00BE7A59">
            <w:pPr>
              <w:jc w:val="right"/>
              <w:rPr>
                <w:lang w:val="en-US"/>
              </w:rPr>
            </w:pPr>
            <w:r w:rsidRPr="00BE7A59">
              <w:rPr>
                <w:lang w:val="en-US"/>
              </w:rPr>
              <w:t>2284.795</w:t>
            </w:r>
          </w:p>
        </w:tc>
        <w:tc>
          <w:tcPr>
            <w:tcW w:w="1217" w:type="dxa"/>
            <w:shd w:val="clear" w:color="auto" w:fill="auto"/>
          </w:tcPr>
          <w:p w:rsidR="00C61165" w:rsidRPr="00BE7A59" w:rsidRDefault="00C61165" w:rsidP="00BE7A59">
            <w:pPr>
              <w:jc w:val="right"/>
              <w:rPr>
                <w:lang w:val="en-US"/>
              </w:rPr>
            </w:pPr>
            <w:r w:rsidRPr="00BE7A59">
              <w:rPr>
                <w:lang w:val="en-US"/>
              </w:rPr>
              <w:t>4138.974</w:t>
            </w:r>
          </w:p>
        </w:tc>
        <w:tc>
          <w:tcPr>
            <w:tcW w:w="1218" w:type="dxa"/>
            <w:shd w:val="clear" w:color="auto" w:fill="auto"/>
          </w:tcPr>
          <w:p w:rsidR="00C61165" w:rsidRPr="00BE7A59" w:rsidRDefault="00C61165" w:rsidP="00BE7A59">
            <w:pPr>
              <w:jc w:val="right"/>
              <w:rPr>
                <w:lang w:val="en-US"/>
              </w:rPr>
            </w:pPr>
            <w:r w:rsidRPr="00BE7A59">
              <w:rPr>
                <w:lang w:val="en-US"/>
              </w:rPr>
              <w:t>4943.626</w:t>
            </w:r>
          </w:p>
        </w:tc>
        <w:tc>
          <w:tcPr>
            <w:tcW w:w="1218" w:type="dxa"/>
            <w:shd w:val="clear" w:color="auto" w:fill="auto"/>
          </w:tcPr>
          <w:p w:rsidR="00C61165" w:rsidRPr="00BE7A59" w:rsidRDefault="00C61165" w:rsidP="00BE7A59">
            <w:pPr>
              <w:jc w:val="right"/>
              <w:rPr>
                <w:lang w:val="en-US"/>
              </w:rPr>
            </w:pPr>
            <w:r w:rsidRPr="00BE7A59">
              <w:rPr>
                <w:lang w:val="en-US"/>
              </w:rPr>
              <w:t>4109.961</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384</w:t>
            </w:r>
          </w:p>
        </w:tc>
        <w:tc>
          <w:tcPr>
            <w:tcW w:w="1217" w:type="dxa"/>
            <w:shd w:val="clear" w:color="auto" w:fill="auto"/>
          </w:tcPr>
          <w:p w:rsidR="00C61165" w:rsidRPr="00BE7A59" w:rsidRDefault="00C61165" w:rsidP="00BE7A59">
            <w:pPr>
              <w:jc w:val="right"/>
              <w:rPr>
                <w:lang w:val="en-US"/>
              </w:rPr>
            </w:pPr>
            <w:r w:rsidRPr="00BE7A59">
              <w:rPr>
                <w:lang w:val="en-US"/>
              </w:rPr>
              <w:t>4073.371</w:t>
            </w:r>
          </w:p>
        </w:tc>
        <w:tc>
          <w:tcPr>
            <w:tcW w:w="1217" w:type="dxa"/>
            <w:shd w:val="clear" w:color="auto" w:fill="auto"/>
          </w:tcPr>
          <w:p w:rsidR="00C61165" w:rsidRPr="00BE7A59" w:rsidRDefault="00C61165" w:rsidP="00BE7A59">
            <w:pPr>
              <w:jc w:val="right"/>
              <w:rPr>
                <w:lang w:val="en-US"/>
              </w:rPr>
            </w:pPr>
            <w:r w:rsidRPr="00BE7A59">
              <w:rPr>
                <w:lang w:val="en-US"/>
              </w:rPr>
              <w:t>5852.313</w:t>
            </w:r>
          </w:p>
        </w:tc>
        <w:tc>
          <w:tcPr>
            <w:tcW w:w="1218" w:type="dxa"/>
            <w:shd w:val="clear" w:color="auto" w:fill="auto"/>
          </w:tcPr>
          <w:p w:rsidR="00C61165" w:rsidRPr="00BE7A59" w:rsidRDefault="00C61165" w:rsidP="00BE7A59">
            <w:pPr>
              <w:jc w:val="right"/>
              <w:rPr>
                <w:lang w:val="en-US"/>
              </w:rPr>
            </w:pPr>
            <w:r w:rsidRPr="00BE7A59">
              <w:rPr>
                <w:lang w:val="en-US"/>
              </w:rPr>
              <w:t>6971.013</w:t>
            </w:r>
          </w:p>
        </w:tc>
        <w:tc>
          <w:tcPr>
            <w:tcW w:w="1218" w:type="dxa"/>
            <w:shd w:val="clear" w:color="auto" w:fill="auto"/>
          </w:tcPr>
          <w:p w:rsidR="00C61165" w:rsidRPr="00BE7A59" w:rsidRDefault="00C61165" w:rsidP="00BE7A59">
            <w:pPr>
              <w:jc w:val="right"/>
              <w:rPr>
                <w:lang w:val="en-US"/>
              </w:rPr>
            </w:pPr>
            <w:r w:rsidRPr="00BE7A59">
              <w:rPr>
                <w:lang w:val="en-US"/>
              </w:rPr>
              <w:t>5790.246</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768</w:t>
            </w:r>
          </w:p>
        </w:tc>
        <w:tc>
          <w:tcPr>
            <w:tcW w:w="1217" w:type="dxa"/>
            <w:shd w:val="clear" w:color="auto" w:fill="auto"/>
          </w:tcPr>
          <w:p w:rsidR="00C61165" w:rsidRPr="00BE7A59" w:rsidRDefault="00C61165" w:rsidP="00BE7A59">
            <w:pPr>
              <w:jc w:val="right"/>
              <w:rPr>
                <w:lang w:val="en-US"/>
              </w:rPr>
            </w:pPr>
            <w:r w:rsidRPr="00BE7A59">
              <w:rPr>
                <w:lang w:val="en-US"/>
              </w:rPr>
              <w:t>9235.570</w:t>
            </w:r>
          </w:p>
        </w:tc>
        <w:tc>
          <w:tcPr>
            <w:tcW w:w="1217" w:type="dxa"/>
            <w:shd w:val="clear" w:color="auto" w:fill="auto"/>
          </w:tcPr>
          <w:p w:rsidR="00C61165" w:rsidRPr="00BE7A59" w:rsidRDefault="00C61165" w:rsidP="00BE7A59">
            <w:pPr>
              <w:jc w:val="right"/>
              <w:rPr>
                <w:lang w:val="en-US"/>
              </w:rPr>
            </w:pPr>
            <w:r w:rsidRPr="00BE7A59">
              <w:rPr>
                <w:lang w:val="en-US"/>
              </w:rPr>
              <w:t>12166.017</w:t>
            </w:r>
          </w:p>
        </w:tc>
        <w:tc>
          <w:tcPr>
            <w:tcW w:w="1218" w:type="dxa"/>
            <w:shd w:val="clear" w:color="auto" w:fill="auto"/>
          </w:tcPr>
          <w:p w:rsidR="00C61165" w:rsidRPr="00BE7A59" w:rsidRDefault="00C61165" w:rsidP="00BE7A59">
            <w:pPr>
              <w:jc w:val="right"/>
              <w:rPr>
                <w:lang w:val="en-US"/>
              </w:rPr>
            </w:pPr>
            <w:r w:rsidRPr="00BE7A59">
              <w:rPr>
                <w:lang w:val="en-US"/>
              </w:rPr>
              <w:t>13222.881</w:t>
            </w:r>
          </w:p>
        </w:tc>
        <w:tc>
          <w:tcPr>
            <w:tcW w:w="1218" w:type="dxa"/>
            <w:shd w:val="clear" w:color="auto" w:fill="auto"/>
          </w:tcPr>
          <w:p w:rsidR="00C61165" w:rsidRPr="00BE7A59" w:rsidRDefault="00C61165" w:rsidP="00BE7A59">
            <w:pPr>
              <w:jc w:val="right"/>
              <w:rPr>
                <w:lang w:val="en-US"/>
              </w:rPr>
            </w:pPr>
            <w:r w:rsidRPr="00BE7A59">
              <w:rPr>
                <w:lang w:val="en-US"/>
              </w:rPr>
              <w:t>11886.082</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1536</w:t>
            </w:r>
          </w:p>
        </w:tc>
        <w:tc>
          <w:tcPr>
            <w:tcW w:w="1217" w:type="dxa"/>
            <w:shd w:val="clear" w:color="auto" w:fill="auto"/>
          </w:tcPr>
          <w:p w:rsidR="00C61165" w:rsidRPr="00BE7A59" w:rsidRDefault="00C61165" w:rsidP="00BE7A59">
            <w:pPr>
              <w:jc w:val="right"/>
              <w:rPr>
                <w:lang w:val="en-US"/>
              </w:rPr>
            </w:pPr>
            <w:r w:rsidRPr="00BE7A59">
              <w:rPr>
                <w:lang w:val="en-US"/>
              </w:rPr>
              <w:t>2749.108</w:t>
            </w:r>
          </w:p>
        </w:tc>
        <w:tc>
          <w:tcPr>
            <w:tcW w:w="1217" w:type="dxa"/>
            <w:shd w:val="clear" w:color="auto" w:fill="auto"/>
          </w:tcPr>
          <w:p w:rsidR="00C61165" w:rsidRPr="00BE7A59" w:rsidRDefault="00C61165" w:rsidP="00BE7A59">
            <w:pPr>
              <w:jc w:val="right"/>
              <w:rPr>
                <w:lang w:val="en-US"/>
              </w:rPr>
            </w:pPr>
            <w:r w:rsidRPr="00BE7A59">
              <w:rPr>
                <w:lang w:val="en-US"/>
              </w:rPr>
              <w:t>4645.424</w:t>
            </w:r>
          </w:p>
        </w:tc>
        <w:tc>
          <w:tcPr>
            <w:tcW w:w="1218" w:type="dxa"/>
            <w:shd w:val="clear" w:color="auto" w:fill="auto"/>
          </w:tcPr>
          <w:p w:rsidR="00C61165" w:rsidRPr="00BE7A59" w:rsidRDefault="00C61165" w:rsidP="00BE7A59">
            <w:pPr>
              <w:jc w:val="right"/>
              <w:rPr>
                <w:lang w:val="en-US"/>
              </w:rPr>
            </w:pPr>
            <w:r w:rsidRPr="00BE7A59">
              <w:rPr>
                <w:lang w:val="en-US"/>
              </w:rPr>
              <w:t>5909.421</w:t>
            </w:r>
          </w:p>
        </w:tc>
        <w:tc>
          <w:tcPr>
            <w:tcW w:w="1218" w:type="dxa"/>
            <w:shd w:val="clear" w:color="auto" w:fill="auto"/>
          </w:tcPr>
          <w:p w:rsidR="00C61165" w:rsidRPr="00BE7A59" w:rsidRDefault="00C61165" w:rsidP="00BE7A59">
            <w:pPr>
              <w:jc w:val="right"/>
              <w:rPr>
                <w:lang w:val="en-US"/>
              </w:rPr>
            </w:pPr>
            <w:r w:rsidRPr="00BE7A59">
              <w:rPr>
                <w:lang w:val="en-US"/>
              </w:rPr>
              <w:t>4561.950</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3072</w:t>
            </w:r>
          </w:p>
        </w:tc>
        <w:tc>
          <w:tcPr>
            <w:tcW w:w="1217" w:type="dxa"/>
            <w:shd w:val="clear" w:color="auto" w:fill="auto"/>
          </w:tcPr>
          <w:p w:rsidR="00C61165" w:rsidRPr="00BE7A59" w:rsidRDefault="00C61165" w:rsidP="00BE7A59">
            <w:pPr>
              <w:jc w:val="right"/>
              <w:rPr>
                <w:lang w:val="en-US"/>
              </w:rPr>
            </w:pPr>
            <w:r w:rsidRPr="00BE7A59">
              <w:rPr>
                <w:lang w:val="en-US"/>
              </w:rPr>
              <w:t>3323.747</w:t>
            </w:r>
          </w:p>
        </w:tc>
        <w:tc>
          <w:tcPr>
            <w:tcW w:w="1217" w:type="dxa"/>
            <w:shd w:val="clear" w:color="auto" w:fill="auto"/>
          </w:tcPr>
          <w:p w:rsidR="00C61165" w:rsidRPr="00BE7A59" w:rsidRDefault="00C61165" w:rsidP="00BE7A59">
            <w:pPr>
              <w:jc w:val="right"/>
              <w:rPr>
                <w:lang w:val="en-US"/>
              </w:rPr>
            </w:pPr>
            <w:r w:rsidRPr="00BE7A59">
              <w:rPr>
                <w:lang w:val="en-US"/>
              </w:rPr>
              <w:t>6215.290</w:t>
            </w:r>
          </w:p>
        </w:tc>
        <w:tc>
          <w:tcPr>
            <w:tcW w:w="1218" w:type="dxa"/>
            <w:shd w:val="clear" w:color="auto" w:fill="auto"/>
          </w:tcPr>
          <w:p w:rsidR="00C61165" w:rsidRPr="00BE7A59" w:rsidRDefault="00C61165" w:rsidP="00BE7A59">
            <w:pPr>
              <w:jc w:val="right"/>
              <w:rPr>
                <w:lang w:val="en-US"/>
              </w:rPr>
            </w:pPr>
            <w:r w:rsidRPr="00BE7A59">
              <w:rPr>
                <w:lang w:val="en-US"/>
              </w:rPr>
              <w:t>9904.133</w:t>
            </w:r>
          </w:p>
        </w:tc>
        <w:tc>
          <w:tcPr>
            <w:tcW w:w="1218" w:type="dxa"/>
            <w:shd w:val="clear" w:color="auto" w:fill="auto"/>
          </w:tcPr>
          <w:p w:rsidR="00C61165" w:rsidRPr="00BE7A59" w:rsidRDefault="00C61165" w:rsidP="00BE7A59">
            <w:pPr>
              <w:jc w:val="right"/>
              <w:rPr>
                <w:lang w:val="en-US"/>
              </w:rPr>
            </w:pPr>
            <w:r w:rsidRPr="00BE7A59">
              <w:rPr>
                <w:lang w:val="en-US"/>
              </w:rPr>
              <w:t>6139.148</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6144</w:t>
            </w:r>
          </w:p>
        </w:tc>
        <w:tc>
          <w:tcPr>
            <w:tcW w:w="1217" w:type="dxa"/>
            <w:shd w:val="clear" w:color="auto" w:fill="auto"/>
          </w:tcPr>
          <w:p w:rsidR="00C61165" w:rsidRPr="00BE7A59" w:rsidRDefault="00C61165" w:rsidP="00BE7A59">
            <w:pPr>
              <w:jc w:val="right"/>
              <w:rPr>
                <w:lang w:val="en-US"/>
              </w:rPr>
            </w:pPr>
            <w:r w:rsidRPr="00BE7A59">
              <w:rPr>
                <w:lang w:val="en-US"/>
              </w:rPr>
              <w:t>5125.016</w:t>
            </w:r>
          </w:p>
        </w:tc>
        <w:tc>
          <w:tcPr>
            <w:tcW w:w="1217" w:type="dxa"/>
            <w:shd w:val="clear" w:color="auto" w:fill="auto"/>
          </w:tcPr>
          <w:p w:rsidR="00C61165" w:rsidRPr="00BE7A59" w:rsidRDefault="00C61165" w:rsidP="00BE7A59">
            <w:pPr>
              <w:jc w:val="right"/>
              <w:rPr>
                <w:lang w:val="en-US"/>
              </w:rPr>
            </w:pPr>
            <w:r w:rsidRPr="00BE7A59">
              <w:rPr>
                <w:lang w:val="en-US"/>
              </w:rPr>
              <w:t>6358.722</w:t>
            </w:r>
          </w:p>
        </w:tc>
        <w:tc>
          <w:tcPr>
            <w:tcW w:w="1218" w:type="dxa"/>
            <w:shd w:val="clear" w:color="auto" w:fill="auto"/>
          </w:tcPr>
          <w:p w:rsidR="00C61165" w:rsidRPr="00BE7A59" w:rsidRDefault="00C61165" w:rsidP="00BE7A59">
            <w:pPr>
              <w:jc w:val="right"/>
              <w:rPr>
                <w:lang w:val="en-US"/>
              </w:rPr>
            </w:pPr>
            <w:r w:rsidRPr="00BE7A59">
              <w:rPr>
                <w:lang w:val="en-US"/>
              </w:rPr>
              <w:t>9316.783</w:t>
            </w:r>
          </w:p>
        </w:tc>
        <w:tc>
          <w:tcPr>
            <w:tcW w:w="1218" w:type="dxa"/>
            <w:shd w:val="clear" w:color="auto" w:fill="auto"/>
          </w:tcPr>
          <w:p w:rsidR="00C61165" w:rsidRPr="00BE7A59" w:rsidRDefault="00C61165" w:rsidP="00BE7A59">
            <w:pPr>
              <w:jc w:val="right"/>
              <w:rPr>
                <w:lang w:val="en-US"/>
              </w:rPr>
            </w:pPr>
            <w:r w:rsidRPr="00BE7A59">
              <w:rPr>
                <w:lang w:val="en-US"/>
              </w:rPr>
              <w:t>6918.379</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shd w:val="clear" w:color="auto" w:fill="auto"/>
          </w:tcPr>
          <w:p w:rsidR="00C61165" w:rsidRPr="00BE7A59" w:rsidRDefault="00C61165" w:rsidP="00BE7A59">
            <w:pPr>
              <w:jc w:val="right"/>
              <w:rPr>
                <w:lang w:val="en-US"/>
              </w:rPr>
            </w:pPr>
            <w:r w:rsidRPr="00BE7A59">
              <w:rPr>
                <w:lang w:val="en-US"/>
              </w:rPr>
              <w:t>12288</w:t>
            </w:r>
          </w:p>
        </w:tc>
        <w:tc>
          <w:tcPr>
            <w:tcW w:w="1217" w:type="dxa"/>
            <w:shd w:val="clear" w:color="auto" w:fill="auto"/>
          </w:tcPr>
          <w:p w:rsidR="00C61165" w:rsidRPr="00BE7A59" w:rsidRDefault="00C61165" w:rsidP="00BE7A59">
            <w:pPr>
              <w:jc w:val="right"/>
              <w:rPr>
                <w:lang w:val="en-US"/>
              </w:rPr>
            </w:pPr>
            <w:r w:rsidRPr="00BE7A59">
              <w:rPr>
                <w:lang w:val="en-US"/>
              </w:rPr>
              <w:t>1429.390</w:t>
            </w:r>
          </w:p>
        </w:tc>
        <w:tc>
          <w:tcPr>
            <w:tcW w:w="1217" w:type="dxa"/>
            <w:shd w:val="clear" w:color="auto" w:fill="auto"/>
          </w:tcPr>
          <w:p w:rsidR="00C61165" w:rsidRPr="00BE7A59" w:rsidRDefault="00C61165" w:rsidP="00BE7A59">
            <w:pPr>
              <w:jc w:val="right"/>
              <w:rPr>
                <w:lang w:val="en-US"/>
              </w:rPr>
            </w:pPr>
            <w:r w:rsidRPr="00BE7A59">
              <w:rPr>
                <w:lang w:val="en-US"/>
              </w:rPr>
              <w:t>9859.596</w:t>
            </w:r>
          </w:p>
        </w:tc>
        <w:tc>
          <w:tcPr>
            <w:tcW w:w="1218" w:type="dxa"/>
            <w:shd w:val="clear" w:color="auto" w:fill="auto"/>
          </w:tcPr>
          <w:p w:rsidR="00C61165" w:rsidRPr="00BE7A59" w:rsidRDefault="00C61165" w:rsidP="00BE7A59">
            <w:pPr>
              <w:jc w:val="right"/>
              <w:rPr>
                <w:lang w:val="en-US"/>
              </w:rPr>
            </w:pPr>
            <w:r w:rsidRPr="00BE7A59">
              <w:rPr>
                <w:lang w:val="en-US"/>
              </w:rPr>
              <w:t>12192.030</w:t>
            </w:r>
          </w:p>
        </w:tc>
        <w:tc>
          <w:tcPr>
            <w:tcW w:w="1218" w:type="dxa"/>
            <w:shd w:val="clear" w:color="auto" w:fill="auto"/>
          </w:tcPr>
          <w:p w:rsidR="00C61165" w:rsidRPr="00BE7A59" w:rsidRDefault="00C61165" w:rsidP="00BE7A59">
            <w:pPr>
              <w:jc w:val="right"/>
              <w:rPr>
                <w:lang w:val="en-US"/>
              </w:rPr>
            </w:pPr>
            <w:r w:rsidRPr="00BE7A59">
              <w:rPr>
                <w:lang w:val="en-US"/>
              </w:rPr>
              <w:t>8969.973</w:t>
            </w:r>
          </w:p>
        </w:tc>
        <w:tc>
          <w:tcPr>
            <w:tcW w:w="1218" w:type="dxa"/>
            <w:shd w:val="clear" w:color="auto" w:fill="auto"/>
          </w:tcPr>
          <w:p w:rsidR="00C61165" w:rsidRPr="00BE7A59" w:rsidRDefault="00C61165" w:rsidP="00BE7A59">
            <w:pPr>
              <w:jc w:val="right"/>
              <w:rPr>
                <w:lang w:val="en-US"/>
              </w:rPr>
            </w:pPr>
            <w:r w:rsidRPr="00BE7A59">
              <w:rPr>
                <w:lang w:val="en-US"/>
              </w:rPr>
              <w:t>10</w:t>
            </w:r>
          </w:p>
        </w:tc>
      </w:tr>
      <w:tr w:rsidR="00BE7A59" w:rsidRPr="00D91812" w:rsidTr="00BE7A59">
        <w:trPr>
          <w:jc w:val="center"/>
        </w:trPr>
        <w:tc>
          <w:tcPr>
            <w:tcW w:w="1217"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24576</w:t>
            </w:r>
          </w:p>
        </w:tc>
        <w:tc>
          <w:tcPr>
            <w:tcW w:w="1217"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5045.687</w:t>
            </w:r>
          </w:p>
        </w:tc>
        <w:tc>
          <w:tcPr>
            <w:tcW w:w="1217"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5480.116</w:t>
            </w:r>
          </w:p>
        </w:tc>
        <w:tc>
          <w:tcPr>
            <w:tcW w:w="1218"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7406.748</w:t>
            </w:r>
          </w:p>
        </w:tc>
        <w:tc>
          <w:tcPr>
            <w:tcW w:w="1218" w:type="dxa"/>
            <w:tcBorders>
              <w:bottom w:val="double" w:sz="4" w:space="0" w:color="auto"/>
            </w:tcBorders>
            <w:shd w:val="clear" w:color="auto" w:fill="auto"/>
          </w:tcPr>
          <w:p w:rsidR="00C61165" w:rsidRPr="00BE7A59" w:rsidRDefault="00C61165" w:rsidP="00BE7A59">
            <w:pPr>
              <w:jc w:val="right"/>
              <w:rPr>
                <w:lang w:val="en-US"/>
              </w:rPr>
            </w:pPr>
            <w:r w:rsidRPr="00BE7A59">
              <w:rPr>
                <w:lang w:val="en-US"/>
              </w:rPr>
              <w:t>5633.765</w:t>
            </w:r>
          </w:p>
        </w:tc>
        <w:tc>
          <w:tcPr>
            <w:tcW w:w="1218" w:type="dxa"/>
            <w:tcBorders>
              <w:bottom w:val="double" w:sz="4" w:space="0" w:color="auto"/>
            </w:tcBorders>
            <w:shd w:val="clear" w:color="auto" w:fill="auto"/>
          </w:tcPr>
          <w:p w:rsidR="00C61165" w:rsidRPr="00D91812" w:rsidRDefault="00C61165" w:rsidP="00BE7A59">
            <w:pPr>
              <w:keepNext/>
              <w:jc w:val="right"/>
            </w:pPr>
            <w:r w:rsidRPr="00BE7A59">
              <w:rPr>
                <w:lang w:val="en-US"/>
              </w:rPr>
              <w:t>10</w:t>
            </w:r>
          </w:p>
        </w:tc>
      </w:tr>
    </w:tbl>
    <w:p w:rsidR="00C61165" w:rsidRDefault="00F3626D" w:rsidP="00F3626D">
      <w:pPr>
        <w:pStyle w:val="Caption"/>
        <w:jc w:val="center"/>
      </w:pPr>
      <w:bookmarkStart w:id="6" w:name="_Ref466025192"/>
      <w:proofErr w:type="gramStart"/>
      <w:r>
        <w:t xml:space="preserve">Table </w:t>
      </w:r>
      <w:proofErr w:type="gramEnd"/>
      <w:r>
        <w:fldChar w:fldCharType="begin"/>
      </w:r>
      <w:r>
        <w:instrText xml:space="preserve"> SEQ Table \* ARABIC </w:instrText>
      </w:r>
      <w:r>
        <w:fldChar w:fldCharType="separate"/>
      </w:r>
      <w:r w:rsidR="00A251C6">
        <w:rPr>
          <w:noProof/>
        </w:rPr>
        <w:t>2</w:t>
      </w:r>
      <w:r>
        <w:fldChar w:fldCharType="end"/>
      </w:r>
      <w:bookmarkEnd w:id="6"/>
      <w:proofErr w:type="gramStart"/>
      <w:r w:rsidRPr="00FA1575">
        <w:t>.</w:t>
      </w:r>
      <w:proofErr w:type="gramEnd"/>
      <w:r w:rsidRPr="00FA1575">
        <w:t xml:space="preserve"> </w:t>
      </w:r>
      <w:proofErr w:type="gramStart"/>
      <w:r w:rsidRPr="00FA1575">
        <w:t xml:space="preserve">ARCHER MPI-IO </w:t>
      </w:r>
      <w:r>
        <w:t xml:space="preserve">maximum </w:t>
      </w:r>
      <w:r w:rsidRPr="00FA1575">
        <w:t>striping (</w:t>
      </w:r>
      <w:r>
        <w:t>-1</w:t>
      </w:r>
      <w:r w:rsidRPr="00FA1575">
        <w:t>) raw data.</w:t>
      </w:r>
      <w:proofErr w:type="gramEnd"/>
    </w:p>
    <w:p w:rsidR="00C61165" w:rsidRDefault="00C61165" w:rsidP="00724387">
      <w:pPr>
        <w:jc w:val="both"/>
      </w:pPr>
    </w:p>
    <w:p w:rsidR="00C61165" w:rsidRDefault="00C61165" w:rsidP="00724387">
      <w:pPr>
        <w:jc w:val="both"/>
      </w:pPr>
      <w:r>
        <w:t xml:space="preserve">When using the maximum number of stripes, we see much improved performance (compared to the default stripe count of 4) with a maximum write bandwidth of over 13,000 </w:t>
      </w:r>
      <w:proofErr w:type="spellStart"/>
      <w:r>
        <w:t>MiB</w:t>
      </w:r>
      <w:proofErr w:type="spellEnd"/>
      <w:r>
        <w:t xml:space="preserve">/s with </w:t>
      </w:r>
      <w:r w:rsidR="005248E5">
        <w:t>768</w:t>
      </w:r>
      <w:r>
        <w:t xml:space="preserve"> cores (32 nodes) writing simultaneously. This is still less than 50% of the advertised sustained bandwidth of 30,000 </w:t>
      </w:r>
      <w:proofErr w:type="spellStart"/>
      <w:r>
        <w:t>GiB</w:t>
      </w:r>
      <w:proofErr w:type="spellEnd"/>
      <w:r>
        <w:t>/s for this file system.</w:t>
      </w:r>
    </w:p>
    <w:p w:rsidR="00C61165" w:rsidRDefault="00C61165" w:rsidP="00724387">
      <w:pPr>
        <w:jc w:val="both"/>
      </w:pPr>
    </w:p>
    <w:p w:rsidR="00C61165" w:rsidRDefault="00C61165" w:rsidP="00724387">
      <w:pPr>
        <w:jc w:val="both"/>
      </w:pPr>
      <w:r>
        <w:t>The experiments were then repeated with larger</w:t>
      </w:r>
      <w:r w:rsidR="00777ED2">
        <w:t xml:space="preserve"> Lustre</w:t>
      </w:r>
      <w:r>
        <w:t xml:space="preserve"> stripe sizes:</w:t>
      </w:r>
      <w:bookmarkStart w:id="7" w:name="_GoBack"/>
      <w:bookmarkEnd w:id="7"/>
    </w:p>
    <w:p w:rsidR="00C61165" w:rsidRDefault="00C61165" w:rsidP="00724387">
      <w:pPr>
        <w:jc w:val="both"/>
      </w:pPr>
    </w:p>
    <w:p w:rsidR="00C61165" w:rsidRDefault="00C61165" w:rsidP="00724387">
      <w:pPr>
        <w:pStyle w:val="ListParagraph"/>
        <w:numPr>
          <w:ilvl w:val="0"/>
          <w:numId w:val="40"/>
        </w:numPr>
        <w:jc w:val="both"/>
      </w:pPr>
      <w:r>
        <w:t xml:space="preserve">Stripe sizes: 4 </w:t>
      </w:r>
      <w:proofErr w:type="spellStart"/>
      <w:r>
        <w:t>MiB</w:t>
      </w:r>
      <w:proofErr w:type="spellEnd"/>
      <w:r>
        <w:t xml:space="preserve"> and 8 </w:t>
      </w:r>
      <w:proofErr w:type="spellStart"/>
      <w:r>
        <w:t>MiB</w:t>
      </w:r>
      <w:proofErr w:type="spellEnd"/>
    </w:p>
    <w:p w:rsidR="00C61165" w:rsidRDefault="00C61165" w:rsidP="00724387">
      <w:pPr>
        <w:pStyle w:val="ListParagraph"/>
        <w:numPr>
          <w:ilvl w:val="0"/>
          <w:numId w:val="40"/>
        </w:numPr>
        <w:jc w:val="both"/>
      </w:pPr>
      <w:r>
        <w:t>Number of stripes: -1 and 4</w:t>
      </w:r>
    </w:p>
    <w:p w:rsidR="00C61165" w:rsidRDefault="00C61165" w:rsidP="00724387">
      <w:pPr>
        <w:jc w:val="both"/>
      </w:pPr>
    </w:p>
    <w:p w:rsidR="00C61165" w:rsidRPr="007A739B" w:rsidRDefault="00C61165" w:rsidP="00724387">
      <w:pPr>
        <w:jc w:val="both"/>
      </w:pPr>
      <w:r>
        <w:t>Performance is given in</w:t>
      </w:r>
      <w:r w:rsidR="00541C03">
        <w:t xml:space="preserve"> </w:t>
      </w:r>
      <w:r w:rsidR="00541C03">
        <w:fldChar w:fldCharType="begin"/>
      </w:r>
      <w:r w:rsidR="00541C03">
        <w:instrText xml:space="preserve"> REF _Ref465943216 \h </w:instrText>
      </w:r>
      <w:r w:rsidR="00541C03">
        <w:fldChar w:fldCharType="separate"/>
      </w:r>
      <w:r w:rsidR="00A251C6">
        <w:t xml:space="preserve">Figure </w:t>
      </w:r>
      <w:r w:rsidR="00A251C6">
        <w:rPr>
          <w:noProof/>
        </w:rPr>
        <w:t>6</w:t>
      </w:r>
      <w:r w:rsidR="00541C03">
        <w:fldChar w:fldCharType="end"/>
      </w:r>
      <w:r w:rsidR="00541C03">
        <w:t xml:space="preserve"> and</w:t>
      </w:r>
      <w:r>
        <w:t xml:space="preserve"> </w:t>
      </w:r>
      <w:r w:rsidR="00541C03">
        <w:fldChar w:fldCharType="begin"/>
      </w:r>
      <w:r w:rsidR="00541C03">
        <w:instrText xml:space="preserve"> REF _Ref465943200 \h </w:instrText>
      </w:r>
      <w:r w:rsidR="00541C03">
        <w:fldChar w:fldCharType="separate"/>
      </w:r>
      <w:r w:rsidR="00A251C6">
        <w:t xml:space="preserve">Figure </w:t>
      </w:r>
      <w:r w:rsidR="00A251C6">
        <w:rPr>
          <w:noProof/>
        </w:rPr>
        <w:t>7</w:t>
      </w:r>
      <w:r w:rsidR="00541C03">
        <w:fldChar w:fldCharType="end"/>
      </w:r>
      <w:r w:rsidR="00541C03">
        <w:t xml:space="preserve"> </w:t>
      </w:r>
      <w:r>
        <w:t xml:space="preserve">with the data from the default 1 </w:t>
      </w:r>
      <w:proofErr w:type="spellStart"/>
      <w:r>
        <w:t>MiB</w:t>
      </w:r>
      <w:proofErr w:type="spellEnd"/>
      <w:r>
        <w:t xml:space="preserve"> configuration plotted for comparison.</w:t>
      </w:r>
    </w:p>
    <w:p w:rsidR="00C61165" w:rsidRDefault="00C61165" w:rsidP="00C61165"/>
    <w:p w:rsidR="00696812" w:rsidRDefault="00696812" w:rsidP="00696812">
      <w:pPr>
        <w:keepNext/>
      </w:pPr>
      <w:r w:rsidRPr="00E263C1">
        <w:rPr>
          <w:noProof/>
          <w:lang w:eastAsia="en-GB"/>
        </w:rPr>
        <w:pict>
          <v:shape id="Chart 19" o:spid="_x0000_i1031"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">
            <v:imagedata r:id="rId14" o:title=""/>
            <o:lock v:ext="edit" aspectratio="f"/>
          </v:shape>
        </w:pict>
      </w:r>
    </w:p>
    <w:p w:rsidR="00696812" w:rsidRDefault="00696812" w:rsidP="00696812">
      <w:pPr>
        <w:pStyle w:val="Caption"/>
        <w:jc w:val="center"/>
      </w:pPr>
      <w:bookmarkStart w:id="8" w:name="_Ref465943216"/>
      <w:proofErr w:type="gramStart"/>
      <w:r>
        <w:t xml:space="preserve">Figure </w:t>
      </w:r>
      <w:proofErr w:type="gramEnd"/>
      <w:r>
        <w:fldChar w:fldCharType="begin"/>
      </w:r>
      <w:r>
        <w:instrText xml:space="preserve"> SEQ Figure \* ARABIC </w:instrText>
      </w:r>
      <w:r>
        <w:fldChar w:fldCharType="separate"/>
      </w:r>
      <w:r w:rsidR="00A251C6">
        <w:rPr>
          <w:noProof/>
        </w:rPr>
        <w:t>6</w:t>
      </w:r>
      <w:r>
        <w:fldChar w:fldCharType="end"/>
      </w:r>
      <w:bookmarkEnd w:id="8"/>
      <w:proofErr w:type="gramStart"/>
      <w:r>
        <w:t>.</w:t>
      </w:r>
      <w:proofErr w:type="gramEnd"/>
      <w:r>
        <w:t xml:space="preserve"> ARCHER stripe size performance, default stripe count</w:t>
      </w:r>
    </w:p>
    <w:p w:rsidR="00696812" w:rsidRDefault="00C61165" w:rsidP="00696812">
      <w:pPr>
        <w:keepNext/>
      </w:pPr>
      <w:r w:rsidRPr="00E263C1">
        <w:rPr>
          <w:noProof/>
          <w:lang w:eastAsia="en-GB"/>
        </w:rPr>
        <w:lastRenderedPageBreak/>
        <w:pict>
          <v:shape id="Chart 16" o:spid="_x0000_i1030" type="#_x0000_t75" style="width:416.45pt;height:224.0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">
            <v:imagedata r:id="rId15" o:title=""/>
            <o:lock v:ext="edit" aspectratio="f"/>
          </v:shape>
        </w:pict>
      </w:r>
    </w:p>
    <w:p w:rsidR="00C61165" w:rsidRDefault="00696812" w:rsidP="00696812">
      <w:pPr>
        <w:pStyle w:val="Caption"/>
        <w:jc w:val="center"/>
      </w:pPr>
      <w:bookmarkStart w:id="9" w:name="_Ref465943200"/>
      <w:proofErr w:type="gramStart"/>
      <w:r>
        <w:t xml:space="preserve">Figure </w:t>
      </w:r>
      <w:proofErr w:type="gramEnd"/>
      <w:r>
        <w:fldChar w:fldCharType="begin"/>
      </w:r>
      <w:r>
        <w:instrText xml:space="preserve"> SEQ Figure \* ARABIC </w:instrText>
      </w:r>
      <w:r>
        <w:fldChar w:fldCharType="separate"/>
      </w:r>
      <w:r w:rsidR="00A251C6">
        <w:rPr>
          <w:noProof/>
        </w:rPr>
        <w:t>7</w:t>
      </w:r>
      <w:r>
        <w:fldChar w:fldCharType="end"/>
      </w:r>
      <w:bookmarkEnd w:id="9"/>
      <w:proofErr w:type="gramStart"/>
      <w:r w:rsidRPr="00994FC9">
        <w:t>.</w:t>
      </w:r>
      <w:proofErr w:type="gramEnd"/>
      <w:r w:rsidRPr="00994FC9">
        <w:t xml:space="preserve"> ARCHER stripe size pe</w:t>
      </w:r>
      <w:r>
        <w:t>rformance, maximum stripe count</w:t>
      </w:r>
    </w:p>
    <w:p w:rsidR="00C61165" w:rsidRDefault="00C61165" w:rsidP="00C61165"/>
    <w:p w:rsidR="00C61165" w:rsidRDefault="00C61165" w:rsidP="00C61165"/>
    <w:p w:rsidR="00C61165" w:rsidRDefault="00C61165" w:rsidP="00C61165"/>
    <w:p w:rsidR="00C61165" w:rsidRDefault="00C61165" w:rsidP="00724387">
      <w:pPr>
        <w:jc w:val="both"/>
        <w:rPr>
          <w:color w:val="FF0000"/>
        </w:rPr>
      </w:pPr>
      <w:r>
        <w:rPr>
          <w:color w:val="FF0000"/>
        </w:rPr>
        <w:t>***Analysis***</w:t>
      </w:r>
    </w:p>
    <w:p w:rsidR="00C61165" w:rsidRDefault="00C61165" w:rsidP="00724387">
      <w:pPr>
        <w:jc w:val="both"/>
        <w:rPr>
          <w:color w:val="FF0000"/>
        </w:rPr>
      </w:pPr>
    </w:p>
    <w:p w:rsidR="00C61165" w:rsidRDefault="00C61165" w:rsidP="00724387">
      <w:pPr>
        <w:pStyle w:val="Heading4"/>
        <w:jc w:val="both"/>
      </w:pPr>
      <w:r>
        <w:t>Data Size</w:t>
      </w:r>
    </w:p>
    <w:p w:rsidR="00C61165" w:rsidRDefault="00C61165" w:rsidP="00724387">
      <w:pPr>
        <w:jc w:val="both"/>
      </w:pPr>
    </w:p>
    <w:p w:rsidR="000D1590" w:rsidRDefault="000D1590" w:rsidP="00724387">
      <w:pPr>
        <w:jc w:val="both"/>
      </w:pPr>
      <w:r>
        <w:t>All prior experiments were performed with the default local data array of</w:t>
      </w:r>
      <w:r>
        <w:t xml:space="preserve"> 128</w:t>
      </w:r>
      <w:r w:rsidRPr="00634A59">
        <w:rPr>
          <w:vertAlign w:val="superscript"/>
        </w:rPr>
        <w:t>3</w:t>
      </w:r>
      <w:r w:rsidRPr="000D1590">
        <w:t xml:space="preserve"> double precision values</w:t>
      </w:r>
      <w:r>
        <w:t xml:space="preserve">. </w:t>
      </w:r>
      <w:r w:rsidR="00CA7BE6">
        <w:t xml:space="preserve">We expected that the benefits of larger stripe sizes would be more pronounced with greater volumes of data so </w:t>
      </w:r>
      <w:r w:rsidR="00CA7C3E">
        <w:t>repeated the above tests with an increased array size of 256</w:t>
      </w:r>
      <w:r w:rsidR="00CA7C3E" w:rsidRPr="00634A59">
        <w:rPr>
          <w:vertAlign w:val="superscript"/>
        </w:rPr>
        <w:t>3</w:t>
      </w:r>
      <w:r w:rsidR="00CA7C3E" w:rsidRPr="000D1590">
        <w:t xml:space="preserve"> values</w:t>
      </w:r>
      <w:r w:rsidR="00CA7C3E">
        <w:t>.</w:t>
      </w:r>
      <w:r w:rsidR="00974A59">
        <w:t xml:space="preserve"> Results are given in </w:t>
      </w:r>
      <w:r w:rsidR="00974A59">
        <w:fldChar w:fldCharType="begin"/>
      </w:r>
      <w:r w:rsidR="00974A59">
        <w:instrText xml:space="preserve"> REF _Ref465944006 \h </w:instrText>
      </w:r>
      <w:r w:rsidR="00974A59">
        <w:fldChar w:fldCharType="separate"/>
      </w:r>
      <w:r w:rsidR="00A251C6">
        <w:t xml:space="preserve">Figure </w:t>
      </w:r>
      <w:r w:rsidR="00A251C6">
        <w:rPr>
          <w:noProof/>
        </w:rPr>
        <w:t>8</w:t>
      </w:r>
      <w:r w:rsidR="00974A59">
        <w:fldChar w:fldCharType="end"/>
      </w:r>
      <w:r w:rsidR="00974A59">
        <w:t xml:space="preserve"> and </w:t>
      </w:r>
      <w:r w:rsidR="00974A59">
        <w:fldChar w:fldCharType="begin"/>
      </w:r>
      <w:r w:rsidR="00974A59">
        <w:instrText xml:space="preserve"> REF _Ref465944008 \h </w:instrText>
      </w:r>
      <w:r w:rsidR="00974A59">
        <w:fldChar w:fldCharType="separate"/>
      </w:r>
      <w:r w:rsidR="00A251C6">
        <w:t xml:space="preserve">Figure </w:t>
      </w:r>
      <w:r w:rsidR="00A251C6">
        <w:rPr>
          <w:noProof/>
        </w:rPr>
        <w:t>9</w:t>
      </w:r>
      <w:r w:rsidR="00974A59">
        <w:fldChar w:fldCharType="end"/>
      </w:r>
      <w:r w:rsidR="00974A59">
        <w:t>.</w:t>
      </w:r>
    </w:p>
    <w:p w:rsidR="00C61165" w:rsidRPr="00EA4800" w:rsidRDefault="00C61165" w:rsidP="00724387">
      <w:pPr>
        <w:jc w:val="both"/>
      </w:pPr>
    </w:p>
    <w:p w:rsidR="00974A59" w:rsidRDefault="00122EF2" w:rsidP="00974A59">
      <w:pPr>
        <w:keepNext/>
        <w:jc w:val="both"/>
      </w:pPr>
      <w:r w:rsidRPr="00E263C1">
        <w:rPr>
          <w:noProof/>
          <w:lang w:eastAsia="en-GB"/>
        </w:rPr>
        <w:pict>
          <v:shape id="Chart 21" o:spid="_x0000_i1032"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">
            <v:imagedata r:id="rId16" o:title=""/>
            <o:lock v:ext="edit" aspectratio="f"/>
          </v:shape>
        </w:pict>
      </w:r>
    </w:p>
    <w:p w:rsidR="00C61165" w:rsidRDefault="00974A59" w:rsidP="00974A59">
      <w:pPr>
        <w:pStyle w:val="Caption"/>
        <w:jc w:val="center"/>
      </w:pPr>
      <w:bookmarkStart w:id="10" w:name="_Ref465944006"/>
      <w:proofErr w:type="gramStart"/>
      <w:r>
        <w:t xml:space="preserve">Figure </w:t>
      </w:r>
      <w:proofErr w:type="gramEnd"/>
      <w:r>
        <w:fldChar w:fldCharType="begin"/>
      </w:r>
      <w:r>
        <w:instrText xml:space="preserve"> SEQ Figure \* ARABIC </w:instrText>
      </w:r>
      <w:r>
        <w:fldChar w:fldCharType="separate"/>
      </w:r>
      <w:r w:rsidR="00A251C6">
        <w:rPr>
          <w:noProof/>
        </w:rPr>
        <w:t>8</w:t>
      </w:r>
      <w:r>
        <w:fldChar w:fldCharType="end"/>
      </w:r>
      <w:bookmarkEnd w:id="10"/>
      <w:proofErr w:type="gramStart"/>
      <w:r>
        <w:t>.</w:t>
      </w:r>
      <w:proofErr w:type="gramEnd"/>
      <w:r>
        <w:t xml:space="preserve"> ARCHER large local arrays bandwidth, default stripe count</w:t>
      </w:r>
    </w:p>
    <w:p w:rsidR="00974A59" w:rsidRDefault="00C61165" w:rsidP="00974A59">
      <w:pPr>
        <w:keepNext/>
        <w:jc w:val="both"/>
      </w:pPr>
      <w:r w:rsidRPr="00E263C1">
        <w:rPr>
          <w:noProof/>
          <w:lang w:eastAsia="en-GB"/>
        </w:rPr>
        <w:lastRenderedPageBreak/>
        <w:pict>
          <v:shape id="Chart 20" o:spid="_x0000_i1028"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">
            <v:imagedata r:id="rId17" o:title=""/>
            <o:lock v:ext="edit" aspectratio="f"/>
          </v:shape>
        </w:pict>
      </w:r>
    </w:p>
    <w:p w:rsidR="00C61165" w:rsidRDefault="00974A59" w:rsidP="00974A59">
      <w:pPr>
        <w:pStyle w:val="Caption"/>
        <w:jc w:val="center"/>
      </w:pPr>
      <w:bookmarkStart w:id="11" w:name="_Ref465944008"/>
      <w:proofErr w:type="gramStart"/>
      <w:r>
        <w:t xml:space="preserve">Figure </w:t>
      </w:r>
      <w:proofErr w:type="gramEnd"/>
      <w:r>
        <w:fldChar w:fldCharType="begin"/>
      </w:r>
      <w:r>
        <w:instrText xml:space="preserve"> SEQ Figure \* ARABIC </w:instrText>
      </w:r>
      <w:r>
        <w:fldChar w:fldCharType="separate"/>
      </w:r>
      <w:r w:rsidR="00A251C6">
        <w:rPr>
          <w:noProof/>
        </w:rPr>
        <w:t>9</w:t>
      </w:r>
      <w:r>
        <w:fldChar w:fldCharType="end"/>
      </w:r>
      <w:bookmarkEnd w:id="11"/>
      <w:proofErr w:type="gramStart"/>
      <w:r w:rsidRPr="00C744AE">
        <w:t>.</w:t>
      </w:r>
      <w:proofErr w:type="gramEnd"/>
      <w:r w:rsidRPr="00C744AE">
        <w:t xml:space="preserve"> ARCHER large local arrays bandwidth, </w:t>
      </w:r>
      <w:r>
        <w:t>maximum</w:t>
      </w:r>
      <w:r w:rsidRPr="00C744AE">
        <w:t xml:space="preserve"> stripe count</w:t>
      </w:r>
    </w:p>
    <w:p w:rsidR="00C61165" w:rsidRDefault="00C61165" w:rsidP="00724387">
      <w:pPr>
        <w:jc w:val="both"/>
      </w:pPr>
    </w:p>
    <w:p w:rsidR="00C61165" w:rsidRDefault="00C61165" w:rsidP="00724387">
      <w:pPr>
        <w:jc w:val="both"/>
      </w:pPr>
    </w:p>
    <w:p w:rsidR="00C61165" w:rsidRDefault="00C61165" w:rsidP="00724387">
      <w:pPr>
        <w:jc w:val="both"/>
      </w:pPr>
    </w:p>
    <w:p w:rsidR="00C61165" w:rsidRPr="0059337F" w:rsidRDefault="00C61165" w:rsidP="00724387">
      <w:pPr>
        <w:jc w:val="both"/>
        <w:rPr>
          <w:color w:val="FF0000"/>
        </w:rPr>
      </w:pPr>
      <w:r w:rsidRPr="0059337F">
        <w:rPr>
          <w:color w:val="FF0000"/>
        </w:rPr>
        <w:t>***MPI-IO conclusions: best configuration is X dependent on data layout Y</w:t>
      </w:r>
      <w:r w:rsidR="008F5FBF">
        <w:rPr>
          <w:color w:val="FF0000"/>
        </w:rPr>
        <w:t>. Do see better performance at large stripe sizes here</w:t>
      </w:r>
      <w:r w:rsidRPr="0059337F">
        <w:rPr>
          <w:color w:val="FF0000"/>
        </w:rPr>
        <w:t>***</w:t>
      </w:r>
    </w:p>
    <w:p w:rsidR="00C61165" w:rsidRDefault="00C61165" w:rsidP="00724387">
      <w:pPr>
        <w:jc w:val="both"/>
      </w:pPr>
    </w:p>
    <w:p w:rsidR="00C61165" w:rsidRDefault="00C61165" w:rsidP="00724387">
      <w:pPr>
        <w:pStyle w:val="Heading4"/>
        <w:jc w:val="both"/>
      </w:pPr>
      <w:proofErr w:type="spellStart"/>
      <w:r>
        <w:t>NetCDF</w:t>
      </w:r>
      <w:proofErr w:type="spellEnd"/>
      <w:r>
        <w:t xml:space="preserve"> Performance</w:t>
      </w:r>
    </w:p>
    <w:p w:rsidR="00C61165" w:rsidRDefault="00C61165" w:rsidP="00724387">
      <w:pPr>
        <w:jc w:val="both"/>
      </w:pPr>
    </w:p>
    <w:p w:rsidR="00C61165" w:rsidRDefault="00C61165" w:rsidP="00724387">
      <w:pPr>
        <w:jc w:val="both"/>
      </w:pPr>
      <w:r>
        <w:t xml:space="preserve">Optimised installations of </w:t>
      </w:r>
      <w:proofErr w:type="spellStart"/>
      <w:r>
        <w:t>NetCDF</w:t>
      </w:r>
      <w:proofErr w:type="spellEnd"/>
      <w:r>
        <w:t xml:space="preserve">, backed by parallel HDF5, are provided by Cray as part of the operating system on ARCHER. At time of writing, the default version of this cray-netcdf-hdf5parallel module is </w:t>
      </w:r>
      <w:r w:rsidRPr="00464090">
        <w:t>4.3.3.1</w:t>
      </w:r>
      <w:r>
        <w:t xml:space="preserve">. However, it was found to give poor performance, failing to demonstrate scalability and instead reaching a peak bandwidth of approximately 1 </w:t>
      </w:r>
      <w:proofErr w:type="spellStart"/>
      <w:r>
        <w:t>GiB</w:t>
      </w:r>
      <w:proofErr w:type="spellEnd"/>
      <w:r>
        <w:t>/s regardless of number of writers. We therefore used the more recent</w:t>
      </w:r>
      <w:r w:rsidR="000F3DA8">
        <w:t xml:space="preserve"> </w:t>
      </w:r>
      <w:proofErr w:type="spellStart"/>
      <w:r w:rsidR="000F3DA8">
        <w:t>NetCDF</w:t>
      </w:r>
      <w:proofErr w:type="spellEnd"/>
      <w:r>
        <w:t xml:space="preserve"> version </w:t>
      </w:r>
      <w:r w:rsidRPr="006019EB">
        <w:t>4.4.0</w:t>
      </w:r>
      <w:r>
        <w:t xml:space="preserve">, which scales as expected, for all benchmarks and would recommend 4.3.3.1 </w:t>
      </w:r>
      <w:r w:rsidRPr="00622AC0">
        <w:t>and below</w:t>
      </w:r>
      <w:r>
        <w:t xml:space="preserve"> be avoided by users for performance reasons.</w:t>
      </w:r>
    </w:p>
    <w:p w:rsidR="00C61165" w:rsidRDefault="00C61165" w:rsidP="00724387">
      <w:pPr>
        <w:jc w:val="both"/>
      </w:pPr>
    </w:p>
    <w:p w:rsidR="00C61165" w:rsidRPr="003A7B92" w:rsidRDefault="00C61165" w:rsidP="00724387">
      <w:pPr>
        <w:jc w:val="both"/>
        <w:rPr>
          <w:color w:val="FF0000"/>
        </w:rPr>
      </w:pPr>
      <w:r w:rsidRPr="003A7B92">
        <w:rPr>
          <w:color w:val="FF0000"/>
        </w:rPr>
        <w:lastRenderedPageBreak/>
        <w:t>***Graph analysis***</w:t>
      </w:r>
      <w:r w:rsidR="00C5324A" w:rsidRPr="00E263C1">
        <w:rPr>
          <w:noProof/>
          <w:lang w:eastAsia="en-GB"/>
        </w:rPr>
        <w:pict>
          <v:shape id="Chart 11" o:spid="_x0000_i1033"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">
            <v:imagedata r:id="rId18" o:title=""/>
            <o:lock v:ext="edit" aspectratio="f"/>
          </v:shape>
        </w:pict>
      </w:r>
    </w:p>
    <w:p w:rsidR="00C61165" w:rsidRDefault="00C61165" w:rsidP="00724387">
      <w:pPr>
        <w:jc w:val="both"/>
      </w:pPr>
      <w:r w:rsidRPr="00E263C1">
        <w:rPr>
          <w:noProof/>
          <w:lang w:eastAsia="en-GB"/>
        </w:rPr>
        <w:pict>
          <v:shape id="Chart 7" o:spid="_x0000_i1027" type="#_x0000_t75" style="width:416.45pt;height:224.0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">
            <v:imagedata r:id="rId19" o:title=""/>
            <o:lock v:ext="edit" aspectratio="f"/>
          </v:shape>
        </w:pict>
      </w:r>
    </w:p>
    <w:p w:rsidR="00C61165" w:rsidRDefault="00C61165" w:rsidP="00724387">
      <w:pPr>
        <w:jc w:val="both"/>
      </w:pPr>
    </w:p>
    <w:p w:rsidR="00C61165" w:rsidRDefault="00C61165" w:rsidP="00724387">
      <w:pPr>
        <w:jc w:val="both"/>
      </w:pPr>
    </w:p>
    <w:p w:rsidR="00C61165" w:rsidRDefault="00C61165" w:rsidP="00724387">
      <w:pPr>
        <w:jc w:val="both"/>
      </w:pPr>
    </w:p>
    <w:p w:rsidR="00C61165" w:rsidRDefault="00C5324A" w:rsidP="00724387">
      <w:pPr>
        <w:jc w:val="both"/>
        <w:rPr>
          <w:noProof/>
          <w:lang w:eastAsia="en-GB"/>
        </w:rPr>
      </w:pPr>
      <w:r w:rsidRPr="00E263C1">
        <w:rPr>
          <w:noProof/>
          <w:lang w:eastAsia="en-GB"/>
        </w:rPr>
        <w:lastRenderedPageBreak/>
        <w:pict>
          <v:shape id="Chart 15" o:spid="_x0000_i1034"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">
            <v:imagedata r:id="rId20" o:title=""/>
            <o:lock v:ext="edit" aspectratio="f"/>
          </v:shape>
        </w:pict>
      </w:r>
      <w:r w:rsidR="00C61165" w:rsidRPr="00E263C1">
        <w:rPr>
          <w:noProof/>
          <w:lang w:eastAsia="en-GB"/>
        </w:rPr>
        <w:pict>
          <v:shape id="Chart 12" o:spid="_x0000_i1026" type="#_x0000_t75" style="width:416.45pt;height:2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">
            <v:imagedata r:id="rId21" o:title=""/>
            <o:lock v:ext="edit" aspectratio="f"/>
          </v:shape>
        </w:pict>
      </w:r>
    </w:p>
    <w:p w:rsidR="00C61165" w:rsidRDefault="00C61165" w:rsidP="00724387">
      <w:pPr>
        <w:jc w:val="both"/>
      </w:pPr>
    </w:p>
    <w:p w:rsidR="00C61165" w:rsidRPr="0053055C" w:rsidRDefault="00C61165" w:rsidP="00724387">
      <w:pPr>
        <w:jc w:val="both"/>
      </w:pPr>
    </w:p>
    <w:p w:rsidR="00C61165" w:rsidRPr="00747C2A" w:rsidRDefault="00C61165" w:rsidP="00724387">
      <w:pPr>
        <w:pStyle w:val="Heading4"/>
        <w:jc w:val="both"/>
      </w:pPr>
      <w:r>
        <w:t>HDF5 Performance</w:t>
      </w:r>
    </w:p>
    <w:p w:rsidR="00C61165" w:rsidRDefault="00C61165" w:rsidP="00724387">
      <w:pPr>
        <w:jc w:val="both"/>
      </w:pPr>
    </w:p>
    <w:p w:rsidR="00C61165" w:rsidRDefault="00C61165" w:rsidP="00724387">
      <w:pPr>
        <w:jc w:val="both"/>
      </w:pPr>
      <w:r>
        <w:t xml:space="preserve">As with </w:t>
      </w:r>
      <w:proofErr w:type="spellStart"/>
      <w:r>
        <w:t>NetCDF</w:t>
      </w:r>
      <w:proofErr w:type="spellEnd"/>
      <w:r>
        <w:t xml:space="preserve">, Cray provide the HDF5 parallel libraries on ARCHER. Similar performance limitations to </w:t>
      </w:r>
      <w:proofErr w:type="spellStart"/>
      <w:r>
        <w:t>NetCDF</w:t>
      </w:r>
      <w:proofErr w:type="spellEnd"/>
      <w:r w:rsidR="00F543A5">
        <w:t xml:space="preserve"> </w:t>
      </w:r>
      <w:r>
        <w:t xml:space="preserve">4.3.3.1 were observed with HDF5 tests however they persisted with all system-installed versions of the library, from the default 1.8.14 to the most current </w:t>
      </w:r>
      <w:r w:rsidRPr="005B7433">
        <w:t>1.10.0</w:t>
      </w:r>
      <w:r>
        <w:t>.</w:t>
      </w:r>
    </w:p>
    <w:p w:rsidR="00C61165" w:rsidRDefault="00C61165" w:rsidP="00724387">
      <w:pPr>
        <w:jc w:val="both"/>
      </w:pPr>
    </w:p>
    <w:p w:rsidR="002870D6" w:rsidRDefault="00C61165" w:rsidP="00724387">
      <w:pPr>
        <w:jc w:val="both"/>
      </w:pPr>
      <w:r>
        <w:t>Application profiling</w:t>
      </w:r>
      <w:r w:rsidR="00E01A0F">
        <w:t xml:space="preserve"> of </w:t>
      </w:r>
      <w:proofErr w:type="spellStart"/>
      <w:r w:rsidR="00E01A0F">
        <w:t>benchio</w:t>
      </w:r>
      <w:proofErr w:type="spellEnd"/>
      <w:r>
        <w:t xml:space="preserve"> </w:t>
      </w:r>
      <w:r w:rsidR="00E01A0F">
        <w:t>found</w:t>
      </w:r>
      <w:r>
        <w:t xml:space="preserve"> the majority of time spent is in function </w:t>
      </w:r>
      <w:proofErr w:type="spellStart"/>
      <w:r w:rsidR="00E01A0F">
        <w:rPr>
          <w:i/>
        </w:rPr>
        <w:t>MPI_File_set_</w:t>
      </w:r>
      <w:proofErr w:type="gramStart"/>
      <w:r w:rsidR="00E01A0F">
        <w:rPr>
          <w:i/>
        </w:rPr>
        <w:t>size</w:t>
      </w:r>
      <w:proofErr w:type="spellEnd"/>
      <w:r w:rsidR="00E01A0F">
        <w:rPr>
          <w:i/>
        </w:rPr>
        <w:t>(</w:t>
      </w:r>
      <w:proofErr w:type="gramEnd"/>
      <w:r w:rsidR="00E01A0F">
        <w:rPr>
          <w:i/>
        </w:rPr>
        <w:t>)</w:t>
      </w:r>
      <w:r w:rsidR="00E01A0F">
        <w:t xml:space="preserve">, </w:t>
      </w:r>
      <w:r>
        <w:t xml:space="preserve">called within the HDF5 library from the user-level </w:t>
      </w:r>
      <w:r w:rsidRPr="005B7433">
        <w:rPr>
          <w:i/>
        </w:rPr>
        <w:t>H5Fclose()</w:t>
      </w:r>
      <w:r>
        <w:t xml:space="preserve"> routine. Discussions with Cray revealed this is a known bug specific to</w:t>
      </w:r>
      <w:r w:rsidR="0080044B">
        <w:t xml:space="preserve"> the combination of</w:t>
      </w:r>
      <w:r w:rsidR="005B29A2">
        <w:t xml:space="preserve"> HDF5 </w:t>
      </w:r>
      <w:r w:rsidR="0080044B">
        <w:t>with</w:t>
      </w:r>
      <w:r>
        <w:t xml:space="preserve"> Lustre file systems</w:t>
      </w:r>
      <w:r w:rsidR="002870D6">
        <w:t>.</w:t>
      </w:r>
    </w:p>
    <w:p w:rsidR="002870D6" w:rsidRDefault="002870D6" w:rsidP="00724387">
      <w:pPr>
        <w:jc w:val="both"/>
      </w:pPr>
    </w:p>
    <w:p w:rsidR="002870D6" w:rsidRDefault="002870D6" w:rsidP="00724387">
      <w:pPr>
        <w:jc w:val="both"/>
      </w:pPr>
      <w:r>
        <w:t>A</w:t>
      </w:r>
      <w:r w:rsidR="0080044B">
        <w:t xml:space="preserve">n </w:t>
      </w:r>
      <w:proofErr w:type="spellStart"/>
      <w:r w:rsidR="00E01A0F" w:rsidRPr="005B7433">
        <w:rPr>
          <w:i/>
        </w:rPr>
        <w:t>MPI_File_set_</w:t>
      </w:r>
      <w:proofErr w:type="gramStart"/>
      <w:r w:rsidR="00E01A0F" w:rsidRPr="005B7433">
        <w:rPr>
          <w:i/>
        </w:rPr>
        <w:t>size</w:t>
      </w:r>
      <w:proofErr w:type="spellEnd"/>
      <w:r w:rsidR="00E01A0F" w:rsidRPr="005B7433">
        <w:rPr>
          <w:i/>
        </w:rPr>
        <w:t>(</w:t>
      </w:r>
      <w:proofErr w:type="gramEnd"/>
      <w:r w:rsidR="00E01A0F" w:rsidRPr="005B7433">
        <w:rPr>
          <w:i/>
        </w:rPr>
        <w:t>)</w:t>
      </w:r>
      <w:r w:rsidR="0080044B" w:rsidRPr="00E01A0F">
        <w:t xml:space="preserve">, </w:t>
      </w:r>
      <w:r w:rsidR="0080044B">
        <w:t>o</w:t>
      </w:r>
      <w:r>
        <w:t xml:space="preserve">n a Linux platform like ARCHER, </w:t>
      </w:r>
      <w:r w:rsidR="0080044B">
        <w:t xml:space="preserve">eventually calls the POSIX operation: </w:t>
      </w:r>
      <w:proofErr w:type="spellStart"/>
      <w:r w:rsidR="0080044B" w:rsidRPr="0080044B">
        <w:rPr>
          <w:i/>
        </w:rPr>
        <w:t>ftruncate</w:t>
      </w:r>
      <w:proofErr w:type="spellEnd"/>
      <w:r w:rsidR="00E01A0F">
        <w:rPr>
          <w:i/>
        </w:rPr>
        <w:t>()</w:t>
      </w:r>
      <w:r>
        <w:t xml:space="preserve">. This </w:t>
      </w:r>
      <w:r w:rsidR="0080044B">
        <w:t xml:space="preserve">has an unfavourable interaction with the locking </w:t>
      </w:r>
      <w:r w:rsidR="00E01A0F">
        <w:t xml:space="preserve">for the </w:t>
      </w:r>
      <w:r>
        <w:t xml:space="preserve">series </w:t>
      </w:r>
      <w:r w:rsidR="00E01A0F">
        <w:t xml:space="preserve">of </w:t>
      </w:r>
      <w:r>
        <w:t xml:space="preserve">metadata </w:t>
      </w:r>
      <w:r w:rsidR="00E01A0F">
        <w:t>communication</w:t>
      </w:r>
      <w:r>
        <w:t xml:space="preserve">s </w:t>
      </w:r>
      <w:r w:rsidR="00E01A0F">
        <w:t xml:space="preserve">the HDF5 library </w:t>
      </w:r>
      <w:r>
        <w:t xml:space="preserve">makes </w:t>
      </w:r>
      <w:r w:rsidR="00E01A0F">
        <w:t>during a file close. In practice, this leads to relatively long close times of tens of seconds</w:t>
      </w:r>
      <w:r>
        <w:t xml:space="preserve"> and hence the lack of scalability observed.</w:t>
      </w:r>
    </w:p>
    <w:p w:rsidR="002870D6" w:rsidRDefault="002870D6" w:rsidP="00724387">
      <w:pPr>
        <w:jc w:val="both"/>
      </w:pPr>
    </w:p>
    <w:p w:rsidR="002870D6" w:rsidRDefault="002870D6" w:rsidP="00724387">
      <w:pPr>
        <w:pStyle w:val="NoSpacing"/>
        <w:jc w:val="both"/>
      </w:pPr>
      <w:r>
        <w:t xml:space="preserve">The HDF5 developers have noted this behaviour </w:t>
      </w:r>
      <w:r w:rsidR="003662C6">
        <w:t xml:space="preserve">in the past where it manifested in the </w:t>
      </w:r>
      <w:r w:rsidR="003662C6" w:rsidRPr="003662C6">
        <w:rPr>
          <w:rStyle w:val="Emphasis"/>
        </w:rPr>
        <w:t>H5Fflush()</w:t>
      </w:r>
      <w:r w:rsidR="003662C6">
        <w:t xml:space="preserve"> routine, used for flushing write buffers</w:t>
      </w:r>
      <w:r w:rsidR="00745D00">
        <w:t xml:space="preserve"> associated with a file to disk: </w:t>
      </w:r>
      <w:r w:rsidR="0007562E" w:rsidRPr="0007562E">
        <w:t>“when operating in a parallel application, this operation</w:t>
      </w:r>
      <w:r w:rsidR="0007562E">
        <w:t xml:space="preserve"> </w:t>
      </w:r>
      <w:r w:rsidR="0007562E" w:rsidRPr="0007562E">
        <w:lastRenderedPageBreak/>
        <w:t xml:space="preserve">resulted in a call to </w:t>
      </w:r>
      <w:proofErr w:type="spellStart"/>
      <w:r w:rsidR="0007562E" w:rsidRPr="0007562E">
        <w:rPr>
          <w:rStyle w:val="Emphasis"/>
        </w:rPr>
        <w:t>MPI_File_set_size</w:t>
      </w:r>
      <w:proofErr w:type="spellEnd"/>
      <w:r w:rsidR="0007562E" w:rsidRPr="0007562E">
        <w:t xml:space="preserve">, which currently has very poor performance characteristics on Lustre file systems. Because an HDF5 file’s size is not required to be accurately set until the file is closed, this operation was removed from </w:t>
      </w:r>
      <w:r w:rsidR="0007562E" w:rsidRPr="0007562E">
        <w:rPr>
          <w:rStyle w:val="Emphasis"/>
        </w:rPr>
        <w:t>H5Fflush</w:t>
      </w:r>
      <w:r w:rsidR="0007562E" w:rsidRPr="0007562E">
        <w:t xml:space="preserve"> and added</w:t>
      </w:r>
      <w:r w:rsidR="0007562E">
        <w:t xml:space="preserve"> to the code for closing a file</w:t>
      </w:r>
      <w:r w:rsidR="0007562E" w:rsidRPr="0007562E">
        <w:t>”</w:t>
      </w:r>
      <w:r w:rsidR="00066A66">
        <w:fldChar w:fldCharType="begin"/>
      </w:r>
      <w:r w:rsidR="00066A66">
        <w:instrText xml:space="preserve"> REF _Ref465941756 \r \h </w:instrText>
      </w:r>
      <w:r w:rsidR="00F6287D">
        <w:instrText xml:space="preserve"> \* MERGEFORMAT </w:instrText>
      </w:r>
      <w:r w:rsidR="00066A66">
        <w:fldChar w:fldCharType="separate"/>
      </w:r>
      <w:r w:rsidR="00A251C6">
        <w:rPr>
          <w:b/>
          <w:bCs/>
          <w:lang w:val="en-US"/>
        </w:rPr>
        <w:t>Error! Reference source not found.</w:t>
      </w:r>
      <w:r w:rsidR="00066A66">
        <w:fldChar w:fldCharType="end"/>
      </w:r>
      <w:r w:rsidR="0007562E">
        <w:t xml:space="preserve"> hence leading to the behaviour observed in </w:t>
      </w:r>
      <w:r w:rsidR="0007562E" w:rsidRPr="005B7433">
        <w:rPr>
          <w:i/>
        </w:rPr>
        <w:t>H5Fclose()</w:t>
      </w:r>
      <w:r w:rsidR="0007562E">
        <w:rPr>
          <w:i/>
        </w:rPr>
        <w:t>.</w:t>
      </w:r>
    </w:p>
    <w:p w:rsidR="0007562E" w:rsidRDefault="0007562E" w:rsidP="00724387">
      <w:pPr>
        <w:pStyle w:val="NoSpacing"/>
        <w:jc w:val="both"/>
      </w:pPr>
    </w:p>
    <w:p w:rsidR="00C61165" w:rsidRPr="00AD338B" w:rsidRDefault="00F73738" w:rsidP="00724387">
      <w:pPr>
        <w:jc w:val="both"/>
        <w:rPr>
          <w:color w:val="FF0000"/>
        </w:rPr>
      </w:pPr>
      <w:r>
        <w:t>Cray discussions on this bug are on-going and, at present, no known work</w:t>
      </w:r>
      <w:r w:rsidR="00DE7432">
        <w:t>-</w:t>
      </w:r>
      <w:r>
        <w:t xml:space="preserve">around or </w:t>
      </w:r>
      <w:r w:rsidR="00DE7432">
        <w:t xml:space="preserve">mitigation </w:t>
      </w:r>
      <w:r w:rsidR="00F53D34">
        <w:t xml:space="preserve">is </w:t>
      </w:r>
      <w:r w:rsidR="00DE7432">
        <w:t>provided for end users</w:t>
      </w:r>
      <w:r>
        <w:t xml:space="preserve">. The recommendation for </w:t>
      </w:r>
      <w:proofErr w:type="spellStart"/>
      <w:r>
        <w:t>CoEs</w:t>
      </w:r>
      <w:proofErr w:type="spellEnd"/>
      <w:r>
        <w:t xml:space="preserve"> is to be aware of this interaction</w:t>
      </w:r>
      <w:r w:rsidR="000B7EC4">
        <w:t xml:space="preserve"> and inform scientific communities as the issue is observed.</w:t>
      </w:r>
    </w:p>
    <w:p w:rsidR="00C61165" w:rsidRDefault="00C61165" w:rsidP="00724387">
      <w:pPr>
        <w:pStyle w:val="Heading4"/>
        <w:jc w:val="both"/>
      </w:pPr>
      <w:r>
        <w:t>Impact of System Load</w:t>
      </w:r>
    </w:p>
    <w:p w:rsidR="00C61165" w:rsidRPr="00C61165" w:rsidRDefault="00C61165" w:rsidP="00724387">
      <w:pPr>
        <w:jc w:val="both"/>
      </w:pPr>
    </w:p>
    <w:p w:rsidR="00D96B2D" w:rsidRDefault="000E1A07" w:rsidP="00724387">
      <w:pPr>
        <w:jc w:val="both"/>
      </w:pPr>
      <w:r>
        <w:t xml:space="preserve">To better understand the impact of file system contention, we simulated degrees of load </w:t>
      </w:r>
      <w:r w:rsidR="003E2506">
        <w:t xml:space="preserve">by running multiple instances of </w:t>
      </w:r>
      <w:r w:rsidR="00B92840">
        <w:t xml:space="preserve">the </w:t>
      </w:r>
      <w:proofErr w:type="spellStart"/>
      <w:r w:rsidR="003E2506">
        <w:t>benchio</w:t>
      </w:r>
      <w:proofErr w:type="spellEnd"/>
      <w:r w:rsidR="00B92840">
        <w:t xml:space="preserve"> MPI-IO test in parallel. </w:t>
      </w:r>
      <w:r w:rsidR="00B92840">
        <w:fldChar w:fldCharType="begin"/>
      </w:r>
      <w:r w:rsidR="00B92840">
        <w:instrText xml:space="preserve"> REF _Ref465854724 \h </w:instrText>
      </w:r>
      <w:r w:rsidR="008C2CC9">
        <w:instrText xml:space="preserve"> \* MERGEFORMAT </w:instrText>
      </w:r>
      <w:r w:rsidR="00B92840">
        <w:fldChar w:fldCharType="separate"/>
      </w:r>
      <w:r w:rsidR="00A251C6">
        <w:t xml:space="preserve">Figure </w:t>
      </w:r>
      <w:r w:rsidR="00A251C6">
        <w:rPr>
          <w:noProof/>
        </w:rPr>
        <w:t>10</w:t>
      </w:r>
      <w:r w:rsidR="00B92840">
        <w:fldChar w:fldCharType="end"/>
      </w:r>
      <w:r w:rsidR="00B92840">
        <w:t xml:space="preserve"> shows the aggregate </w:t>
      </w:r>
      <w:r w:rsidR="00D96B2D">
        <w:t xml:space="preserve">mean performance of one, two and four </w:t>
      </w:r>
      <w:proofErr w:type="spellStart"/>
      <w:r w:rsidR="00D96B2D">
        <w:t>benchio</w:t>
      </w:r>
      <w:proofErr w:type="spellEnd"/>
      <w:r w:rsidR="00D96B2D">
        <w:t xml:space="preserve"> instances writing concurrently to independent files.</w:t>
      </w:r>
    </w:p>
    <w:p w:rsidR="000321AB" w:rsidRDefault="000321AB" w:rsidP="00724387">
      <w:pPr>
        <w:jc w:val="both"/>
      </w:pPr>
    </w:p>
    <w:p w:rsidR="000321AB" w:rsidRDefault="000321AB" w:rsidP="00724387">
      <w:pPr>
        <w:jc w:val="both"/>
      </w:pPr>
      <w:proofErr w:type="gramStart"/>
      <w:r>
        <w:t>Note that mean</w:t>
      </w:r>
      <w:proofErr w:type="gramEnd"/>
      <w:r>
        <w:t xml:space="preserve"> performance </w:t>
      </w:r>
      <w:r w:rsidR="002053F5">
        <w:t>is presented in this instance as</w:t>
      </w:r>
      <w:r w:rsidR="00AC1191">
        <w:t>,</w:t>
      </w:r>
      <w:r w:rsidR="002053F5">
        <w:t xml:space="preserve"> </w:t>
      </w:r>
      <w:r w:rsidR="00AC1191">
        <w:t xml:space="preserve">on occasion, test timing was such that a single </w:t>
      </w:r>
      <w:proofErr w:type="spellStart"/>
      <w:r w:rsidR="00AC1191">
        <w:t>benchio</w:t>
      </w:r>
      <w:proofErr w:type="spellEnd"/>
      <w:r w:rsidR="00AC1191">
        <w:t xml:space="preserve"> instance would be performing I/O while the others were in a setup phase or otherwise stalled. The maximum bandwidth is therefore equivalent to the single instance case and not a representative value for this test.</w:t>
      </w:r>
    </w:p>
    <w:p w:rsidR="00C61165" w:rsidRDefault="00B92840" w:rsidP="00C61165">
      <w:r>
        <w:t xml:space="preserve"> </w:t>
      </w:r>
    </w:p>
    <w:p w:rsidR="003E2506" w:rsidRDefault="00C61165" w:rsidP="003E2506">
      <w:pPr>
        <w:keepNext/>
      </w:pPr>
      <w:r w:rsidRPr="00E263C1">
        <w:rPr>
          <w:noProof/>
          <w:lang w:eastAsia="en-GB"/>
        </w:rPr>
        <w:pict>
          <v:shape id="Chart 3" o:spid="_x0000_i1029" type="#_x0000_t75" style="width:416.45pt;height:235pt;visibility:visible" o:gfxdata="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">
            <v:imagedata r:id="rId22" o:title=""/>
            <o:lock v:ext="edit" aspectratio="f"/>
          </v:shape>
        </w:pict>
      </w:r>
    </w:p>
    <w:p w:rsidR="00C61165" w:rsidRDefault="003E2506" w:rsidP="003E2506">
      <w:pPr>
        <w:pStyle w:val="Caption"/>
        <w:jc w:val="center"/>
      </w:pPr>
      <w:bookmarkStart w:id="12" w:name="_Ref465854724"/>
      <w:proofErr w:type="gramStart"/>
      <w:r>
        <w:t xml:space="preserve">Figure </w:t>
      </w:r>
      <w:proofErr w:type="gramEnd"/>
      <w:r>
        <w:fldChar w:fldCharType="begin"/>
      </w:r>
      <w:r>
        <w:instrText xml:space="preserve"> SEQ Figure \* ARABIC </w:instrText>
      </w:r>
      <w:r>
        <w:fldChar w:fldCharType="separate"/>
      </w:r>
      <w:r w:rsidR="00A251C6">
        <w:rPr>
          <w:noProof/>
        </w:rPr>
        <w:t>10</w:t>
      </w:r>
      <w:r>
        <w:fldChar w:fldCharType="end"/>
      </w:r>
      <w:bookmarkEnd w:id="12"/>
      <w:proofErr w:type="gramStart"/>
      <w:r>
        <w:t>.</w:t>
      </w:r>
      <w:proofErr w:type="gramEnd"/>
      <w:r>
        <w:t xml:space="preserve"> Effect of I/O load on ARCHER</w:t>
      </w:r>
    </w:p>
    <w:p w:rsidR="00B92840" w:rsidRDefault="00372FBA" w:rsidP="00724387">
      <w:pPr>
        <w:jc w:val="both"/>
      </w:pPr>
      <w:r>
        <w:t xml:space="preserve">From the similarities in the data trends, we see that </w:t>
      </w:r>
      <w:r w:rsidR="005659D1">
        <w:t>bandwidth</w:t>
      </w:r>
      <w:r w:rsidR="000A55A1">
        <w:t xml:space="preserve"> is </w:t>
      </w:r>
      <w:r w:rsidR="000321AB">
        <w:t>on average</w:t>
      </w:r>
      <w:r w:rsidR="000A55A1">
        <w:t xml:space="preserve"> divided equally between writers. </w:t>
      </w:r>
      <w:proofErr w:type="gramStart"/>
      <w:r w:rsidR="000A55A1">
        <w:t>e.g</w:t>
      </w:r>
      <w:proofErr w:type="gramEnd"/>
      <w:r w:rsidR="000A55A1">
        <w:t xml:space="preserve">. the aggregate bandwidth of two </w:t>
      </w:r>
      <w:proofErr w:type="spellStart"/>
      <w:r w:rsidR="000A55A1">
        <w:t>benchio</w:t>
      </w:r>
      <w:proofErr w:type="spellEnd"/>
      <w:r w:rsidR="000A55A1">
        <w:t xml:space="preserve"> instances, each with 24 writers putting data to independent files, is roughly equivalent to the bandwidth of a single instance </w:t>
      </w:r>
      <w:r w:rsidR="00A910D8">
        <w:t>with 48 writers.</w:t>
      </w:r>
    </w:p>
    <w:p w:rsidR="00C61165" w:rsidRDefault="00C61165" w:rsidP="00724387">
      <w:pPr>
        <w:pStyle w:val="Heading2"/>
        <w:jc w:val="both"/>
      </w:pPr>
      <w:r>
        <w:t>COSMA Performance</w:t>
      </w:r>
    </w:p>
    <w:p w:rsidR="00C61165" w:rsidRDefault="00C61165" w:rsidP="00724387">
      <w:pPr>
        <w:jc w:val="both"/>
      </w:pPr>
      <w:r>
        <w:t>***Graphs***</w:t>
      </w:r>
    </w:p>
    <w:p w:rsidR="00C61165" w:rsidRDefault="00C61165" w:rsidP="00724387">
      <w:pPr>
        <w:jc w:val="both"/>
      </w:pPr>
    </w:p>
    <w:p w:rsidR="00C61165" w:rsidRDefault="00C61165" w:rsidP="00724387">
      <w:pPr>
        <w:pStyle w:val="Heading2"/>
        <w:jc w:val="both"/>
      </w:pPr>
      <w:r>
        <w:t>UK-RDF DAC Performance</w:t>
      </w:r>
    </w:p>
    <w:p w:rsidR="00C61165" w:rsidRDefault="00C61165" w:rsidP="00724387">
      <w:pPr>
        <w:jc w:val="both"/>
      </w:pPr>
      <w:r>
        <w:t>***Graphs***</w:t>
      </w:r>
    </w:p>
    <w:p w:rsidR="00C61165" w:rsidRDefault="00C61165" w:rsidP="00724387">
      <w:pPr>
        <w:jc w:val="both"/>
      </w:pPr>
    </w:p>
    <w:p w:rsidR="00C61165" w:rsidRDefault="00C61165" w:rsidP="00724387">
      <w:pPr>
        <w:pStyle w:val="Heading2"/>
        <w:jc w:val="both"/>
      </w:pPr>
      <w:r>
        <w:t>JASMIN Performance</w:t>
      </w:r>
    </w:p>
    <w:p w:rsidR="00C61165" w:rsidRDefault="00C61165" w:rsidP="00724387">
      <w:pPr>
        <w:jc w:val="both"/>
      </w:pPr>
      <w:r>
        <w:t>***Graphs***</w:t>
      </w:r>
    </w:p>
    <w:p w:rsidR="00C61165" w:rsidRDefault="00C61165" w:rsidP="00724387">
      <w:pPr>
        <w:jc w:val="both"/>
      </w:pPr>
    </w:p>
    <w:p w:rsidR="00C61165" w:rsidRPr="00E31AE4" w:rsidRDefault="00C61165" w:rsidP="00724387">
      <w:pPr>
        <w:pStyle w:val="Heading2"/>
        <w:jc w:val="both"/>
        <w:rPr>
          <w:color w:val="FF0000"/>
        </w:rPr>
      </w:pPr>
      <w:r w:rsidRPr="00E31AE4">
        <w:rPr>
          <w:color w:val="FF0000"/>
        </w:rPr>
        <w:t>Scientific Application Benchmarks: X and Y</w:t>
      </w:r>
    </w:p>
    <w:p w:rsidR="00C61165" w:rsidRPr="00E31AE4" w:rsidRDefault="00C61165" w:rsidP="00724387">
      <w:pPr>
        <w:jc w:val="both"/>
        <w:rPr>
          <w:color w:val="FF0000"/>
        </w:rPr>
      </w:pPr>
    </w:p>
    <w:p w:rsidR="00C61165" w:rsidRPr="00E31AE4" w:rsidRDefault="00C61165" w:rsidP="00724387">
      <w:pPr>
        <w:jc w:val="both"/>
        <w:rPr>
          <w:color w:val="FF0000"/>
        </w:rPr>
      </w:pPr>
      <w:r w:rsidRPr="00E31AE4">
        <w:rPr>
          <w:color w:val="FF0000"/>
        </w:rPr>
        <w:t>***Met Office system and application details, etc</w:t>
      </w:r>
      <w:proofErr w:type="gramStart"/>
      <w:r w:rsidRPr="00E31AE4">
        <w:rPr>
          <w:color w:val="FF0000"/>
        </w:rPr>
        <w:t>.*</w:t>
      </w:r>
      <w:proofErr w:type="gramEnd"/>
      <w:r w:rsidRPr="00E31AE4">
        <w:rPr>
          <w:color w:val="FF0000"/>
        </w:rPr>
        <w:t>**</w:t>
      </w:r>
    </w:p>
    <w:p w:rsidR="003A31DF" w:rsidRDefault="003A31DF" w:rsidP="00650E35">
      <w:pPr>
        <w:spacing w:after="120"/>
        <w:jc w:val="both"/>
      </w:pPr>
    </w:p>
    <w:p w:rsidR="003A31DF" w:rsidRDefault="003A31DF" w:rsidP="003A31DF">
      <w:pPr>
        <w:pStyle w:val="Heading1"/>
      </w:pPr>
      <w:r>
        <w:t>Conclusions</w:t>
      </w:r>
    </w:p>
    <w:p w:rsidR="003A31DF" w:rsidRPr="00486553" w:rsidRDefault="003A31DF" w:rsidP="003A31DF"/>
    <w:p w:rsidR="003A31DF" w:rsidRPr="00F718BE" w:rsidRDefault="003A31DF" w:rsidP="006C560C">
      <w:pPr>
        <w:jc w:val="both"/>
        <w:rPr>
          <w:color w:val="FF0000"/>
        </w:rPr>
      </w:pPr>
      <w:r w:rsidRPr="00F718BE">
        <w:rPr>
          <w:color w:val="FF0000"/>
        </w:rPr>
        <w:t>***</w:t>
      </w:r>
      <w:r w:rsidR="001913EA" w:rsidRPr="00F718BE">
        <w:rPr>
          <w:color w:val="FF0000"/>
        </w:rPr>
        <w:t>Should expect</w:t>
      </w:r>
      <w:r w:rsidR="00DF7FCA" w:rsidRPr="00F718BE">
        <w:rPr>
          <w:color w:val="FF0000"/>
        </w:rPr>
        <w:t xml:space="preserve"> </w:t>
      </w:r>
      <w:r w:rsidR="001913EA" w:rsidRPr="00F718BE">
        <w:rPr>
          <w:color w:val="FF0000"/>
        </w:rPr>
        <w:t xml:space="preserve">around </w:t>
      </w:r>
      <w:r w:rsidR="00DF7FCA" w:rsidRPr="00F718BE">
        <w:rPr>
          <w:color w:val="FF0000"/>
        </w:rPr>
        <w:t>50% of theoretical max in all cases, a</w:t>
      </w:r>
      <w:r w:rsidRPr="00F718BE">
        <w:rPr>
          <w:color w:val="FF0000"/>
        </w:rPr>
        <w:t xml:space="preserve">void HDF5 on Lustre, don’t use </w:t>
      </w:r>
      <w:proofErr w:type="spellStart"/>
      <w:r w:rsidRPr="00F718BE">
        <w:rPr>
          <w:color w:val="FF0000"/>
        </w:rPr>
        <w:t>NetCDF</w:t>
      </w:r>
      <w:proofErr w:type="spellEnd"/>
      <w:r w:rsidRPr="00F718BE">
        <w:rPr>
          <w:color w:val="FF0000"/>
        </w:rPr>
        <w:t xml:space="preserve"> 4.3.x, etc</w:t>
      </w:r>
      <w:proofErr w:type="gramStart"/>
      <w:r w:rsidRPr="00F718BE">
        <w:rPr>
          <w:color w:val="FF0000"/>
        </w:rPr>
        <w:t>.*</w:t>
      </w:r>
      <w:proofErr w:type="gramEnd"/>
      <w:r w:rsidRPr="00F718BE">
        <w:rPr>
          <w:color w:val="FF0000"/>
        </w:rPr>
        <w:t>**</w:t>
      </w:r>
    </w:p>
    <w:p w:rsidR="00E7553D" w:rsidRDefault="00F5056B" w:rsidP="00650E35">
      <w:pPr>
        <w:spacing w:after="120"/>
        <w:jc w:val="both"/>
      </w:pPr>
      <w:r>
        <w:br w:type="page"/>
      </w:r>
    </w:p>
    <w:p w:rsidR="00650E35" w:rsidRDefault="00650E35" w:rsidP="00650E35">
      <w:pPr>
        <w:spacing w:after="120"/>
        <w:jc w:val="both"/>
      </w:pPr>
      <w:r>
        <w:t>Text</w:t>
      </w:r>
    </w:p>
    <w:p w:rsidR="00650E35" w:rsidRDefault="00650E35" w:rsidP="00650E35">
      <w:pPr>
        <w:spacing w:after="120"/>
        <w:jc w:val="both"/>
      </w:pPr>
      <w:r>
        <w:t>Text</w:t>
      </w:r>
    </w:p>
    <w:p w:rsidR="00650E35" w:rsidRDefault="00650E35" w:rsidP="00650E35">
      <w:pPr>
        <w:spacing w:after="120"/>
        <w:jc w:val="both"/>
      </w:pPr>
      <w:r>
        <w:t>Text</w:t>
      </w:r>
    </w:p>
    <w:p w:rsidR="00E24419" w:rsidRDefault="00E24419" w:rsidP="00E24419">
      <w:pPr>
        <w:spacing w:after="120"/>
        <w:jc w:val="both"/>
      </w:pPr>
      <w:r>
        <w:t>Text</w:t>
      </w:r>
    </w:p>
    <w:p w:rsidR="00E24419" w:rsidRDefault="00E24419" w:rsidP="00E24419">
      <w:pPr>
        <w:spacing w:after="120"/>
        <w:jc w:val="both"/>
      </w:pPr>
      <w:r>
        <w:t>Text</w:t>
      </w:r>
    </w:p>
    <w:p w:rsidR="00E24419" w:rsidRDefault="00E24419" w:rsidP="00E24419">
      <w:pPr>
        <w:spacing w:after="120"/>
        <w:jc w:val="both"/>
      </w:pPr>
      <w:r>
        <w:t>Text</w:t>
      </w:r>
    </w:p>
    <w:p w:rsidR="00E24419" w:rsidRDefault="00E24419" w:rsidP="00E24419">
      <w:pPr>
        <w:spacing w:after="120"/>
        <w:jc w:val="both"/>
      </w:pPr>
      <w:r>
        <w:t>Text</w:t>
      </w:r>
    </w:p>
    <w:p w:rsidR="00E24419" w:rsidRDefault="00E24419" w:rsidP="00E24419">
      <w:pPr>
        <w:spacing w:after="120"/>
        <w:jc w:val="both"/>
      </w:pPr>
      <w:r>
        <w:t>Text</w:t>
      </w:r>
    </w:p>
    <w:p w:rsidR="00650E35" w:rsidRDefault="00E24419" w:rsidP="00650E35">
      <w:pPr>
        <w:spacing w:after="120"/>
        <w:jc w:val="both"/>
      </w:pPr>
      <w:r>
        <w:t>Text</w:t>
      </w:r>
    </w:p>
    <w:p w:rsidR="00E24419" w:rsidRDefault="00E24419" w:rsidP="00650E35">
      <w:pPr>
        <w:spacing w:after="120"/>
        <w:jc w:val="both"/>
      </w:pPr>
    </w:p>
    <w:p w:rsidR="0058267E" w:rsidRDefault="0058267E" w:rsidP="00334601">
      <w:pPr>
        <w:pStyle w:val="Els-acknowledgement"/>
        <w:keepNext w:val="0"/>
        <w:widowControl w:val="0"/>
        <w:outlineLvl w:val="0"/>
      </w:pPr>
      <w:r>
        <w:t>References</w:t>
      </w:r>
    </w:p>
    <w:p w:rsidR="00D703E9" w:rsidRPr="005628D8" w:rsidRDefault="005628D8" w:rsidP="005628D8">
      <w:pPr>
        <w:numPr>
          <w:ilvl w:val="0"/>
          <w:numId w:val="33"/>
        </w:numPr>
      </w:pPr>
      <w:bookmarkStart w:id="13" w:name="_Ref465944880"/>
      <w:bookmarkStart w:id="14" w:name="_Ref466028055"/>
      <w:proofErr w:type="spellStart"/>
      <w:r w:rsidRPr="005628D8">
        <w:t>EPCCed</w:t>
      </w:r>
      <w:proofErr w:type="spellEnd"/>
      <w:r w:rsidRPr="005628D8">
        <w:t>/</w:t>
      </w:r>
      <w:proofErr w:type="spellStart"/>
      <w:r w:rsidRPr="005628D8">
        <w:t>benchio</w:t>
      </w:r>
      <w:proofErr w:type="spellEnd"/>
      <w:r w:rsidRPr="005628D8">
        <w:t>: EPCC I/O benchmarking applications</w:t>
      </w:r>
      <w:r>
        <w:t xml:space="preserve">, </w:t>
      </w:r>
      <w:hyperlink r:id="rId23" w:history="1">
        <w:r w:rsidRPr="00522ABF">
          <w:rPr>
            <w:rStyle w:val="Hyperlink"/>
            <w:sz w:val="20"/>
          </w:rPr>
          <w:t>https://github.com/EPCCed/benchio</w:t>
        </w:r>
      </w:hyperlink>
      <w:r>
        <w:t>, retrieved 01 Nov 2016</w:t>
      </w:r>
      <w:bookmarkEnd w:id="14"/>
    </w:p>
    <w:p w:rsidR="0058267E" w:rsidRPr="006B19A7" w:rsidRDefault="008856B4" w:rsidP="001720CB">
      <w:pPr>
        <w:numPr>
          <w:ilvl w:val="0"/>
          <w:numId w:val="33"/>
        </w:numPr>
        <w:rPr>
          <w:b/>
        </w:rPr>
      </w:pPr>
      <w:bookmarkStart w:id="15" w:name="_Ref465944888"/>
      <w:bookmarkEnd w:id="13"/>
      <w:r>
        <w:t>David Henty, A</w:t>
      </w:r>
      <w:r w:rsidR="001720CB">
        <w:t xml:space="preserve">drian Jackson, Charles </w:t>
      </w:r>
      <w:proofErr w:type="spellStart"/>
      <w:r w:rsidR="001720CB">
        <w:t>Moulinec</w:t>
      </w:r>
      <w:proofErr w:type="spellEnd"/>
      <w:r w:rsidR="001720CB">
        <w:t xml:space="preserve">, </w:t>
      </w:r>
      <w:proofErr w:type="spellStart"/>
      <w:r>
        <w:t>Vendel</w:t>
      </w:r>
      <w:proofErr w:type="spellEnd"/>
      <w:r>
        <w:t xml:space="preserve"> </w:t>
      </w:r>
      <w:proofErr w:type="spellStart"/>
      <w:r>
        <w:t>Szeremi</w:t>
      </w:r>
      <w:proofErr w:type="spellEnd"/>
      <w:r w:rsidR="001720CB">
        <w:t xml:space="preserve">: </w:t>
      </w:r>
      <w:r w:rsidR="001720CB" w:rsidRPr="001720CB">
        <w:t>Performance of Parallel IO on ARCHER</w:t>
      </w:r>
      <w:r w:rsidR="006D231D">
        <w:t xml:space="preserve"> </w:t>
      </w:r>
      <w:r w:rsidR="001720CB" w:rsidRPr="001720CB">
        <w:t xml:space="preserve">Version 1.1, </w:t>
      </w:r>
      <w:hyperlink r:id="rId24" w:history="1">
        <w:r w:rsidR="006D231D" w:rsidRPr="00522ABF">
          <w:rPr>
            <w:rStyle w:val="Hyperlink"/>
            <w:sz w:val="20"/>
          </w:rPr>
          <w:t>http://www.archer.ac.uk/documentation/white-papers/parallelIO/ARCHER_wp_parallelIO.pdf</w:t>
        </w:r>
      </w:hyperlink>
      <w:r w:rsidR="006D231D">
        <w:t>, retrieved 01 Nov 2016</w:t>
      </w:r>
      <w:bookmarkEnd w:id="15"/>
    </w:p>
    <w:p w:rsidR="006B19A7" w:rsidRPr="006B19A7" w:rsidRDefault="00066A66" w:rsidP="00066A66">
      <w:pPr>
        <w:numPr>
          <w:ilvl w:val="0"/>
          <w:numId w:val="33"/>
        </w:numPr>
      </w:pPr>
      <w:r w:rsidRPr="00066A66">
        <w:t xml:space="preserve">Mark </w:t>
      </w:r>
      <w:proofErr w:type="spellStart"/>
      <w:r w:rsidRPr="00066A66">
        <w:t>Howison</w:t>
      </w:r>
      <w:proofErr w:type="spellEnd"/>
      <w:r w:rsidRPr="00066A66">
        <w:t xml:space="preserve">, Quincey </w:t>
      </w:r>
      <w:proofErr w:type="spellStart"/>
      <w:r w:rsidRPr="00066A66">
        <w:t>Koziol</w:t>
      </w:r>
      <w:proofErr w:type="spellEnd"/>
      <w:r w:rsidRPr="00066A66">
        <w:t xml:space="preserve">, David </w:t>
      </w:r>
      <w:proofErr w:type="spellStart"/>
      <w:r w:rsidRPr="00066A66">
        <w:t>Knaak</w:t>
      </w:r>
      <w:proofErr w:type="spellEnd"/>
      <w:r w:rsidRPr="00066A66">
        <w:t xml:space="preserve">, John </w:t>
      </w:r>
      <w:proofErr w:type="spellStart"/>
      <w:r w:rsidRPr="00066A66">
        <w:t>Mainzer</w:t>
      </w:r>
      <w:proofErr w:type="spellEnd"/>
      <w:r w:rsidRPr="00066A66">
        <w:t xml:space="preserve">, John </w:t>
      </w:r>
      <w:proofErr w:type="spellStart"/>
      <w:r w:rsidRPr="00066A66">
        <w:t>Shalf</w:t>
      </w:r>
      <w:proofErr w:type="spellEnd"/>
      <w:r>
        <w:t xml:space="preserve">: Tuning HDF5 for Lustre File </w:t>
      </w:r>
      <w:r w:rsidRPr="00066A66">
        <w:t>Systems</w:t>
      </w:r>
      <w:r>
        <w:t xml:space="preserve">, </w:t>
      </w:r>
      <w:r w:rsidRPr="00066A66">
        <w:t xml:space="preserve">https://support.hdfgroup.org/pubs/papers/howison_hdf5_lustre_iasds2010.pdf </w:t>
      </w:r>
      <w:r>
        <w:t>, retrieved 03 Nov 2016</w:t>
      </w:r>
    </w:p>
    <w:p w:rsidR="009A5D45" w:rsidRPr="002A7C71" w:rsidRDefault="009A5D45" w:rsidP="00724387">
      <w:pPr>
        <w:pStyle w:val="Els-acknowledgement"/>
        <w:keepNext w:val="0"/>
        <w:widowControl w:val="0"/>
        <w:jc w:val="both"/>
        <w:outlineLvl w:val="0"/>
      </w:pPr>
      <w:r w:rsidRPr="002A7C71">
        <w:t>Acknowledgements</w:t>
      </w:r>
    </w:p>
    <w:p w:rsidR="006149E9" w:rsidRDefault="00CB0BE8" w:rsidP="00724387">
      <w:pPr>
        <w:pStyle w:val="Els-body-text"/>
        <w:widowControl w:val="0"/>
        <w:ind w:firstLine="0"/>
      </w:pPr>
      <w:r>
        <w:t xml:space="preserve">This work was financially supported by the PRACE project funded in part by the </w:t>
      </w:r>
      <w:r w:rsidR="00EA6A04" w:rsidRPr="00EA6A04">
        <w:t xml:space="preserve">EU’s Horizon 2020 research and innovation </w:t>
      </w:r>
      <w:proofErr w:type="spellStart"/>
      <w:r w:rsidR="00EA6A04" w:rsidRPr="00EA6A04">
        <w:t>programme</w:t>
      </w:r>
      <w:proofErr w:type="spellEnd"/>
      <w:r w:rsidR="00EA6A04" w:rsidRPr="00EA6A04">
        <w:t xml:space="preserve"> (2014-2020) under grant agreement 653838.</w:t>
      </w:r>
    </w:p>
    <w:p w:rsidR="006149E9" w:rsidRDefault="006149E9" w:rsidP="00724387">
      <w:pPr>
        <w:pStyle w:val="Els-body-text"/>
        <w:widowControl w:val="0"/>
        <w:ind w:firstLine="0"/>
      </w:pPr>
    </w:p>
    <w:p w:rsidR="006149E9" w:rsidRPr="006149E9" w:rsidRDefault="006149E9" w:rsidP="00724387">
      <w:pPr>
        <w:jc w:val="both"/>
      </w:pPr>
      <w:r>
        <w:t>The authors would like to thank Harvey Richardson of Cray Inc. for his invaluable advice on the ARCHER file systems and software.</w:t>
      </w:r>
    </w:p>
    <w:sectPr w:rsidR="006149E9" w:rsidRPr="006149E9" w:rsidSect="00721B70">
      <w:headerReference w:type="even" r:id="rId25"/>
      <w:headerReference w:type="default" r:id="rId26"/>
      <w:footerReference w:type="even" r:id="rId27"/>
      <w:footerReference w:type="default" r:id="rId28"/>
      <w:headerReference w:type="first" r:id="rId29"/>
      <w:footerReference w:type="first" r:id="rId30"/>
      <w:footnotePr>
        <w:numFmt w:val="lowerLetter"/>
      </w:footnotePr>
      <w:type w:val="nextColumn"/>
      <w:pgSz w:w="11907" w:h="16839" w:code="9"/>
      <w:pgMar w:top="1418" w:right="1418" w:bottom="1134" w:left="1418" w:header="907" w:footer="68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7A59" w:rsidRDefault="00BE7A59">
      <w:r>
        <w:separator/>
      </w:r>
    </w:p>
  </w:endnote>
  <w:endnote w:type="continuationSeparator" w:id="0">
    <w:p w:rsidR="00BE7A59" w:rsidRDefault="00BE7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738" w:rsidRDefault="00F73738">
    <w:pPr>
      <w:pStyle w:val="Footer"/>
      <w:jc w:val="center"/>
    </w:pPr>
    <w:r>
      <w:fldChar w:fldCharType="begin"/>
    </w:r>
    <w:r>
      <w:instrText xml:space="preserve"> PAGE   \* MERGEFORMAT </w:instrText>
    </w:r>
    <w:r>
      <w:fldChar w:fldCharType="separate"/>
    </w:r>
    <w:r w:rsidR="00777ED2">
      <w:t>6</w:t>
    </w:r>
    <w:r>
      <w:fldChar w:fldCharType="end"/>
    </w:r>
  </w:p>
  <w:p w:rsidR="00F73738" w:rsidRDefault="00F737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738" w:rsidRDefault="00F73738">
    <w:pPr>
      <w:pStyle w:val="Footer"/>
      <w:jc w:val="center"/>
    </w:pPr>
    <w:r>
      <w:fldChar w:fldCharType="begin"/>
    </w:r>
    <w:r>
      <w:instrText xml:space="preserve"> PAGE   \* MERGEFORMAT </w:instrText>
    </w:r>
    <w:r>
      <w:fldChar w:fldCharType="separate"/>
    </w:r>
    <w:r w:rsidR="00777ED2">
      <w:t>5</w:t>
    </w:r>
    <w:r>
      <w:fldChar w:fldCharType="end"/>
    </w:r>
  </w:p>
  <w:p w:rsidR="00F73738" w:rsidRDefault="00F737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738" w:rsidRDefault="00F73738">
    <w:pPr>
      <w:pStyle w:val="Footer"/>
      <w:jc w:val="center"/>
    </w:pPr>
    <w:r>
      <w:fldChar w:fldCharType="begin"/>
    </w:r>
    <w:r>
      <w:instrText xml:space="preserve"> PAGE   \* MERGEFORMAT </w:instrText>
    </w:r>
    <w:r>
      <w:fldChar w:fldCharType="separate"/>
    </w:r>
    <w:r w:rsidR="00777ED2">
      <w:t>1</w:t>
    </w:r>
    <w:r>
      <w:fldChar w:fldCharType="end"/>
    </w:r>
  </w:p>
  <w:p w:rsidR="00F73738" w:rsidRDefault="00F737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7A59" w:rsidRPr="009C2BBA" w:rsidRDefault="00BE7A59" w:rsidP="009C2BBA">
      <w:pPr>
        <w:pStyle w:val="Foote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5pt;height:1.75pt">
            <v:imagedata r:id="rId1" o:title="3pcline"/>
          </v:shape>
        </w:pict>
      </w:r>
    </w:p>
  </w:footnote>
  <w:footnote w:type="continuationSeparator" w:id="0">
    <w:p w:rsidR="00BE7A59" w:rsidRDefault="00BE7A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738" w:rsidRDefault="00F73738" w:rsidP="00714795">
    <w:pPr>
      <w:pStyle w:val="Header"/>
      <w:tabs>
        <w:tab w:val="center" w:pos="49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738" w:rsidRDefault="00F73738" w:rsidP="00CB7E17">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6" w:type="dxa"/>
      <w:tblLayout w:type="fixed"/>
      <w:tblCellMar>
        <w:left w:w="0" w:type="dxa"/>
        <w:right w:w="0" w:type="dxa"/>
      </w:tblCellMar>
      <w:tblLook w:val="0000" w:firstRow="0" w:lastRow="0" w:firstColumn="0" w:lastColumn="0" w:noHBand="0" w:noVBand="0"/>
    </w:tblPr>
    <w:tblGrid>
      <w:gridCol w:w="1788"/>
      <w:gridCol w:w="6101"/>
      <w:gridCol w:w="2027"/>
    </w:tblGrid>
    <w:tr w:rsidR="00F73738" w:rsidTr="00870759">
      <w:trPr>
        <w:cantSplit/>
        <w:trHeight w:val="385"/>
      </w:trPr>
      <w:tc>
        <w:tcPr>
          <w:tcW w:w="1788" w:type="dxa"/>
          <w:vMerge w:val="restart"/>
        </w:tcPr>
        <w:p w:rsidR="00F73738" w:rsidRDefault="00F73738" w:rsidP="00977C58">
          <w:pPr>
            <w:pStyle w:val="FootnoteText"/>
            <w:rPr>
              <w:rFonts w:ascii="Times New Roman" w:hAnsi="Times New Roman"/>
            </w:rPr>
          </w:pPr>
          <w:r>
            <w:rPr>
              <w:rFonts w:ascii="Times New Roman" w:hAnsi="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89.3pt;height:60.5pt">
                <v:imagedata r:id="rId1" o:title="prace-logo"/>
              </v:shape>
            </w:pict>
          </w:r>
        </w:p>
      </w:tc>
      <w:tc>
        <w:tcPr>
          <w:tcW w:w="6101" w:type="dxa"/>
          <w:vAlign w:val="center"/>
        </w:tcPr>
        <w:p w:rsidR="00F73738" w:rsidRDefault="00F73738" w:rsidP="005E268B">
          <w:pPr>
            <w:jc w:val="center"/>
          </w:pPr>
          <w:r>
            <w:rPr>
              <w:noProof/>
              <w:lang w:eastAsia="zh-TW"/>
            </w:rPr>
            <w:pict>
              <v:shapetype id="_x0000_t202" coordsize="21600,21600" o:spt="202" path="m,l,21600r21600,l21600,xe">
                <v:stroke joinstyle="miter"/>
                <v:path gradientshapeok="t" o:connecttype="rect"/>
              </v:shapetype>
              <v:shape id="_x0000_s2049" type="#_x0000_t202" style="position:absolute;left:0;text-align:left;margin-left:3.9pt;margin-top:-7.1pt;width:315.55pt;height:75.8pt;z-index:1;mso-height-percent:200;mso-position-horizontal-relative:text;mso-position-vertical-relative:text;mso-height-percent:200;mso-width-relative:margin;mso-height-relative:margin" strokecolor="white">
                <v:textbox style="mso-next-textbox:#_x0000_s2049;mso-fit-shape-to-text:t">
                  <w:txbxContent>
                    <w:p w:rsidR="00F73738" w:rsidRPr="00F75F79" w:rsidRDefault="00F73738" w:rsidP="00F75F79">
                      <w:pPr>
                        <w:jc w:val="center"/>
                        <w:rPr>
                          <w:sz w:val="26"/>
                          <w:szCs w:val="26"/>
                        </w:rPr>
                      </w:pPr>
                      <w:r w:rsidRPr="00F75F79">
                        <w:rPr>
                          <w:sz w:val="26"/>
                          <w:szCs w:val="26"/>
                        </w:rPr>
                        <w:t>Available online at www.prace-ri.eu</w:t>
                      </w:r>
                    </w:p>
                    <w:p w:rsidR="00F73738" w:rsidRDefault="00F73738" w:rsidP="00F75F79">
                      <w:pPr>
                        <w:jc w:val="center"/>
                        <w:rPr>
                          <w:sz w:val="24"/>
                          <w:szCs w:val="24"/>
                        </w:rPr>
                      </w:pPr>
                    </w:p>
                    <w:p w:rsidR="00F73738" w:rsidRPr="00F75F79" w:rsidRDefault="00F73738" w:rsidP="00F75F79">
                      <w:pPr>
                        <w:jc w:val="center"/>
                        <w:rPr>
                          <w:b/>
                          <w:sz w:val="28"/>
                          <w:szCs w:val="28"/>
                        </w:rPr>
                      </w:pPr>
                      <w:r w:rsidRPr="00F75F79">
                        <w:rPr>
                          <w:b/>
                          <w:sz w:val="28"/>
                          <w:szCs w:val="28"/>
                        </w:rPr>
                        <w:t>Partnership for Advanced Computing in Europe</w:t>
                      </w:r>
                    </w:p>
                    <w:p w:rsidR="00F73738" w:rsidRDefault="00F73738" w:rsidP="00F75F79">
                      <w:pPr>
                        <w:jc w:val="center"/>
                      </w:pPr>
                    </w:p>
                    <w:p w:rsidR="00F73738" w:rsidRDefault="00F73738" w:rsidP="00F75F79">
                      <w:pPr>
                        <w:jc w:val="both"/>
                      </w:pPr>
                    </w:p>
                  </w:txbxContent>
                </v:textbox>
              </v:shape>
            </w:pict>
          </w:r>
        </w:p>
      </w:tc>
      <w:tc>
        <w:tcPr>
          <w:tcW w:w="2027" w:type="dxa"/>
          <w:vMerge w:val="restart"/>
          <w:vAlign w:val="center"/>
        </w:tcPr>
        <w:p w:rsidR="00F73738" w:rsidRDefault="00F73738" w:rsidP="002B2E98">
          <w:pPr>
            <w:jc w:val="center"/>
          </w:pPr>
        </w:p>
      </w:tc>
    </w:tr>
    <w:tr w:rsidR="00F73738" w:rsidTr="00870759">
      <w:trPr>
        <w:cantSplit/>
        <w:trHeight w:val="93"/>
      </w:trPr>
      <w:tc>
        <w:tcPr>
          <w:tcW w:w="1788" w:type="dxa"/>
          <w:vMerge/>
        </w:tcPr>
        <w:p w:rsidR="00F73738" w:rsidRDefault="00F73738" w:rsidP="00277D25"/>
      </w:tc>
      <w:tc>
        <w:tcPr>
          <w:tcW w:w="6101" w:type="dxa"/>
          <w:vAlign w:val="bottom"/>
        </w:tcPr>
        <w:p w:rsidR="00F73738" w:rsidRDefault="00F73738" w:rsidP="001F1930">
          <w:pPr>
            <w:pStyle w:val="Els-reprint-line"/>
          </w:pPr>
        </w:p>
      </w:tc>
      <w:tc>
        <w:tcPr>
          <w:tcW w:w="2027" w:type="dxa"/>
          <w:vMerge/>
        </w:tcPr>
        <w:p w:rsidR="00F73738" w:rsidRDefault="00F73738" w:rsidP="00277D25"/>
      </w:tc>
    </w:tr>
    <w:tr w:rsidR="00F73738" w:rsidTr="00870759">
      <w:trPr>
        <w:cantSplit/>
        <w:trHeight w:val="32"/>
      </w:trPr>
      <w:tc>
        <w:tcPr>
          <w:tcW w:w="9916" w:type="dxa"/>
          <w:gridSpan w:val="3"/>
        </w:tcPr>
        <w:p w:rsidR="00F73738" w:rsidRDefault="00F73738" w:rsidP="004B67B7">
          <w:pPr>
            <w:spacing w:before="80"/>
            <w:jc w:val="right"/>
          </w:pPr>
        </w:p>
      </w:tc>
    </w:tr>
  </w:tbl>
  <w:p w:rsidR="00F73738" w:rsidRPr="005E268B" w:rsidRDefault="00F73738" w:rsidP="005E268B">
    <w:pPr>
      <w:pStyle w:val="Header"/>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D6BE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BB178C"/>
    <w:multiLevelType w:val="multilevel"/>
    <w:tmpl w:val="C4B4B84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nsid w:val="1D0E5B2E"/>
    <w:multiLevelType w:val="hybridMultilevel"/>
    <w:tmpl w:val="74ECF992"/>
    <w:lvl w:ilvl="0" w:tplc="18C0C14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2875201"/>
    <w:multiLevelType w:val="hybridMultilevel"/>
    <w:tmpl w:val="6C06A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6">
    <w:nsid w:val="2EA35A5A"/>
    <w:multiLevelType w:val="hybridMultilevel"/>
    <w:tmpl w:val="CBF2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2D556EF"/>
    <w:multiLevelType w:val="hybridMultilevel"/>
    <w:tmpl w:val="9882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309C2"/>
    <w:multiLevelType w:val="hybridMultilevel"/>
    <w:tmpl w:val="200A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EF5FB5"/>
    <w:multiLevelType w:val="hybridMultilevel"/>
    <w:tmpl w:val="B97EC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95B2A4F"/>
    <w:multiLevelType w:val="hybridMultilevel"/>
    <w:tmpl w:val="C58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9D418C"/>
    <w:multiLevelType w:val="hybridMultilevel"/>
    <w:tmpl w:val="BEAE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D2563F"/>
    <w:multiLevelType w:val="hybridMultilevel"/>
    <w:tmpl w:val="DC4E2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337172"/>
    <w:multiLevelType w:val="hybridMultilevel"/>
    <w:tmpl w:val="2AF0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E7170"/>
    <w:multiLevelType w:val="multilevel"/>
    <w:tmpl w:val="A282E7EA"/>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5">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6">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7">
    <w:nsid w:val="637E275B"/>
    <w:multiLevelType w:val="hybridMultilevel"/>
    <w:tmpl w:val="2542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814E31"/>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F23626E"/>
    <w:multiLevelType w:val="multilevel"/>
    <w:tmpl w:val="B7E44228"/>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21">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7BCF0768"/>
    <w:multiLevelType w:val="multilevel"/>
    <w:tmpl w:val="84D42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C720532"/>
    <w:multiLevelType w:val="hybridMultilevel"/>
    <w:tmpl w:val="0624F458"/>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15"/>
  </w:num>
  <w:num w:numId="2">
    <w:abstractNumId w:val="15"/>
  </w:num>
  <w:num w:numId="3">
    <w:abstractNumId w:val="15"/>
  </w:num>
  <w:num w:numId="4">
    <w:abstractNumId w:val="15"/>
  </w:num>
  <w:num w:numId="5">
    <w:abstractNumId w:val="1"/>
  </w:num>
  <w:num w:numId="6">
    <w:abstractNumId w:val="5"/>
  </w:num>
  <w:num w:numId="7">
    <w:abstractNumId w:val="16"/>
  </w:num>
  <w:num w:numId="8">
    <w:abstractNumId w:val="2"/>
  </w:num>
  <w:num w:numId="9">
    <w:abstractNumId w:val="14"/>
  </w:num>
  <w:num w:numId="10">
    <w:abstractNumId w:val="21"/>
  </w:num>
  <w:num w:numId="11">
    <w:abstractNumId w:val="20"/>
  </w:num>
  <w:num w:numId="12">
    <w:abstractNumId w:val="15"/>
  </w:num>
  <w:num w:numId="13">
    <w:abstractNumId w:val="15"/>
  </w:num>
  <w:num w:numId="14">
    <w:abstractNumId w:val="15"/>
  </w:num>
  <w:num w:numId="15">
    <w:abstractNumId w:val="15"/>
  </w:num>
  <w:num w:numId="16">
    <w:abstractNumId w:val="1"/>
  </w:num>
  <w:num w:numId="17">
    <w:abstractNumId w:val="5"/>
  </w:num>
  <w:num w:numId="18">
    <w:abstractNumId w:val="16"/>
  </w:num>
  <w:num w:numId="19">
    <w:abstractNumId w:val="2"/>
  </w:num>
  <w:num w:numId="20">
    <w:abstractNumId w:val="14"/>
  </w:num>
  <w:num w:numId="21">
    <w:abstractNumId w:val="1"/>
  </w:num>
  <w:num w:numId="22">
    <w:abstractNumId w:val="15"/>
  </w:num>
  <w:num w:numId="23">
    <w:abstractNumId w:val="15"/>
  </w:num>
  <w:num w:numId="24">
    <w:abstractNumId w:val="15"/>
  </w:num>
  <w:num w:numId="25">
    <w:abstractNumId w:val="15"/>
  </w:num>
  <w:num w:numId="26">
    <w:abstractNumId w:val="18"/>
  </w:num>
  <w:num w:numId="27">
    <w:abstractNumId w:val="19"/>
  </w:num>
  <w:num w:numId="28">
    <w:abstractNumId w:val="23"/>
  </w:num>
  <w:num w:numId="29">
    <w:abstractNumId w:val="0"/>
  </w:num>
  <w:num w:numId="30">
    <w:abstractNumId w:val="17"/>
  </w:num>
  <w:num w:numId="31">
    <w:abstractNumId w:val="13"/>
  </w:num>
  <w:num w:numId="32">
    <w:abstractNumId w:val="10"/>
  </w:num>
  <w:num w:numId="33">
    <w:abstractNumId w:val="3"/>
  </w:num>
  <w:num w:numId="34">
    <w:abstractNumId w:val="22"/>
  </w:num>
  <w:num w:numId="35">
    <w:abstractNumId w:val="12"/>
  </w:num>
  <w:num w:numId="36">
    <w:abstractNumId w:val="9"/>
  </w:num>
  <w:num w:numId="37">
    <w:abstractNumId w:val="11"/>
  </w:num>
  <w:num w:numId="38">
    <w:abstractNumId w:val="6"/>
  </w:num>
  <w:num w:numId="39">
    <w:abstractNumId w:val="8"/>
  </w:num>
  <w:num w:numId="40">
    <w:abstractNumId w:val="4"/>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PostScriptOverText/>
  <w:embedTrueType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evenAndOddHeaders/>
  <w:drawingGridHorizontalSpacing w:val="100"/>
  <w:drawingGridVerticalSpacing w:val="120"/>
  <w:displayHorizontalDrawingGridEvery w:val="2"/>
  <w:noPunctuationKerning/>
  <w:characterSpacingControl w:val="doNotCompress"/>
  <w:hdrShapeDefaults>
    <o:shapedefaults v:ext="edit" spidmax="2050"/>
    <o:shapelayout v:ext="edit">
      <o:idmap v:ext="edit" data="2"/>
    </o:shapelayout>
  </w:hdrShapeDefaults>
  <w:footnotePr>
    <w:numFmt w:val="lowerLette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5B9"/>
    <w:rsid w:val="000016A4"/>
    <w:rsid w:val="00011EF1"/>
    <w:rsid w:val="00016A5C"/>
    <w:rsid w:val="000321AB"/>
    <w:rsid w:val="00043442"/>
    <w:rsid w:val="00054C47"/>
    <w:rsid w:val="00060BD6"/>
    <w:rsid w:val="00066A66"/>
    <w:rsid w:val="00067B3C"/>
    <w:rsid w:val="0007562E"/>
    <w:rsid w:val="000A55A1"/>
    <w:rsid w:val="000B0E6C"/>
    <w:rsid w:val="000B7EC4"/>
    <w:rsid w:val="000C4890"/>
    <w:rsid w:val="000D1590"/>
    <w:rsid w:val="000D57F4"/>
    <w:rsid w:val="000E1A07"/>
    <w:rsid w:val="000F3DA8"/>
    <w:rsid w:val="0010226E"/>
    <w:rsid w:val="001064F5"/>
    <w:rsid w:val="00107D45"/>
    <w:rsid w:val="00122EF2"/>
    <w:rsid w:val="001312BB"/>
    <w:rsid w:val="00141B62"/>
    <w:rsid w:val="00145E1F"/>
    <w:rsid w:val="00163734"/>
    <w:rsid w:val="00163DC1"/>
    <w:rsid w:val="001646FB"/>
    <w:rsid w:val="001720CB"/>
    <w:rsid w:val="00184C9F"/>
    <w:rsid w:val="00186B48"/>
    <w:rsid w:val="001913EA"/>
    <w:rsid w:val="001A0390"/>
    <w:rsid w:val="001C5D51"/>
    <w:rsid w:val="001D061F"/>
    <w:rsid w:val="001E17C8"/>
    <w:rsid w:val="001E2A36"/>
    <w:rsid w:val="001E4CA5"/>
    <w:rsid w:val="001E57C4"/>
    <w:rsid w:val="001F1930"/>
    <w:rsid w:val="002053F5"/>
    <w:rsid w:val="00212F3C"/>
    <w:rsid w:val="00222FF7"/>
    <w:rsid w:val="00251FD7"/>
    <w:rsid w:val="002545D8"/>
    <w:rsid w:val="00277D25"/>
    <w:rsid w:val="002870D6"/>
    <w:rsid w:val="002B0703"/>
    <w:rsid w:val="002B2E98"/>
    <w:rsid w:val="002B6290"/>
    <w:rsid w:val="002D20CE"/>
    <w:rsid w:val="00316C07"/>
    <w:rsid w:val="00321D74"/>
    <w:rsid w:val="00324D55"/>
    <w:rsid w:val="003267AF"/>
    <w:rsid w:val="00334601"/>
    <w:rsid w:val="003662C6"/>
    <w:rsid w:val="00372FBA"/>
    <w:rsid w:val="003740DD"/>
    <w:rsid w:val="00381804"/>
    <w:rsid w:val="003A31DF"/>
    <w:rsid w:val="003A4C02"/>
    <w:rsid w:val="003B43B2"/>
    <w:rsid w:val="003B601A"/>
    <w:rsid w:val="003B6162"/>
    <w:rsid w:val="003D0E48"/>
    <w:rsid w:val="003D6C51"/>
    <w:rsid w:val="003E2506"/>
    <w:rsid w:val="003E37E9"/>
    <w:rsid w:val="00415BAF"/>
    <w:rsid w:val="00421DED"/>
    <w:rsid w:val="004225B9"/>
    <w:rsid w:val="0043155F"/>
    <w:rsid w:val="00436578"/>
    <w:rsid w:val="00437B79"/>
    <w:rsid w:val="00470AD5"/>
    <w:rsid w:val="00471A74"/>
    <w:rsid w:val="00474A37"/>
    <w:rsid w:val="00476F2D"/>
    <w:rsid w:val="00482054"/>
    <w:rsid w:val="004A28D8"/>
    <w:rsid w:val="004A32B2"/>
    <w:rsid w:val="004B67B7"/>
    <w:rsid w:val="004C265D"/>
    <w:rsid w:val="004C2977"/>
    <w:rsid w:val="004C552D"/>
    <w:rsid w:val="004E0935"/>
    <w:rsid w:val="004E13F0"/>
    <w:rsid w:val="004E42C1"/>
    <w:rsid w:val="004E655E"/>
    <w:rsid w:val="004F325A"/>
    <w:rsid w:val="00505AD8"/>
    <w:rsid w:val="005248E5"/>
    <w:rsid w:val="00541C03"/>
    <w:rsid w:val="00543311"/>
    <w:rsid w:val="0055648B"/>
    <w:rsid w:val="005628D8"/>
    <w:rsid w:val="005659D1"/>
    <w:rsid w:val="0058267E"/>
    <w:rsid w:val="00590898"/>
    <w:rsid w:val="00591B8A"/>
    <w:rsid w:val="00592BE6"/>
    <w:rsid w:val="005B29A2"/>
    <w:rsid w:val="005B7988"/>
    <w:rsid w:val="005B79CC"/>
    <w:rsid w:val="005E268B"/>
    <w:rsid w:val="005F4855"/>
    <w:rsid w:val="005F4CB2"/>
    <w:rsid w:val="005F67D4"/>
    <w:rsid w:val="006028B7"/>
    <w:rsid w:val="006030EB"/>
    <w:rsid w:val="00610E7B"/>
    <w:rsid w:val="00614498"/>
    <w:rsid w:val="006149E9"/>
    <w:rsid w:val="00617380"/>
    <w:rsid w:val="00622D99"/>
    <w:rsid w:val="00627BB7"/>
    <w:rsid w:val="00634A59"/>
    <w:rsid w:val="00650E35"/>
    <w:rsid w:val="00666902"/>
    <w:rsid w:val="00671551"/>
    <w:rsid w:val="00673F49"/>
    <w:rsid w:val="0068705D"/>
    <w:rsid w:val="00696812"/>
    <w:rsid w:val="006B19A7"/>
    <w:rsid w:val="006C560C"/>
    <w:rsid w:val="006D231D"/>
    <w:rsid w:val="006E4633"/>
    <w:rsid w:val="00714795"/>
    <w:rsid w:val="00715AC1"/>
    <w:rsid w:val="00721B70"/>
    <w:rsid w:val="00724387"/>
    <w:rsid w:val="00726B12"/>
    <w:rsid w:val="00745D00"/>
    <w:rsid w:val="00755F56"/>
    <w:rsid w:val="00766931"/>
    <w:rsid w:val="00767468"/>
    <w:rsid w:val="00776B26"/>
    <w:rsid w:val="00777ED2"/>
    <w:rsid w:val="007921EB"/>
    <w:rsid w:val="007A5237"/>
    <w:rsid w:val="007C47ED"/>
    <w:rsid w:val="007C7250"/>
    <w:rsid w:val="007D186B"/>
    <w:rsid w:val="007E3535"/>
    <w:rsid w:val="007F5612"/>
    <w:rsid w:val="0080044B"/>
    <w:rsid w:val="00825ECD"/>
    <w:rsid w:val="00864AD4"/>
    <w:rsid w:val="00870759"/>
    <w:rsid w:val="008763AE"/>
    <w:rsid w:val="008856B4"/>
    <w:rsid w:val="008C2CC9"/>
    <w:rsid w:val="008C77B9"/>
    <w:rsid w:val="008E6977"/>
    <w:rsid w:val="008F3548"/>
    <w:rsid w:val="008F5FBF"/>
    <w:rsid w:val="00902B87"/>
    <w:rsid w:val="00906631"/>
    <w:rsid w:val="00911818"/>
    <w:rsid w:val="0091213A"/>
    <w:rsid w:val="00915CD9"/>
    <w:rsid w:val="009160F4"/>
    <w:rsid w:val="0092509A"/>
    <w:rsid w:val="00927A5B"/>
    <w:rsid w:val="009551BE"/>
    <w:rsid w:val="00960572"/>
    <w:rsid w:val="00970F12"/>
    <w:rsid w:val="00974A59"/>
    <w:rsid w:val="0097514B"/>
    <w:rsid w:val="00977157"/>
    <w:rsid w:val="00977C58"/>
    <w:rsid w:val="00990EA8"/>
    <w:rsid w:val="0099755E"/>
    <w:rsid w:val="009A5D45"/>
    <w:rsid w:val="009B4827"/>
    <w:rsid w:val="009C2BBA"/>
    <w:rsid w:val="009D136F"/>
    <w:rsid w:val="009E1829"/>
    <w:rsid w:val="009F008B"/>
    <w:rsid w:val="009F62C6"/>
    <w:rsid w:val="00A15412"/>
    <w:rsid w:val="00A21EC9"/>
    <w:rsid w:val="00A230DA"/>
    <w:rsid w:val="00A251C6"/>
    <w:rsid w:val="00A347D1"/>
    <w:rsid w:val="00A349C2"/>
    <w:rsid w:val="00A36476"/>
    <w:rsid w:val="00A371B9"/>
    <w:rsid w:val="00A4564C"/>
    <w:rsid w:val="00A46191"/>
    <w:rsid w:val="00A47415"/>
    <w:rsid w:val="00A53F03"/>
    <w:rsid w:val="00A6573D"/>
    <w:rsid w:val="00A76650"/>
    <w:rsid w:val="00A910D8"/>
    <w:rsid w:val="00A926E6"/>
    <w:rsid w:val="00A93C27"/>
    <w:rsid w:val="00A97F33"/>
    <w:rsid w:val="00AA7675"/>
    <w:rsid w:val="00AC1191"/>
    <w:rsid w:val="00AC129A"/>
    <w:rsid w:val="00AD2372"/>
    <w:rsid w:val="00AF1DD7"/>
    <w:rsid w:val="00AF4892"/>
    <w:rsid w:val="00AF49B6"/>
    <w:rsid w:val="00AF65E2"/>
    <w:rsid w:val="00B02DD5"/>
    <w:rsid w:val="00B15666"/>
    <w:rsid w:val="00B2007D"/>
    <w:rsid w:val="00B31602"/>
    <w:rsid w:val="00B36BB5"/>
    <w:rsid w:val="00B40E22"/>
    <w:rsid w:val="00B4189F"/>
    <w:rsid w:val="00B64622"/>
    <w:rsid w:val="00B67772"/>
    <w:rsid w:val="00B7016F"/>
    <w:rsid w:val="00B7491F"/>
    <w:rsid w:val="00B92840"/>
    <w:rsid w:val="00B96D46"/>
    <w:rsid w:val="00BB5F18"/>
    <w:rsid w:val="00BC64E1"/>
    <w:rsid w:val="00BE166E"/>
    <w:rsid w:val="00BE7A59"/>
    <w:rsid w:val="00C04C43"/>
    <w:rsid w:val="00C14B0D"/>
    <w:rsid w:val="00C46F4A"/>
    <w:rsid w:val="00C523A7"/>
    <w:rsid w:val="00C5324A"/>
    <w:rsid w:val="00C6090C"/>
    <w:rsid w:val="00C61165"/>
    <w:rsid w:val="00C62226"/>
    <w:rsid w:val="00C755F9"/>
    <w:rsid w:val="00C86286"/>
    <w:rsid w:val="00CA7BE6"/>
    <w:rsid w:val="00CA7C3E"/>
    <w:rsid w:val="00CB0BE8"/>
    <w:rsid w:val="00CB7E17"/>
    <w:rsid w:val="00CC76B1"/>
    <w:rsid w:val="00D32797"/>
    <w:rsid w:val="00D3320E"/>
    <w:rsid w:val="00D703E9"/>
    <w:rsid w:val="00D905A8"/>
    <w:rsid w:val="00D96B2D"/>
    <w:rsid w:val="00DB5D3F"/>
    <w:rsid w:val="00DC44FB"/>
    <w:rsid w:val="00DC719F"/>
    <w:rsid w:val="00DE7432"/>
    <w:rsid w:val="00DF7FCA"/>
    <w:rsid w:val="00E01A0F"/>
    <w:rsid w:val="00E149AE"/>
    <w:rsid w:val="00E24419"/>
    <w:rsid w:val="00E44598"/>
    <w:rsid w:val="00E4570D"/>
    <w:rsid w:val="00E50489"/>
    <w:rsid w:val="00E540B3"/>
    <w:rsid w:val="00E60A62"/>
    <w:rsid w:val="00E6295C"/>
    <w:rsid w:val="00E63371"/>
    <w:rsid w:val="00E64848"/>
    <w:rsid w:val="00E70690"/>
    <w:rsid w:val="00E7553D"/>
    <w:rsid w:val="00E76B34"/>
    <w:rsid w:val="00E91B37"/>
    <w:rsid w:val="00EA4319"/>
    <w:rsid w:val="00EA6A04"/>
    <w:rsid w:val="00EB0DF8"/>
    <w:rsid w:val="00EE4869"/>
    <w:rsid w:val="00EF6C7D"/>
    <w:rsid w:val="00F26B5E"/>
    <w:rsid w:val="00F35A74"/>
    <w:rsid w:val="00F3626D"/>
    <w:rsid w:val="00F44A6D"/>
    <w:rsid w:val="00F5056B"/>
    <w:rsid w:val="00F51A3C"/>
    <w:rsid w:val="00F53D34"/>
    <w:rsid w:val="00F543A5"/>
    <w:rsid w:val="00F6287D"/>
    <w:rsid w:val="00F718BE"/>
    <w:rsid w:val="00F72A09"/>
    <w:rsid w:val="00F735A7"/>
    <w:rsid w:val="00F73738"/>
    <w:rsid w:val="00F75F79"/>
    <w:rsid w:val="00F87C5A"/>
    <w:rsid w:val="00F92EF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uiPriority="35" w:qFormat="1"/>
    <w:lsdException w:name="Title" w:qFormat="1"/>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link w:val="Heading1Char"/>
    <w:qFormat/>
    <w:rsid w:val="00E7553D"/>
    <w:pPr>
      <w:keepNext/>
      <w:spacing w:before="240" w:after="60"/>
      <w:outlineLvl w:val="0"/>
    </w:pPr>
    <w:rPr>
      <w:rFonts w:ascii="Cambria" w:eastAsia="SimSun" w:hAnsi="Cambria"/>
      <w:b/>
      <w:bCs/>
      <w:kern w:val="32"/>
      <w:sz w:val="32"/>
      <w:szCs w:val="32"/>
    </w:rPr>
  </w:style>
  <w:style w:type="paragraph" w:styleId="Heading2">
    <w:name w:val="heading 2"/>
    <w:basedOn w:val="Normal"/>
    <w:next w:val="Normal"/>
    <w:link w:val="Heading2Char"/>
    <w:semiHidden/>
    <w:unhideWhenUsed/>
    <w:qFormat/>
    <w:rsid w:val="00E7553D"/>
    <w:pPr>
      <w:keepNext/>
      <w:spacing w:before="240" w:after="60"/>
      <w:outlineLvl w:val="1"/>
    </w:pPr>
    <w:rPr>
      <w:rFonts w:ascii="Cambria" w:eastAsia="SimSun" w:hAnsi="Cambria"/>
      <w:b/>
      <w:bCs/>
      <w:i/>
      <w:iCs/>
      <w:sz w:val="28"/>
      <w:szCs w:val="28"/>
    </w:rPr>
  </w:style>
  <w:style w:type="paragraph" w:styleId="Heading3">
    <w:name w:val="heading 3"/>
    <w:basedOn w:val="Normal"/>
    <w:next w:val="Normal"/>
    <w:qFormat/>
    <w:rsid w:val="00A6573D"/>
    <w:pPr>
      <w:keepNext/>
      <w:pBdr>
        <w:top w:val="single" w:sz="4" w:space="1" w:color="auto"/>
        <w:left w:val="single" w:sz="4" w:space="4" w:color="auto"/>
        <w:bottom w:val="single" w:sz="4" w:space="1" w:color="auto"/>
        <w:right w:val="single" w:sz="4" w:space="4" w:color="auto"/>
      </w:pBdr>
      <w:outlineLvl w:val="2"/>
    </w:pPr>
    <w:rPr>
      <w:b/>
      <w:bCs/>
      <w:sz w:val="22"/>
      <w:szCs w:val="24"/>
    </w:rPr>
  </w:style>
  <w:style w:type="paragraph" w:styleId="Heading4">
    <w:name w:val="heading 4"/>
    <w:basedOn w:val="Normal"/>
    <w:next w:val="Normal"/>
    <w:qFormat/>
    <w:rsid w:val="009A5D45"/>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pPr>
      <w:keepLines/>
      <w:spacing w:before="200" w:after="240" w:line="200" w:lineRule="exact"/>
    </w:pPr>
    <w:rPr>
      <w:sz w:val="16"/>
    </w:rPr>
  </w:style>
  <w:style w:type="paragraph" w:customStyle="1" w:styleId="Els-1storder-head">
    <w:name w:val="Els-1storder-head"/>
    <w:next w:val="Els-body-text"/>
    <w:link w:val="Els-1storder-headChar"/>
    <w:rsid w:val="003D0E48"/>
    <w:pPr>
      <w:keepNext/>
      <w:numPr>
        <w:numId w:val="22"/>
      </w:numPr>
      <w:suppressAutoHyphens/>
      <w:spacing w:before="240" w:after="240" w:line="240" w:lineRule="exact"/>
    </w:pPr>
    <w:rPr>
      <w:b/>
      <w:lang w:val="en-US" w:eastAsia="en-US"/>
    </w:rPr>
  </w:style>
  <w:style w:type="paragraph" w:customStyle="1" w:styleId="Els-2ndorder-head">
    <w:name w:val="Els-2ndorder-head"/>
    <w:next w:val="Els-body-text"/>
    <w:pPr>
      <w:keepNext/>
      <w:numPr>
        <w:ilvl w:val="1"/>
        <w:numId w:val="23"/>
      </w:numPr>
      <w:suppressAutoHyphens/>
      <w:spacing w:before="240" w:after="240" w:line="240" w:lineRule="exact"/>
    </w:pPr>
    <w:rPr>
      <w:i/>
      <w:lang w:val="en-US" w:eastAsia="en-US"/>
    </w:rPr>
  </w:style>
  <w:style w:type="paragraph" w:customStyle="1" w:styleId="Els-3rdorder-head">
    <w:name w:val="Els-3rdorder-head"/>
    <w:next w:val="Els-body-text"/>
    <w:pPr>
      <w:keepNext/>
      <w:numPr>
        <w:ilvl w:val="2"/>
        <w:numId w:val="24"/>
      </w:numPr>
      <w:suppressAutoHyphens/>
      <w:spacing w:before="240" w:line="240" w:lineRule="exact"/>
    </w:pPr>
    <w:rPr>
      <w:i/>
      <w:lang w:val="en-US" w:eastAsia="en-US"/>
    </w:rPr>
  </w:style>
  <w:style w:type="paragraph" w:customStyle="1" w:styleId="Els-4thorder-head">
    <w:name w:val="Els-4thorder-head"/>
    <w:next w:val="Els-body-text"/>
    <w:pPr>
      <w:keepNext/>
      <w:numPr>
        <w:ilvl w:val="3"/>
        <w:numId w:val="25"/>
      </w:numPr>
      <w:suppressAutoHyphens/>
      <w:spacing w:before="240" w:line="240" w:lineRule="exact"/>
    </w:pPr>
    <w:rPr>
      <w:i/>
      <w:lang w:val="en-US" w:eastAsia="en-US"/>
    </w:rPr>
  </w:style>
  <w:style w:type="paragraph" w:customStyle="1" w:styleId="Els-Abstract-head">
    <w:name w:val="Els-Abstract-head"/>
    <w:next w:val="Normal"/>
    <w:pPr>
      <w:keepNext/>
      <w:pBdr>
        <w:top w:val="single" w:sz="4" w:space="10" w:color="auto"/>
      </w:pBdr>
      <w:suppressAutoHyphens/>
      <w:spacing w:after="220" w:line="220" w:lineRule="exact"/>
    </w:pPr>
    <w:rPr>
      <w:b/>
      <w:sz w:val="18"/>
      <w:lang w:val="en-US" w:eastAsia="en-US"/>
    </w:rPr>
  </w:style>
  <w:style w:type="paragraph" w:customStyle="1" w:styleId="Els-Abstract-text">
    <w:name w:val="Els-Abstract-text"/>
    <w:next w:val="Normal"/>
    <w:pPr>
      <w:spacing w:line="220" w:lineRule="exact"/>
      <w:jc w:val="both"/>
    </w:pPr>
    <w:rPr>
      <w:sz w:val="18"/>
      <w:lang w:val="en-US" w:eastAsia="en-US"/>
    </w:rPr>
  </w:style>
  <w:style w:type="paragraph" w:customStyle="1" w:styleId="Els-acknowledgement">
    <w:name w:val="Els-acknowledgement"/>
    <w:next w:val="Normal"/>
    <w:pPr>
      <w:keepNext/>
      <w:spacing w:before="480" w:after="240" w:line="220" w:lineRule="exact"/>
    </w:pPr>
    <w:rPr>
      <w:b/>
      <w:lang w:val="en-US" w:eastAsia="en-US"/>
    </w:rPr>
  </w:style>
  <w:style w:type="paragraph" w:customStyle="1" w:styleId="Els-aditional-article-history">
    <w:name w:val="Els-aditional-article-history"/>
    <w:basedOn w:val="Normal"/>
    <w:pPr>
      <w:spacing w:after="400" w:line="200" w:lineRule="exact"/>
      <w:jc w:val="center"/>
    </w:pPr>
    <w:rPr>
      <w:b/>
      <w:noProof/>
      <w:sz w:val="16"/>
      <w:lang w:val="en-US"/>
    </w:rPr>
  </w:style>
  <w:style w:type="paragraph" w:customStyle="1" w:styleId="Els-Affiliation">
    <w:name w:val="Els-Affiliation"/>
    <w:next w:val="Els-Abstract-head"/>
    <w:rsid w:val="00B2007D"/>
    <w:pPr>
      <w:suppressAutoHyphens/>
      <w:spacing w:line="200" w:lineRule="exact"/>
      <w:jc w:val="center"/>
    </w:pPr>
    <w:rPr>
      <w:i/>
      <w:noProof/>
      <w:sz w:val="16"/>
      <w:lang w:val="en-US" w:eastAsia="en-US"/>
    </w:rPr>
  </w:style>
  <w:style w:type="paragraph" w:customStyle="1" w:styleId="Els-appendixhead">
    <w:name w:val="Els-appendixhead"/>
    <w:next w:val="Normal"/>
    <w:pPr>
      <w:numPr>
        <w:numId w:val="17"/>
      </w:numPr>
      <w:spacing w:before="480" w:after="240" w:line="220" w:lineRule="exact"/>
    </w:pPr>
    <w:rPr>
      <w:b/>
      <w:lang w:val="en-US" w:eastAsia="en-US"/>
    </w:rPr>
  </w:style>
  <w:style w:type="paragraph" w:customStyle="1" w:styleId="Els-appendixsubhead">
    <w:name w:val="Els-appendixsubhead"/>
    <w:next w:val="Normal"/>
    <w:pPr>
      <w:numPr>
        <w:ilvl w:val="1"/>
        <w:numId w:val="18"/>
      </w:numPr>
      <w:spacing w:before="240" w:after="240" w:line="220" w:lineRule="exact"/>
    </w:pPr>
    <w:rPr>
      <w:i/>
      <w:lang w:val="en-US" w:eastAsia="en-US"/>
    </w:rPr>
  </w:style>
  <w:style w:type="paragraph" w:customStyle="1" w:styleId="Els-Author">
    <w:name w:val="Els-Author"/>
    <w:next w:val="Normal"/>
    <w:rsid w:val="00B2007D"/>
    <w:pPr>
      <w:keepNext/>
      <w:suppressAutoHyphens/>
      <w:spacing w:after="160" w:line="300" w:lineRule="exact"/>
      <w:jc w:val="center"/>
    </w:pPr>
    <w:rPr>
      <w:noProof/>
      <w:sz w:val="26"/>
      <w:lang w:val="en-US" w:eastAsia="en-US"/>
    </w:rPr>
  </w:style>
  <w:style w:type="paragraph" w:customStyle="1" w:styleId="Els-body-text">
    <w:name w:val="Els-body-text"/>
    <w:rsid w:val="00960572"/>
    <w:pPr>
      <w:keepNext/>
      <w:spacing w:line="240" w:lineRule="exact"/>
      <w:ind w:firstLine="238"/>
      <w:jc w:val="both"/>
    </w:pPr>
    <w:rPr>
      <w:lang w:val="en-US" w:eastAsia="en-US"/>
    </w:rPr>
  </w:style>
  <w:style w:type="paragraph" w:customStyle="1" w:styleId="Els-bulletlist">
    <w:name w:val="Els-bulletlist"/>
    <w:basedOn w:val="Els-body-text"/>
    <w:pPr>
      <w:numPr>
        <w:numId w:val="19"/>
      </w:numPr>
      <w:tabs>
        <w:tab w:val="left" w:pos="240"/>
      </w:tabs>
      <w:jc w:val="left"/>
    </w:pPr>
  </w:style>
  <w:style w:type="paragraph" w:customStyle="1" w:styleId="Els-caption">
    <w:name w:val="Els-caption"/>
    <w:pPr>
      <w:keepLines/>
      <w:spacing w:before="200" w:after="240" w:line="200" w:lineRule="exact"/>
    </w:pPr>
    <w:rPr>
      <w:sz w:val="16"/>
      <w:lang w:val="en-US" w:eastAsia="en-US"/>
    </w:rPr>
  </w:style>
  <w:style w:type="paragraph" w:customStyle="1" w:styleId="Els-chem-equation">
    <w:name w:val="Els-chem-equation"/>
    <w:next w:val="Els-body-text"/>
    <w:pPr>
      <w:tabs>
        <w:tab w:val="right" w:pos="4320"/>
        <w:tab w:val="right" w:pos="9120"/>
      </w:tabs>
      <w:spacing w:before="120" w:after="120" w:line="220" w:lineRule="exact"/>
    </w:pPr>
    <w:rPr>
      <w:noProof/>
      <w:sz w:val="18"/>
      <w:lang w:val="en-US" w:eastAsia="en-US"/>
    </w:rPr>
  </w:style>
  <w:style w:type="paragraph" w:customStyle="1" w:styleId="Els-collaboration">
    <w:name w:val="Els-collaboration"/>
    <w:basedOn w:val="Els-Author"/>
    <w:pPr>
      <w:jc w:val="right"/>
    </w:pPr>
  </w:style>
  <w:style w:type="paragraph" w:customStyle="1" w:styleId="Els-collaboration-affiliation">
    <w:name w:val="Els-collaboration-affiliation"/>
    <w:basedOn w:val="Els-collaboration"/>
  </w:style>
  <w:style w:type="paragraph" w:customStyle="1" w:styleId="Els-presented-by">
    <w:name w:val="Els-presented-by"/>
    <w:pPr>
      <w:spacing w:after="200"/>
      <w:jc w:val="center"/>
    </w:pPr>
    <w:rPr>
      <w:b/>
      <w:sz w:val="16"/>
      <w:lang w:val="en-US" w:eastAsia="en-US"/>
    </w:rPr>
  </w:style>
  <w:style w:type="paragraph" w:customStyle="1" w:styleId="Els-dedicated-to">
    <w:name w:val="Els-dedicated-to"/>
    <w:basedOn w:val="Els-presented-by"/>
    <w:rPr>
      <w:b w:val="0"/>
    </w:rPr>
  </w:style>
  <w:style w:type="paragraph" w:customStyle="1" w:styleId="Els-equation">
    <w:name w:val="Els-equation"/>
    <w:next w:val="Els-body-text"/>
    <w:pPr>
      <w:tabs>
        <w:tab w:val="right" w:pos="4320"/>
        <w:tab w:val="right" w:pos="9120"/>
      </w:tabs>
      <w:spacing w:before="120" w:after="120" w:line="220" w:lineRule="exact"/>
      <w:ind w:left="480"/>
    </w:pPr>
    <w:rPr>
      <w:i/>
      <w:noProof/>
      <w:lang w:val="en-US" w:eastAsia="en-US"/>
    </w:rPr>
  </w:style>
  <w:style w:type="paragraph" w:customStyle="1" w:styleId="Els-footnote">
    <w:name w:val="Els-footnote"/>
    <w:pPr>
      <w:keepLines/>
      <w:widowControl w:val="0"/>
      <w:spacing w:line="200" w:lineRule="exact"/>
      <w:ind w:firstLine="240"/>
      <w:jc w:val="both"/>
    </w:pPr>
    <w:rPr>
      <w:sz w:val="16"/>
      <w:lang w:val="en-US" w:eastAsia="en-US"/>
    </w:rPr>
  </w:style>
  <w:style w:type="paragraph" w:customStyle="1" w:styleId="Els-history">
    <w:name w:val="Els-history"/>
    <w:next w:val="Normal"/>
    <w:pPr>
      <w:spacing w:before="120" w:after="400" w:line="200" w:lineRule="exact"/>
      <w:jc w:val="center"/>
    </w:pPr>
    <w:rPr>
      <w:noProof/>
      <w:sz w:val="16"/>
      <w:lang w:val="en-US" w:eastAsia="en-US"/>
    </w:rPr>
  </w:style>
  <w:style w:type="paragraph" w:customStyle="1" w:styleId="Els-journal-logo">
    <w:name w:val="Els-journal-logo"/>
    <w:pPr>
      <w:pBdr>
        <w:top w:val="thinThickLargeGap" w:sz="12" w:space="0" w:color="auto"/>
        <w:bottom w:val="thickThinLargeGap" w:sz="12" w:space="0" w:color="auto"/>
      </w:pBdr>
    </w:pPr>
    <w:rPr>
      <w:rFonts w:ascii="Helvetica" w:hAnsi="Helvetica"/>
      <w:b/>
      <w:noProof/>
      <w:sz w:val="24"/>
      <w:lang w:val="en-US" w:eastAsia="en-US"/>
    </w:rPr>
  </w:style>
  <w:style w:type="paragraph" w:customStyle="1" w:styleId="Els-keywords">
    <w:name w:val="Els-keywords"/>
    <w:next w:val="Normal"/>
    <w:pPr>
      <w:pBdr>
        <w:bottom w:val="single" w:sz="4" w:space="10" w:color="auto"/>
      </w:pBdr>
      <w:spacing w:after="200" w:line="200" w:lineRule="exact"/>
    </w:pPr>
    <w:rPr>
      <w:noProof/>
      <w:sz w:val="16"/>
      <w:lang w:val="en-US" w:eastAsia="en-US"/>
    </w:rPr>
  </w:style>
  <w:style w:type="paragraph" w:customStyle="1" w:styleId="Els-numlist">
    <w:name w:val="Els-numlist"/>
    <w:basedOn w:val="Els-body-text"/>
    <w:pPr>
      <w:numPr>
        <w:numId w:val="20"/>
      </w:numPr>
      <w:tabs>
        <w:tab w:val="left" w:pos="240"/>
      </w:tabs>
      <w:ind w:left="480"/>
      <w:jc w:val="left"/>
    </w:pPr>
  </w:style>
  <w:style w:type="paragraph" w:customStyle="1" w:styleId="Els-reference">
    <w:name w:val="Els-reference"/>
    <w:pPr>
      <w:tabs>
        <w:tab w:val="left" w:pos="312"/>
      </w:tabs>
      <w:spacing w:line="200" w:lineRule="exact"/>
      <w:ind w:left="312" w:hanging="312"/>
    </w:pPr>
    <w:rPr>
      <w:noProof/>
      <w:sz w:val="16"/>
      <w:lang w:val="en-US" w:eastAsia="en-US"/>
    </w:rPr>
  </w:style>
  <w:style w:type="paragraph" w:customStyle="1" w:styleId="Els-reference-head">
    <w:name w:val="Els-reference-head"/>
    <w:next w:val="Els-reference"/>
    <w:pPr>
      <w:keepNext/>
      <w:spacing w:before="480" w:after="200" w:line="220" w:lineRule="exact"/>
    </w:pPr>
    <w:rPr>
      <w:b/>
      <w:lang w:val="en-US" w:eastAsia="en-US"/>
    </w:rPr>
  </w:style>
  <w:style w:type="paragraph" w:customStyle="1" w:styleId="Els-reprint-line">
    <w:name w:val="Els-reprint-line"/>
    <w:basedOn w:val="Normal"/>
    <w:rsid w:val="001F1930"/>
    <w:pPr>
      <w:tabs>
        <w:tab w:val="left" w:pos="0"/>
        <w:tab w:val="center" w:pos="5443"/>
      </w:tabs>
      <w:jc w:val="center"/>
    </w:pPr>
    <w:rPr>
      <w:sz w:val="16"/>
    </w:rPr>
  </w:style>
  <w:style w:type="paragraph" w:customStyle="1" w:styleId="Els-table-text">
    <w:name w:val="Els-table-text"/>
    <w:pPr>
      <w:keepNext/>
      <w:spacing w:after="80" w:line="200" w:lineRule="exact"/>
    </w:pPr>
    <w:rPr>
      <w:sz w:val="16"/>
      <w:lang w:val="en-US" w:eastAsia="en-US"/>
    </w:rPr>
  </w:style>
  <w:style w:type="paragraph" w:customStyle="1" w:styleId="Els-Title">
    <w:name w:val="Els-Title"/>
    <w:next w:val="Els-Author"/>
    <w:autoRedefine/>
    <w:rsid w:val="00B2007D"/>
    <w:pPr>
      <w:suppressAutoHyphens/>
      <w:spacing w:after="240" w:line="400" w:lineRule="exact"/>
      <w:jc w:val="center"/>
    </w:pPr>
    <w:rPr>
      <w:sz w:val="34"/>
      <w:lang w:val="en-US" w:eastAsia="en-US"/>
    </w:rPr>
  </w:style>
  <w:style w:type="character" w:styleId="EndnoteReference">
    <w:name w:val="endnote reference"/>
    <w:semiHidden/>
    <w:rPr>
      <w:vertAlign w:val="superscript"/>
    </w:rPr>
  </w:style>
  <w:style w:type="paragraph" w:styleId="Header">
    <w:name w:val="header"/>
    <w:rsid w:val="009E1829"/>
    <w:pPr>
      <w:tabs>
        <w:tab w:val="center" w:pos="4706"/>
        <w:tab w:val="right" w:pos="9356"/>
      </w:tabs>
      <w:spacing w:after="240" w:line="200" w:lineRule="atLeast"/>
    </w:pPr>
    <w:rPr>
      <w:i/>
      <w:noProof/>
      <w:sz w:val="16"/>
      <w:lang w:val="en-US" w:eastAsia="en-US"/>
    </w:rPr>
  </w:style>
  <w:style w:type="paragraph" w:styleId="Footer">
    <w:name w:val="footer"/>
    <w:basedOn w:val="Header"/>
    <w:link w:val="FooterChar"/>
    <w:uiPriority w:val="99"/>
    <w:pPr>
      <w:tabs>
        <w:tab w:val="right" w:pos="10080"/>
      </w:tabs>
    </w:pPr>
    <w:rPr>
      <w:i w:val="0"/>
    </w:rP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sid w:val="00C6090C"/>
    <w:rPr>
      <w:color w:val="auto"/>
      <w:sz w:val="16"/>
      <w:u w:val="none"/>
    </w:rPr>
  </w:style>
  <w:style w:type="character" w:customStyle="1" w:styleId="MTEquationSection">
    <w:name w:val="MTEquationSection"/>
    <w:rPr>
      <w:vanish/>
      <w:color w:val="FF0000"/>
    </w:rPr>
  </w:style>
  <w:style w:type="character" w:styleId="PageNumber">
    <w:name w:val="page number"/>
    <w:rPr>
      <w:sz w:val="16"/>
    </w:rPr>
  </w:style>
  <w:style w:type="paragraph" w:styleId="PlainText">
    <w:name w:val="Plain Text"/>
    <w:basedOn w:val="Normal"/>
    <w:rPr>
      <w:rFonts w:ascii="Courier New" w:hAnsi="Courier New" w:cs="Courier New"/>
      <w:lang w:val="en-US"/>
    </w:rPr>
  </w:style>
  <w:style w:type="paragraph" w:customStyle="1" w:styleId="Els-5thorder-head">
    <w:name w:val="Els-5thorder-head"/>
    <w:next w:val="Els-body-text"/>
    <w:pPr>
      <w:keepNext/>
      <w:suppressAutoHyphens/>
      <w:spacing w:line="240" w:lineRule="exact"/>
    </w:pPr>
    <w:rPr>
      <w:i/>
      <w:lang w:val="en-US" w:eastAsia="en-US"/>
    </w:rPr>
  </w:style>
  <w:style w:type="paragraph" w:customStyle="1" w:styleId="Els-Abstract-Copyright">
    <w:name w:val="Els-Abstract-Copyright"/>
    <w:basedOn w:val="Els-Abstract-text"/>
    <w:pPr>
      <w:spacing w:after="220"/>
    </w:pPr>
  </w:style>
  <w:style w:type="paragraph" w:customStyle="1" w:styleId="DocHead">
    <w:name w:val="DocHead"/>
    <w:rsid w:val="00A93C27"/>
    <w:pPr>
      <w:spacing w:after="240"/>
      <w:jc w:val="center"/>
    </w:pPr>
    <w:rPr>
      <w:sz w:val="24"/>
      <w:lang w:val="en-US" w:eastAsia="en-US"/>
    </w:rPr>
  </w:style>
  <w:style w:type="character" w:styleId="FollowedHyperlink">
    <w:name w:val="FollowedHyperlink"/>
    <w:rsid w:val="009C2BBA"/>
    <w:rPr>
      <w:color w:val="800080"/>
      <w:u w:val="single"/>
    </w:rPr>
  </w:style>
  <w:style w:type="character" w:customStyle="1" w:styleId="Els-1storder-headChar">
    <w:name w:val="Els-1storder-head Char"/>
    <w:link w:val="Els-1storder-head"/>
    <w:rsid w:val="004E13F0"/>
    <w:rPr>
      <w:b/>
      <w:lang w:val="en-US" w:eastAsia="en-US" w:bidi="ar-SA"/>
    </w:rPr>
  </w:style>
  <w:style w:type="table" w:styleId="TableGrid">
    <w:name w:val="Table Grid"/>
    <w:basedOn w:val="TableNormal"/>
    <w:uiPriority w:val="59"/>
    <w:rsid w:val="00AF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8705D"/>
    <w:rPr>
      <w:rFonts w:ascii="Tahoma" w:hAnsi="Tahoma"/>
      <w:sz w:val="16"/>
      <w:szCs w:val="16"/>
      <w:lang w:val="x-none"/>
    </w:rPr>
  </w:style>
  <w:style w:type="character" w:customStyle="1" w:styleId="BalloonTextChar">
    <w:name w:val="Balloon Text Char"/>
    <w:link w:val="BalloonText"/>
    <w:rsid w:val="0068705D"/>
    <w:rPr>
      <w:rFonts w:ascii="Tahoma" w:hAnsi="Tahoma" w:cs="Tahoma"/>
      <w:sz w:val="16"/>
      <w:szCs w:val="16"/>
      <w:lang w:eastAsia="en-US"/>
    </w:rPr>
  </w:style>
  <w:style w:type="paragraph" w:styleId="DocumentMap">
    <w:name w:val="Document Map"/>
    <w:basedOn w:val="Normal"/>
    <w:link w:val="DocumentMapChar"/>
    <w:rsid w:val="00334601"/>
    <w:rPr>
      <w:rFonts w:ascii="Tahoma" w:hAnsi="Tahoma"/>
      <w:sz w:val="16"/>
      <w:szCs w:val="16"/>
      <w:lang w:eastAsia="x-none"/>
    </w:rPr>
  </w:style>
  <w:style w:type="character" w:customStyle="1" w:styleId="DocumentMapChar">
    <w:name w:val="Document Map Char"/>
    <w:link w:val="DocumentMap"/>
    <w:rsid w:val="00334601"/>
    <w:rPr>
      <w:rFonts w:ascii="Tahoma" w:hAnsi="Tahoma" w:cs="Tahoma"/>
      <w:sz w:val="16"/>
      <w:szCs w:val="16"/>
      <w:lang w:val="en-GB"/>
    </w:rPr>
  </w:style>
  <w:style w:type="paragraph" w:customStyle="1" w:styleId="MediumGrid1-Accent21">
    <w:name w:val="Medium Grid 1 - Accent 21"/>
    <w:basedOn w:val="Normal"/>
    <w:uiPriority w:val="99"/>
    <w:qFormat/>
    <w:rsid w:val="00A926E6"/>
    <w:pPr>
      <w:spacing w:before="100" w:beforeAutospacing="1" w:after="100" w:afterAutospacing="1"/>
    </w:pPr>
    <w:rPr>
      <w:sz w:val="24"/>
      <w:szCs w:val="24"/>
      <w:lang w:val="it-IT" w:eastAsia="it-IT"/>
    </w:rPr>
  </w:style>
  <w:style w:type="character" w:customStyle="1" w:styleId="FooterChar">
    <w:name w:val="Footer Char"/>
    <w:link w:val="Footer"/>
    <w:uiPriority w:val="99"/>
    <w:rsid w:val="00726B12"/>
    <w:rPr>
      <w:noProof/>
      <w:sz w:val="16"/>
      <w:lang w:val="en-US" w:eastAsia="en-US"/>
    </w:rPr>
  </w:style>
  <w:style w:type="character" w:styleId="CommentReference">
    <w:name w:val="annotation reference"/>
    <w:rsid w:val="00251FD7"/>
    <w:rPr>
      <w:sz w:val="16"/>
      <w:szCs w:val="16"/>
    </w:rPr>
  </w:style>
  <w:style w:type="paragraph" w:styleId="CommentText">
    <w:name w:val="annotation text"/>
    <w:basedOn w:val="Normal"/>
    <w:link w:val="CommentTextChar"/>
    <w:rsid w:val="00251FD7"/>
  </w:style>
  <w:style w:type="character" w:customStyle="1" w:styleId="CommentTextChar">
    <w:name w:val="Comment Text Char"/>
    <w:link w:val="CommentText"/>
    <w:rsid w:val="00251FD7"/>
    <w:rPr>
      <w:lang w:val="en-GB" w:eastAsia="en-US"/>
    </w:rPr>
  </w:style>
  <w:style w:type="paragraph" w:styleId="CommentSubject">
    <w:name w:val="annotation subject"/>
    <w:basedOn w:val="CommentText"/>
    <w:next w:val="CommentText"/>
    <w:link w:val="CommentSubjectChar"/>
    <w:rsid w:val="00251FD7"/>
    <w:rPr>
      <w:b/>
      <w:bCs/>
    </w:rPr>
  </w:style>
  <w:style w:type="character" w:customStyle="1" w:styleId="CommentSubjectChar">
    <w:name w:val="Comment Subject Char"/>
    <w:link w:val="CommentSubject"/>
    <w:rsid w:val="00251FD7"/>
    <w:rPr>
      <w:b/>
      <w:bCs/>
      <w:lang w:val="en-GB" w:eastAsia="en-US"/>
    </w:rPr>
  </w:style>
  <w:style w:type="character" w:styleId="Strong">
    <w:name w:val="Strong"/>
    <w:uiPriority w:val="22"/>
    <w:qFormat/>
    <w:rsid w:val="0058267E"/>
    <w:rPr>
      <w:b/>
      <w:bCs/>
    </w:rPr>
  </w:style>
  <w:style w:type="character" w:customStyle="1" w:styleId="Heading1Char">
    <w:name w:val="Heading 1 Char"/>
    <w:link w:val="Heading1"/>
    <w:rsid w:val="00E7553D"/>
    <w:rPr>
      <w:rFonts w:ascii="Cambria" w:eastAsia="SimSun" w:hAnsi="Cambria" w:cs="Times New Roman"/>
      <w:b/>
      <w:bCs/>
      <w:kern w:val="32"/>
      <w:sz w:val="32"/>
      <w:szCs w:val="32"/>
      <w:lang w:val="en-GB" w:eastAsia="en-US"/>
    </w:rPr>
  </w:style>
  <w:style w:type="character" w:customStyle="1" w:styleId="Heading2Char">
    <w:name w:val="Heading 2 Char"/>
    <w:link w:val="Heading2"/>
    <w:semiHidden/>
    <w:rsid w:val="00E7553D"/>
    <w:rPr>
      <w:rFonts w:ascii="Cambria" w:eastAsia="SimSun" w:hAnsi="Cambria" w:cs="Times New Roman"/>
      <w:b/>
      <w:bCs/>
      <w:i/>
      <w:iCs/>
      <w:sz w:val="28"/>
      <w:szCs w:val="28"/>
      <w:lang w:val="en-GB" w:eastAsia="en-US"/>
    </w:rPr>
  </w:style>
  <w:style w:type="paragraph" w:styleId="ListParagraph">
    <w:name w:val="List Paragraph"/>
    <w:basedOn w:val="Normal"/>
    <w:uiPriority w:val="34"/>
    <w:qFormat/>
    <w:rsid w:val="00E7553D"/>
    <w:pPr>
      <w:ind w:left="720"/>
      <w:contextualSpacing/>
    </w:pPr>
    <w:rPr>
      <w:rFonts w:ascii="Cambria" w:eastAsia="MS Mincho" w:hAnsi="Cambria"/>
      <w:szCs w:val="24"/>
    </w:rPr>
  </w:style>
  <w:style w:type="character" w:styleId="Emphasis">
    <w:name w:val="Emphasis"/>
    <w:qFormat/>
    <w:rsid w:val="007921EB"/>
    <w:rPr>
      <w:i/>
      <w:iCs/>
    </w:rPr>
  </w:style>
  <w:style w:type="paragraph" w:styleId="Subtitle">
    <w:name w:val="Subtitle"/>
    <w:basedOn w:val="Normal"/>
    <w:next w:val="Normal"/>
    <w:link w:val="SubtitleChar"/>
    <w:qFormat/>
    <w:rsid w:val="00E01A0F"/>
    <w:pPr>
      <w:spacing w:after="60"/>
      <w:jc w:val="center"/>
      <w:outlineLvl w:val="1"/>
    </w:pPr>
    <w:rPr>
      <w:rFonts w:ascii="Cambria" w:eastAsia="SimSun" w:hAnsi="Cambria"/>
      <w:sz w:val="24"/>
      <w:szCs w:val="24"/>
    </w:rPr>
  </w:style>
  <w:style w:type="character" w:customStyle="1" w:styleId="SubtitleChar">
    <w:name w:val="Subtitle Char"/>
    <w:link w:val="Subtitle"/>
    <w:rsid w:val="00E01A0F"/>
    <w:rPr>
      <w:rFonts w:ascii="Cambria" w:eastAsia="SimSun" w:hAnsi="Cambria" w:cs="Times New Roman"/>
      <w:sz w:val="24"/>
      <w:szCs w:val="24"/>
      <w:lang w:val="en-GB" w:eastAsia="en-US"/>
    </w:rPr>
  </w:style>
  <w:style w:type="paragraph" w:styleId="NoSpacing">
    <w:name w:val="No Spacing"/>
    <w:uiPriority w:val="1"/>
    <w:qFormat/>
    <w:rsid w:val="003662C6"/>
    <w:rPr>
      <w:lang w:eastAsia="en-US"/>
    </w:rPr>
  </w:style>
  <w:style w:type="paragraph" w:styleId="Title">
    <w:name w:val="Title"/>
    <w:basedOn w:val="Normal"/>
    <w:next w:val="Normal"/>
    <w:link w:val="TitleChar"/>
    <w:qFormat/>
    <w:rsid w:val="003662C6"/>
    <w:pPr>
      <w:spacing w:before="240" w:after="60"/>
      <w:jc w:val="center"/>
      <w:outlineLvl w:val="0"/>
    </w:pPr>
    <w:rPr>
      <w:rFonts w:ascii="Cambria" w:eastAsia="SimSun" w:hAnsi="Cambria"/>
      <w:b/>
      <w:bCs/>
      <w:kern w:val="28"/>
      <w:sz w:val="32"/>
      <w:szCs w:val="32"/>
    </w:rPr>
  </w:style>
  <w:style w:type="character" w:customStyle="1" w:styleId="TitleChar">
    <w:name w:val="Title Char"/>
    <w:link w:val="Title"/>
    <w:rsid w:val="003662C6"/>
    <w:rPr>
      <w:rFonts w:ascii="Cambria" w:eastAsia="SimSun" w:hAnsi="Cambria" w:cs="Times New Roman"/>
      <w:b/>
      <w:bCs/>
      <w:kern w:val="28"/>
      <w:sz w:val="32"/>
      <w:szCs w:val="3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38461">
      <w:bodyDiv w:val="1"/>
      <w:marLeft w:val="0"/>
      <w:marRight w:val="0"/>
      <w:marTop w:val="0"/>
      <w:marBottom w:val="0"/>
      <w:divBdr>
        <w:top w:val="none" w:sz="0" w:space="0" w:color="auto"/>
        <w:left w:val="none" w:sz="0" w:space="0" w:color="auto"/>
        <w:bottom w:val="none" w:sz="0" w:space="0" w:color="auto"/>
        <w:right w:val="none" w:sz="0" w:space="0" w:color="auto"/>
      </w:divBdr>
    </w:div>
    <w:div w:id="258953152">
      <w:bodyDiv w:val="1"/>
      <w:marLeft w:val="0"/>
      <w:marRight w:val="0"/>
      <w:marTop w:val="0"/>
      <w:marBottom w:val="0"/>
      <w:divBdr>
        <w:top w:val="none" w:sz="0" w:space="0" w:color="auto"/>
        <w:left w:val="none" w:sz="0" w:space="0" w:color="auto"/>
        <w:bottom w:val="none" w:sz="0" w:space="0" w:color="auto"/>
        <w:right w:val="none" w:sz="0" w:space="0" w:color="auto"/>
      </w:divBdr>
    </w:div>
    <w:div w:id="1063603492">
      <w:bodyDiv w:val="1"/>
      <w:marLeft w:val="0"/>
      <w:marRight w:val="0"/>
      <w:marTop w:val="0"/>
      <w:marBottom w:val="0"/>
      <w:divBdr>
        <w:top w:val="none" w:sz="0" w:space="0" w:color="auto"/>
        <w:left w:val="none" w:sz="0" w:space="0" w:color="auto"/>
        <w:bottom w:val="none" w:sz="0" w:space="0" w:color="auto"/>
        <w:right w:val="none" w:sz="0" w:space="0" w:color="auto"/>
      </w:divBdr>
    </w:div>
    <w:div w:id="11965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www.archer.ac.uk/documentation/white-papers/parallelIO/ARCHER_wp_parallelIO.pdf"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s://github.com/EPCCed/benchio"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LSBEEKA\Local%20Settings\Temporary%20Internet%20Files\Content.Outlook\TMYTTVS7\Procedia_ComputerScienc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5F7F8EE-C134-4C29-B231-6735EB53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Procedia_ComputerScience_template.dot</Template>
  <TotalTime>3061</TotalTime>
  <Pages>13</Pages>
  <Words>2321</Words>
  <Characters>12837</Characters>
  <Application>Microsoft Office Word</Application>
  <DocSecurity>0</DocSecurity>
  <Lines>558</Lines>
  <Paragraphs>409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Article</vt:lpstr>
      <vt:lpstr>Article</vt:lpstr>
    </vt:vector>
  </TitlesOfParts>
  <Company>TOSHIBA</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dc:title>
  <dc:creator>van de Hulsbeek</dc:creator>
  <cp:lastModifiedBy>Dominic Sloan-Murphy</cp:lastModifiedBy>
  <cp:revision>96</cp:revision>
  <cp:lastPrinted>2012-05-25T06:07:00Z</cp:lastPrinted>
  <dcterms:created xsi:type="dcterms:W3CDTF">2016-09-13T11:07:00Z</dcterms:created>
  <dcterms:modified xsi:type="dcterms:W3CDTF">2016-11-04T13:52:00Z</dcterms:modified>
</cp:coreProperties>
</file>