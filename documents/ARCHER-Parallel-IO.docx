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theme/themeOverride10.xml" ContentType="application/vnd.openxmlformats-officedocument.themeOverride+xml"/>
  <Override PartName="/word/charts/chart1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3.xml" ContentType="application/vnd.openxmlformats-officedocument.drawingml.chart+xml"/>
  <Override PartName="/word/theme/themeOverride11.xml" ContentType="application/vnd.openxmlformats-officedocument.themeOverride+xml"/>
  <Override PartName="/word/charts/chart14.xml" ContentType="application/vnd.openxmlformats-officedocument.drawingml.chart+xml"/>
  <Override PartName="/word/theme/themeOverride12.xml" ContentType="application/vnd.openxmlformats-officedocument.themeOverride+xml"/>
  <Override PartName="/word/charts/chart15.xml" ContentType="application/vnd.openxmlformats-officedocument.drawingml.chart+xml"/>
  <Override PartName="/word/theme/themeOverride13.xml" ContentType="application/vnd.openxmlformats-officedocument.themeOverride+xml"/>
  <Override PartName="/word/charts/chart1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7.xml" ContentType="application/vnd.openxmlformats-officedocument.drawingml.chart+xml"/>
  <Override PartName="/word/theme/themeOverride1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4C3D" w14:textId="3579EF2F" w:rsidR="00835DF4" w:rsidRDefault="00835DF4" w:rsidP="00835DF4">
      <w:pPr>
        <w:jc w:val="center"/>
        <w:rPr>
          <w:rFonts w:asciiTheme="majorHAnsi" w:hAnsiTheme="majorHAnsi"/>
          <w:sz w:val="56"/>
          <w:szCs w:val="56"/>
        </w:rPr>
      </w:pPr>
      <w:r>
        <w:rPr>
          <w:rFonts w:asciiTheme="majorHAnsi" w:hAnsiTheme="majorHAnsi"/>
          <w:noProof/>
          <w:sz w:val="56"/>
          <w:szCs w:val="56"/>
          <w:lang w:eastAsia="en-GB"/>
        </w:rPr>
        <w:drawing>
          <wp:inline distT="0" distB="0" distL="0" distR="0" wp14:anchorId="21D9A6AF" wp14:editId="255E6E92">
            <wp:extent cx="2498239" cy="72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8">
                      <a:extLst>
                        <a:ext uri="{28A0092B-C50C-407E-A947-70E740481C1C}">
                          <a14:useLocalDpi xmlns:a14="http://schemas.microsoft.com/office/drawing/2010/main" val="0"/>
                        </a:ext>
                      </a:extLst>
                    </a:blip>
                    <a:stretch>
                      <a:fillRect/>
                    </a:stretch>
                  </pic:blipFill>
                  <pic:spPr>
                    <a:xfrm>
                      <a:off x="0" y="0"/>
                      <a:ext cx="2500022" cy="724183"/>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40537A39" w:rsidR="00835DF4" w:rsidRPr="00835DF4" w:rsidRDefault="00BE1E72" w:rsidP="00CD5D4E">
      <w:pPr>
        <w:jc w:val="center"/>
        <w:rPr>
          <w:rFonts w:asciiTheme="majorHAnsi" w:hAnsiTheme="majorHAnsi"/>
          <w:sz w:val="72"/>
          <w:szCs w:val="72"/>
        </w:rPr>
      </w:pPr>
      <w:r>
        <w:rPr>
          <w:rFonts w:asciiTheme="majorHAnsi" w:hAnsiTheme="majorHAnsi"/>
          <w:sz w:val="72"/>
          <w:szCs w:val="72"/>
        </w:rPr>
        <w:t xml:space="preserve">Parallel </w:t>
      </w:r>
      <w:r w:rsidR="00584283" w:rsidRPr="00584283">
        <w:rPr>
          <w:rFonts w:asciiTheme="majorHAnsi" w:hAnsiTheme="majorHAnsi"/>
          <w:sz w:val="72"/>
          <w:szCs w:val="72"/>
        </w:rPr>
        <w:t>I/O Performance Benchmarking and Investigation on Multiple HPC Architectures</w:t>
      </w:r>
    </w:p>
    <w:p w14:paraId="0ED8E38C" w14:textId="77777777" w:rsidR="00835DF4" w:rsidRDefault="00835DF4" w:rsidP="00835DF4">
      <w:pPr>
        <w:jc w:val="center"/>
        <w:rPr>
          <w:rFonts w:asciiTheme="majorHAnsi" w:hAnsiTheme="majorHAnsi"/>
          <w:sz w:val="40"/>
          <w:szCs w:val="40"/>
        </w:rPr>
      </w:pPr>
    </w:p>
    <w:p w14:paraId="4CD634AB" w14:textId="18021DA1" w:rsidR="00835DF4" w:rsidRDefault="00835DF4" w:rsidP="00862725">
      <w:pPr>
        <w:rPr>
          <w:rFonts w:asciiTheme="majorHAnsi" w:hAnsiTheme="majorHAnsi"/>
          <w:sz w:val="40"/>
          <w:szCs w:val="40"/>
        </w:rPr>
      </w:pP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43886F3D" w14:textId="77777777" w:rsidR="00835DF4" w:rsidRDefault="00835DF4" w:rsidP="00862725">
      <w:pP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6A2E6F5B" w14:textId="77777777" w:rsidR="001B2B71" w:rsidRDefault="001B2B71" w:rsidP="000203FD">
      <w:pP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eastAsia="en-GB"/>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1425196F" w14:textId="3D217505" w:rsidR="0022229E" w:rsidRDefault="0022229E" w:rsidP="0022229E">
      <w:pPr>
        <w:pStyle w:val="Heading1"/>
      </w:pPr>
      <w:r>
        <w:lastRenderedPageBreak/>
        <w:t>Document Information</w:t>
      </w:r>
      <w:r w:rsidR="00C933CA">
        <w:t xml:space="preserve"> and Version History</w:t>
      </w:r>
    </w:p>
    <w:p w14:paraId="6E4D7F2E" w14:textId="77777777" w:rsidR="0022229E" w:rsidRPr="00CF5434" w:rsidRDefault="0022229E" w:rsidP="0022229E"/>
    <w:p w14:paraId="2E14F479" w14:textId="77777777" w:rsidR="0022229E" w:rsidRPr="003A4F36" w:rsidRDefault="0022229E" w:rsidP="0022229E"/>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2229E" w:rsidRPr="002850CF" w14:paraId="47EB1B7F" w14:textId="77777777" w:rsidTr="00395FCD">
        <w:trPr>
          <w:cantSplit/>
        </w:trPr>
        <w:tc>
          <w:tcPr>
            <w:tcW w:w="2480" w:type="dxa"/>
            <w:shd w:val="clear" w:color="auto" w:fill="FFFFFF"/>
            <w:vAlign w:val="center"/>
          </w:tcPr>
          <w:p w14:paraId="74F37F46" w14:textId="77777777" w:rsidR="0022229E" w:rsidRPr="00A432D2" w:rsidRDefault="0022229E" w:rsidP="00395FCD">
            <w:pPr>
              <w:rPr>
                <w:b/>
              </w:rPr>
            </w:pPr>
            <w:r w:rsidRPr="00A432D2">
              <w:rPr>
                <w:b/>
              </w:rPr>
              <w:t>Version:</w:t>
            </w:r>
          </w:p>
        </w:tc>
        <w:tc>
          <w:tcPr>
            <w:tcW w:w="6521" w:type="dxa"/>
            <w:tcBorders>
              <w:bottom w:val="single" w:sz="4" w:space="0" w:color="auto"/>
            </w:tcBorders>
            <w:vAlign w:val="center"/>
          </w:tcPr>
          <w:p w14:paraId="3C669EE9" w14:textId="21FE07E5" w:rsidR="0022229E" w:rsidRPr="002850CF" w:rsidRDefault="00EA414D" w:rsidP="00395FCD">
            <w:ins w:id="0" w:author="dsloanm" w:date="2017-03-28T16:32:00Z">
              <w:r>
                <w:t>1.</w:t>
              </w:r>
            </w:ins>
            <w:ins w:id="1" w:author="dsloanm" w:date="2017-05-10T15:28:00Z">
              <w:r w:rsidR="00114BC1">
                <w:t>4</w:t>
              </w:r>
            </w:ins>
            <w:del w:id="2" w:author="dsloanm" w:date="2017-05-10T15:28:00Z">
              <w:r w:rsidR="00E24DC8" w:rsidDel="001435E3">
                <w:delText>0</w:delText>
              </w:r>
            </w:del>
            <w:del w:id="3" w:author="dsloanm" w:date="2017-03-28T16:32:00Z">
              <w:r w:rsidR="00701834" w:rsidDel="00EA414D">
                <w:delText>.</w:delText>
              </w:r>
              <w:r w:rsidR="000203FD" w:rsidDel="00EA414D">
                <w:delText>5</w:delText>
              </w:r>
            </w:del>
          </w:p>
        </w:tc>
      </w:tr>
      <w:tr w:rsidR="0022229E" w:rsidRPr="002850CF" w14:paraId="378B4778" w14:textId="77777777" w:rsidTr="00395FCD">
        <w:trPr>
          <w:cantSplit/>
        </w:trPr>
        <w:tc>
          <w:tcPr>
            <w:tcW w:w="2480" w:type="dxa"/>
            <w:shd w:val="clear" w:color="auto" w:fill="FFFFFF"/>
            <w:vAlign w:val="center"/>
          </w:tcPr>
          <w:p w14:paraId="218AC296" w14:textId="77777777" w:rsidR="0022229E" w:rsidRPr="00A432D2" w:rsidRDefault="0022229E" w:rsidP="00395FCD">
            <w:pPr>
              <w:rPr>
                <w:b/>
              </w:rPr>
            </w:pPr>
            <w:r w:rsidRPr="00A432D2">
              <w:rPr>
                <w:b/>
              </w:rPr>
              <w:t>Status</w:t>
            </w:r>
          </w:p>
        </w:tc>
        <w:tc>
          <w:tcPr>
            <w:tcW w:w="6521" w:type="dxa"/>
            <w:tcBorders>
              <w:bottom w:val="single" w:sz="4" w:space="0" w:color="auto"/>
            </w:tcBorders>
            <w:vAlign w:val="center"/>
          </w:tcPr>
          <w:p w14:paraId="6357BA19" w14:textId="5A2DA813" w:rsidR="0022229E" w:rsidRPr="002850CF" w:rsidRDefault="007A588F" w:rsidP="006D1079">
            <w:ins w:id="4" w:author="dsloanm" w:date="2017-06-29T16:12:00Z">
              <w:r>
                <w:t>Release</w:t>
              </w:r>
            </w:ins>
            <w:del w:id="5" w:author="dsloanm" w:date="2017-03-28T16:34:00Z">
              <w:r w:rsidR="00E24DC8" w:rsidDel="00A51F80">
                <w:delText>Draft</w:delText>
              </w:r>
            </w:del>
          </w:p>
        </w:tc>
      </w:tr>
      <w:tr w:rsidR="0022229E" w:rsidRPr="002850CF" w14:paraId="7E84CF9C" w14:textId="77777777" w:rsidTr="00395FCD">
        <w:trPr>
          <w:trHeight w:val="838"/>
        </w:trPr>
        <w:tc>
          <w:tcPr>
            <w:tcW w:w="2480" w:type="dxa"/>
            <w:shd w:val="clear" w:color="auto" w:fill="FFFFFF"/>
            <w:vAlign w:val="center"/>
          </w:tcPr>
          <w:p w14:paraId="7541A021" w14:textId="77777777" w:rsidR="0022229E" w:rsidRPr="00A432D2" w:rsidRDefault="0022229E" w:rsidP="00395FCD">
            <w:pPr>
              <w:rPr>
                <w:b/>
              </w:rPr>
            </w:pPr>
            <w:r w:rsidRPr="00A432D2">
              <w:rPr>
                <w:b/>
              </w:rPr>
              <w:t>Author(s):</w:t>
            </w:r>
          </w:p>
        </w:tc>
        <w:tc>
          <w:tcPr>
            <w:tcW w:w="6521" w:type="dxa"/>
            <w:vAlign w:val="center"/>
          </w:tcPr>
          <w:p w14:paraId="71A91483" w14:textId="28E26B4A" w:rsidR="0022229E" w:rsidRPr="002850CF" w:rsidRDefault="007A7425" w:rsidP="00AE0B39">
            <w:r w:rsidRPr="00FA3FBF">
              <w:rPr>
                <w:lang w:eastAsia="en-GB"/>
              </w:rPr>
              <w:t>Bryan Lawrence</w:t>
            </w:r>
            <w:del w:id="6" w:author="dsloanm" w:date="2017-06-21T13:48:00Z">
              <w:r w:rsidDel="00027E47">
                <w:delText xml:space="preserve"> </w:delText>
              </w:r>
            </w:del>
            <w:r>
              <w:t xml:space="preserve">, </w:t>
            </w:r>
            <w:r w:rsidRPr="00FA3FBF">
              <w:rPr>
                <w:lang w:eastAsia="en-GB"/>
              </w:rPr>
              <w:t>Chris Maynard</w:t>
            </w:r>
            <w:del w:id="7" w:author="dsloanm" w:date="2017-06-21T13:48:00Z">
              <w:r w:rsidDel="00027E47">
                <w:delText xml:space="preserve"> </w:delText>
              </w:r>
            </w:del>
            <w:r>
              <w:t xml:space="preserve">, </w:t>
            </w:r>
            <w:r w:rsidR="0022229E">
              <w:t>Andy Turner</w:t>
            </w:r>
            <w:r>
              <w:t xml:space="preserve">, </w:t>
            </w:r>
            <w:del w:id="8" w:author="dsloanm" w:date="2017-06-21T13:48:00Z">
              <w:r w:rsidDel="00027E47">
                <w:delText xml:space="preserve"> </w:delText>
              </w:r>
            </w:del>
            <w:r w:rsidRPr="00FA3FBF">
              <w:rPr>
                <w:lang w:eastAsia="en-GB"/>
              </w:rPr>
              <w:t>Xu Guo</w:t>
            </w:r>
            <w:r>
              <w:t xml:space="preserve">, </w:t>
            </w:r>
            <w:r w:rsidR="00AE0B39">
              <w:t>Dominic Sloan-Murphy, Juan Rodriguez Herrera</w:t>
            </w:r>
          </w:p>
        </w:tc>
      </w:tr>
      <w:tr w:rsidR="0022229E" w:rsidRPr="002850CF" w14:paraId="2AA9DE4F" w14:textId="77777777" w:rsidTr="00395FCD">
        <w:trPr>
          <w:trHeight w:val="838"/>
        </w:trPr>
        <w:tc>
          <w:tcPr>
            <w:tcW w:w="2480" w:type="dxa"/>
            <w:tcBorders>
              <w:bottom w:val="single" w:sz="4" w:space="0" w:color="auto"/>
            </w:tcBorders>
            <w:shd w:val="clear" w:color="auto" w:fill="FFFFFF"/>
            <w:vAlign w:val="center"/>
          </w:tcPr>
          <w:p w14:paraId="481D94C6" w14:textId="77777777" w:rsidR="0022229E" w:rsidRPr="00A432D2" w:rsidRDefault="0022229E" w:rsidP="00395FCD">
            <w:pPr>
              <w:rPr>
                <w:b/>
              </w:rPr>
            </w:pPr>
            <w:r w:rsidRPr="00A432D2">
              <w:rPr>
                <w:b/>
              </w:rPr>
              <w:t>Reviewer(s)</w:t>
            </w:r>
          </w:p>
        </w:tc>
        <w:tc>
          <w:tcPr>
            <w:tcW w:w="6521" w:type="dxa"/>
            <w:tcBorders>
              <w:bottom w:val="single" w:sz="4" w:space="0" w:color="auto"/>
            </w:tcBorders>
            <w:vAlign w:val="center"/>
          </w:tcPr>
          <w:p w14:paraId="31E14892" w14:textId="44407D82" w:rsidR="0022229E" w:rsidRPr="002850CF" w:rsidRDefault="007A7425" w:rsidP="007A7425">
            <w:r>
              <w:t>David Henty</w:t>
            </w:r>
          </w:p>
        </w:tc>
      </w:tr>
    </w:tbl>
    <w:p w14:paraId="25CF9135" w14:textId="77777777" w:rsidR="0022229E" w:rsidRPr="00CF5434" w:rsidRDefault="0022229E" w:rsidP="0022229E"/>
    <w:p w14:paraId="270255A1" w14:textId="77777777" w:rsidR="0022229E" w:rsidRPr="003A4F36" w:rsidRDefault="0022229E" w:rsidP="0022229E"/>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2229E" w:rsidRPr="00E25061" w14:paraId="6B668A42" w14:textId="77777777" w:rsidTr="00395FCD">
        <w:trPr>
          <w:cantSplit/>
        </w:trPr>
        <w:tc>
          <w:tcPr>
            <w:tcW w:w="993" w:type="dxa"/>
            <w:shd w:val="clear" w:color="auto" w:fill="FFFFFF"/>
          </w:tcPr>
          <w:p w14:paraId="1F9BBDE2" w14:textId="77777777" w:rsidR="0022229E" w:rsidRPr="00E25061" w:rsidRDefault="0022229E" w:rsidP="00395FCD">
            <w:pPr>
              <w:jc w:val="center"/>
              <w:rPr>
                <w:b/>
              </w:rPr>
            </w:pPr>
            <w:r w:rsidRPr="00E25061">
              <w:rPr>
                <w:b/>
              </w:rPr>
              <w:t>Version</w:t>
            </w:r>
          </w:p>
        </w:tc>
        <w:tc>
          <w:tcPr>
            <w:tcW w:w="1275" w:type="dxa"/>
            <w:shd w:val="clear" w:color="auto" w:fill="FFFFFF"/>
          </w:tcPr>
          <w:p w14:paraId="34D04A03" w14:textId="77777777" w:rsidR="0022229E" w:rsidRPr="00E25061" w:rsidRDefault="0022229E" w:rsidP="00395FCD">
            <w:pPr>
              <w:jc w:val="center"/>
              <w:rPr>
                <w:b/>
              </w:rPr>
            </w:pPr>
            <w:r w:rsidRPr="00E25061">
              <w:rPr>
                <w:b/>
              </w:rPr>
              <w:t>Date</w:t>
            </w:r>
          </w:p>
        </w:tc>
        <w:tc>
          <w:tcPr>
            <w:tcW w:w="3969" w:type="dxa"/>
            <w:shd w:val="clear" w:color="auto" w:fill="FFFFFF"/>
          </w:tcPr>
          <w:p w14:paraId="35B436CC" w14:textId="77777777" w:rsidR="0022229E" w:rsidRPr="00E25061" w:rsidRDefault="0022229E" w:rsidP="00395FCD">
            <w:pPr>
              <w:jc w:val="center"/>
              <w:rPr>
                <w:b/>
              </w:rPr>
            </w:pPr>
            <w:r w:rsidRPr="00E25061">
              <w:rPr>
                <w:b/>
              </w:rPr>
              <w:t>Comments, Changes, Status</w:t>
            </w:r>
          </w:p>
        </w:tc>
        <w:tc>
          <w:tcPr>
            <w:tcW w:w="2694" w:type="dxa"/>
            <w:tcBorders>
              <w:bottom w:val="single" w:sz="4" w:space="0" w:color="auto"/>
            </w:tcBorders>
            <w:shd w:val="clear" w:color="auto" w:fill="FFFFFF"/>
          </w:tcPr>
          <w:p w14:paraId="5DA7048D" w14:textId="50E93B3E" w:rsidR="0022229E" w:rsidRPr="00E25061" w:rsidRDefault="002163E7" w:rsidP="0022229E">
            <w:pPr>
              <w:jc w:val="center"/>
              <w:rPr>
                <w:b/>
              </w:rPr>
            </w:pPr>
            <w:r w:rsidRPr="00E25061">
              <w:rPr>
                <w:b/>
              </w:rPr>
              <w:t>Authors, contributors</w:t>
            </w:r>
            <w:r>
              <w:rPr>
                <w:b/>
              </w:rPr>
              <w:t>, reviewers</w:t>
            </w:r>
          </w:p>
        </w:tc>
      </w:tr>
      <w:tr w:rsidR="0022229E" w:rsidRPr="00E25061" w14:paraId="3DEDB622" w14:textId="77777777" w:rsidTr="00862725">
        <w:trPr>
          <w:cantSplit/>
          <w:trHeight w:val="215"/>
        </w:trPr>
        <w:tc>
          <w:tcPr>
            <w:tcW w:w="993" w:type="dxa"/>
            <w:vAlign w:val="center"/>
          </w:tcPr>
          <w:p w14:paraId="57D2FB8A" w14:textId="381EB722" w:rsidR="0022229E" w:rsidRPr="00E25061" w:rsidRDefault="0022229E" w:rsidP="00395FCD">
            <w:r>
              <w:t>0.1</w:t>
            </w:r>
          </w:p>
        </w:tc>
        <w:tc>
          <w:tcPr>
            <w:tcW w:w="1275" w:type="dxa"/>
            <w:vAlign w:val="center"/>
          </w:tcPr>
          <w:p w14:paraId="5408B6D2" w14:textId="19A644E7" w:rsidR="0022229E" w:rsidRPr="00E25061" w:rsidRDefault="00862725" w:rsidP="00395FCD">
            <w:r>
              <w:t>2016-06</w:t>
            </w:r>
            <w:r w:rsidR="00701834">
              <w:t>-</w:t>
            </w:r>
            <w:r w:rsidR="00486207">
              <w:t>22</w:t>
            </w:r>
          </w:p>
        </w:tc>
        <w:tc>
          <w:tcPr>
            <w:tcW w:w="3969" w:type="dxa"/>
            <w:vAlign w:val="center"/>
          </w:tcPr>
          <w:p w14:paraId="6D5A8063" w14:textId="13E13ACD" w:rsidR="0022229E" w:rsidRPr="00E25061" w:rsidRDefault="0022229E" w:rsidP="00395FCD">
            <w:r>
              <w:t>Initial draft</w:t>
            </w:r>
          </w:p>
        </w:tc>
        <w:tc>
          <w:tcPr>
            <w:tcW w:w="2694" w:type="dxa"/>
            <w:vAlign w:val="center"/>
          </w:tcPr>
          <w:p w14:paraId="43FC3799" w14:textId="0E190939" w:rsidR="0022229E" w:rsidRPr="00E25061" w:rsidRDefault="0022229E" w:rsidP="00395FCD">
            <w:r>
              <w:t>Andy Turner</w:t>
            </w:r>
          </w:p>
        </w:tc>
      </w:tr>
      <w:tr w:rsidR="007A7425" w:rsidRPr="00E25061" w14:paraId="10402E68" w14:textId="77777777" w:rsidTr="00862725">
        <w:trPr>
          <w:cantSplit/>
          <w:trHeight w:val="215"/>
        </w:trPr>
        <w:tc>
          <w:tcPr>
            <w:tcW w:w="993" w:type="dxa"/>
            <w:vAlign w:val="center"/>
          </w:tcPr>
          <w:p w14:paraId="620D16A4" w14:textId="094117C3" w:rsidR="007A7425" w:rsidRDefault="007A7425" w:rsidP="00395FCD">
            <w:r>
              <w:t>0.2</w:t>
            </w:r>
          </w:p>
        </w:tc>
        <w:tc>
          <w:tcPr>
            <w:tcW w:w="1275" w:type="dxa"/>
            <w:vAlign w:val="center"/>
          </w:tcPr>
          <w:p w14:paraId="2B2A899D" w14:textId="7DBE3A31" w:rsidR="007A7425" w:rsidRDefault="007A7425" w:rsidP="00395FCD">
            <w:r>
              <w:t>2016-09-27</w:t>
            </w:r>
          </w:p>
        </w:tc>
        <w:tc>
          <w:tcPr>
            <w:tcW w:w="3969" w:type="dxa"/>
            <w:vAlign w:val="center"/>
          </w:tcPr>
          <w:p w14:paraId="19EE256D" w14:textId="250A0C1B" w:rsidR="007A7425" w:rsidRDefault="00584283" w:rsidP="00812699">
            <w:r>
              <w:t>Edits to abstr</w:t>
            </w:r>
            <w:r w:rsidR="00812699">
              <w:t xml:space="preserve">act and </w:t>
            </w:r>
            <w:r w:rsidR="00040540">
              <w:t xml:space="preserve">system </w:t>
            </w:r>
            <w:r w:rsidR="00812699">
              <w:t>introductions</w:t>
            </w:r>
          </w:p>
        </w:tc>
        <w:tc>
          <w:tcPr>
            <w:tcW w:w="2694" w:type="dxa"/>
            <w:vAlign w:val="center"/>
          </w:tcPr>
          <w:p w14:paraId="601E94D2" w14:textId="17112780" w:rsidR="007A7425" w:rsidRDefault="007A7425" w:rsidP="00395FCD">
            <w:r>
              <w:t>Dominic Sloan-Murphy</w:t>
            </w:r>
          </w:p>
        </w:tc>
      </w:tr>
      <w:tr w:rsidR="00BE1E72" w:rsidRPr="00E25061" w14:paraId="3542D967" w14:textId="77777777" w:rsidTr="00843BCB">
        <w:trPr>
          <w:cantSplit/>
          <w:trHeight w:val="215"/>
        </w:trPr>
        <w:tc>
          <w:tcPr>
            <w:tcW w:w="993" w:type="dxa"/>
            <w:vAlign w:val="center"/>
          </w:tcPr>
          <w:p w14:paraId="06B6B237" w14:textId="77777777" w:rsidR="00BE1E72" w:rsidRDefault="00BE1E72" w:rsidP="00843BCB">
            <w:r>
              <w:t>0.3</w:t>
            </w:r>
          </w:p>
        </w:tc>
        <w:tc>
          <w:tcPr>
            <w:tcW w:w="1275" w:type="dxa"/>
            <w:vAlign w:val="center"/>
          </w:tcPr>
          <w:p w14:paraId="29DF8E58" w14:textId="77777777" w:rsidR="00BE1E72" w:rsidRDefault="00BE1E72" w:rsidP="00843BCB">
            <w:r>
              <w:t>2016-10-31</w:t>
            </w:r>
          </w:p>
        </w:tc>
        <w:tc>
          <w:tcPr>
            <w:tcW w:w="3969" w:type="dxa"/>
            <w:vAlign w:val="center"/>
          </w:tcPr>
          <w:p w14:paraId="00649FD0" w14:textId="77777777" w:rsidR="00BE1E72" w:rsidRDefault="00BE1E72" w:rsidP="00843BCB">
            <w:r>
              <w:t>Additional structure</w:t>
            </w:r>
          </w:p>
        </w:tc>
        <w:tc>
          <w:tcPr>
            <w:tcW w:w="2694" w:type="dxa"/>
            <w:vAlign w:val="center"/>
          </w:tcPr>
          <w:p w14:paraId="2F5399DF" w14:textId="77777777" w:rsidR="00BE1E72" w:rsidRDefault="00BE1E72" w:rsidP="00843BCB">
            <w:r>
              <w:t>Dominic Sloan-Murphy</w:t>
            </w:r>
          </w:p>
        </w:tc>
      </w:tr>
      <w:tr w:rsidR="00BE1E72" w:rsidRPr="00E25061" w14:paraId="305F4473" w14:textId="77777777" w:rsidTr="00862725">
        <w:trPr>
          <w:cantSplit/>
          <w:trHeight w:val="215"/>
        </w:trPr>
        <w:tc>
          <w:tcPr>
            <w:tcW w:w="993" w:type="dxa"/>
            <w:vAlign w:val="center"/>
          </w:tcPr>
          <w:p w14:paraId="32E156CE" w14:textId="2E673AB7" w:rsidR="00BE1E72" w:rsidRDefault="00BE1E72" w:rsidP="00395FCD">
            <w:r>
              <w:t>0</w:t>
            </w:r>
            <w:r w:rsidR="009B39A1">
              <w:t>.4</w:t>
            </w:r>
          </w:p>
        </w:tc>
        <w:tc>
          <w:tcPr>
            <w:tcW w:w="1275" w:type="dxa"/>
            <w:vAlign w:val="center"/>
          </w:tcPr>
          <w:p w14:paraId="09CBDEC7" w14:textId="3E9849BA" w:rsidR="00BE1E72" w:rsidRDefault="00BE1E72" w:rsidP="00395FCD">
            <w:r>
              <w:t>2017-03-20</w:t>
            </w:r>
          </w:p>
        </w:tc>
        <w:tc>
          <w:tcPr>
            <w:tcW w:w="3969" w:type="dxa"/>
            <w:vAlign w:val="center"/>
          </w:tcPr>
          <w:p w14:paraId="6D2E25C6" w14:textId="24287D05" w:rsidR="00BE1E72" w:rsidRDefault="009B39A1" w:rsidP="00812699">
            <w:r>
              <w:t>Final review before external release</w:t>
            </w:r>
          </w:p>
        </w:tc>
        <w:tc>
          <w:tcPr>
            <w:tcW w:w="2694" w:type="dxa"/>
            <w:vAlign w:val="center"/>
          </w:tcPr>
          <w:p w14:paraId="1E6C0096" w14:textId="1215743B" w:rsidR="00BE1E72" w:rsidRDefault="00BE1E72" w:rsidP="00395FCD">
            <w:r>
              <w:t>Dominic Sloan-Murphy</w:t>
            </w:r>
          </w:p>
        </w:tc>
      </w:tr>
      <w:tr w:rsidR="000203FD" w:rsidRPr="00E25061" w14:paraId="1176598E" w14:textId="77777777" w:rsidTr="00862725">
        <w:trPr>
          <w:cantSplit/>
          <w:trHeight w:val="215"/>
        </w:trPr>
        <w:tc>
          <w:tcPr>
            <w:tcW w:w="993" w:type="dxa"/>
            <w:vAlign w:val="center"/>
          </w:tcPr>
          <w:p w14:paraId="78452852" w14:textId="0456656C" w:rsidR="000203FD" w:rsidRDefault="000203FD" w:rsidP="00395FCD">
            <w:r>
              <w:t>0.5</w:t>
            </w:r>
          </w:p>
        </w:tc>
        <w:tc>
          <w:tcPr>
            <w:tcW w:w="1275" w:type="dxa"/>
            <w:vAlign w:val="center"/>
          </w:tcPr>
          <w:p w14:paraId="1028C9E7" w14:textId="017D82A1" w:rsidR="000203FD" w:rsidRDefault="000203FD" w:rsidP="00395FCD">
            <w:r>
              <w:t>2017-03-24</w:t>
            </w:r>
          </w:p>
        </w:tc>
        <w:tc>
          <w:tcPr>
            <w:tcW w:w="3969" w:type="dxa"/>
            <w:vAlign w:val="center"/>
          </w:tcPr>
          <w:p w14:paraId="07D65CFE" w14:textId="47091C46" w:rsidR="000203FD" w:rsidRDefault="000203FD" w:rsidP="00812699">
            <w:r>
              <w:t>Reviewed</w:t>
            </w:r>
          </w:p>
        </w:tc>
        <w:tc>
          <w:tcPr>
            <w:tcW w:w="2694" w:type="dxa"/>
            <w:vAlign w:val="center"/>
          </w:tcPr>
          <w:p w14:paraId="45BA26FC" w14:textId="438E95B4" w:rsidR="000203FD" w:rsidRDefault="000203FD" w:rsidP="00395FCD">
            <w:r>
              <w:t>Andy Turner</w:t>
            </w:r>
          </w:p>
        </w:tc>
      </w:tr>
      <w:tr w:rsidR="00E30C6E" w:rsidRPr="00E25061" w14:paraId="4FF31C38" w14:textId="77777777" w:rsidTr="00BE65F3">
        <w:trPr>
          <w:cantSplit/>
          <w:trHeight w:val="215"/>
          <w:ins w:id="9" w:author="dsloanm" w:date="2017-06-14T12:37:00Z"/>
        </w:trPr>
        <w:tc>
          <w:tcPr>
            <w:tcW w:w="993" w:type="dxa"/>
            <w:vAlign w:val="center"/>
          </w:tcPr>
          <w:p w14:paraId="0F5B82EF" w14:textId="77777777" w:rsidR="00E30C6E" w:rsidRDefault="00E30C6E" w:rsidP="00BE65F3">
            <w:pPr>
              <w:rPr>
                <w:ins w:id="10" w:author="dsloanm" w:date="2017-06-14T12:37:00Z"/>
              </w:rPr>
            </w:pPr>
            <w:ins w:id="11" w:author="dsloanm" w:date="2017-06-14T12:37:00Z">
              <w:r>
                <w:t>1.0</w:t>
              </w:r>
            </w:ins>
          </w:p>
        </w:tc>
        <w:tc>
          <w:tcPr>
            <w:tcW w:w="1275" w:type="dxa"/>
            <w:vAlign w:val="center"/>
          </w:tcPr>
          <w:p w14:paraId="44BABAC7" w14:textId="77777777" w:rsidR="00E30C6E" w:rsidRDefault="00E30C6E" w:rsidP="00BE65F3">
            <w:pPr>
              <w:rPr>
                <w:ins w:id="12" w:author="dsloanm" w:date="2017-06-14T12:37:00Z"/>
              </w:rPr>
            </w:pPr>
            <w:ins w:id="13" w:author="dsloanm" w:date="2017-06-14T12:37:00Z">
              <w:r>
                <w:t>2017-03-28</w:t>
              </w:r>
            </w:ins>
          </w:p>
        </w:tc>
        <w:tc>
          <w:tcPr>
            <w:tcW w:w="3969" w:type="dxa"/>
            <w:vAlign w:val="center"/>
          </w:tcPr>
          <w:p w14:paraId="4A9C47B9" w14:textId="77777777" w:rsidR="00E30C6E" w:rsidRDefault="00E30C6E" w:rsidP="00BE65F3">
            <w:pPr>
              <w:rPr>
                <w:ins w:id="14" w:author="dsloanm" w:date="2017-06-14T12:37:00Z"/>
              </w:rPr>
            </w:pPr>
            <w:ins w:id="15" w:author="dsloanm" w:date="2017-06-14T12:37:00Z">
              <w:r>
                <w:t>Updates following review</w:t>
              </w:r>
            </w:ins>
          </w:p>
          <w:p w14:paraId="68785F78" w14:textId="77777777" w:rsidR="00E30C6E" w:rsidRDefault="00E30C6E" w:rsidP="00BE65F3">
            <w:pPr>
              <w:rPr>
                <w:ins w:id="16" w:author="dsloanm" w:date="2017-06-14T12:37:00Z"/>
              </w:rPr>
            </w:pPr>
            <w:ins w:id="17" w:author="dsloanm" w:date="2017-06-14T12:37:00Z">
              <w:r>
                <w:t>External release</w:t>
              </w:r>
            </w:ins>
          </w:p>
        </w:tc>
        <w:tc>
          <w:tcPr>
            <w:tcW w:w="2694" w:type="dxa"/>
            <w:vAlign w:val="center"/>
          </w:tcPr>
          <w:p w14:paraId="6CF36192" w14:textId="77777777" w:rsidR="00E30C6E" w:rsidRDefault="00E30C6E" w:rsidP="00BE65F3">
            <w:pPr>
              <w:rPr>
                <w:ins w:id="18" w:author="dsloanm" w:date="2017-06-14T12:37:00Z"/>
              </w:rPr>
            </w:pPr>
            <w:ins w:id="19" w:author="dsloanm" w:date="2017-06-14T12:37:00Z">
              <w:r>
                <w:t>Dominic Sloan-Murphy</w:t>
              </w:r>
            </w:ins>
          </w:p>
        </w:tc>
      </w:tr>
      <w:tr w:rsidR="00E30C6E" w:rsidRPr="00E25061" w14:paraId="14FF6DEF" w14:textId="77777777" w:rsidTr="00BE65F3">
        <w:trPr>
          <w:cantSplit/>
          <w:trHeight w:val="215"/>
          <w:ins w:id="20" w:author="dsloanm" w:date="2017-06-14T12:37:00Z"/>
        </w:trPr>
        <w:tc>
          <w:tcPr>
            <w:tcW w:w="993" w:type="dxa"/>
            <w:vAlign w:val="center"/>
          </w:tcPr>
          <w:p w14:paraId="3C8E65B0" w14:textId="77777777" w:rsidR="00E30C6E" w:rsidRDefault="00E30C6E" w:rsidP="00BE65F3">
            <w:pPr>
              <w:rPr>
                <w:ins w:id="21" w:author="dsloanm" w:date="2017-06-14T12:37:00Z"/>
              </w:rPr>
            </w:pPr>
            <w:ins w:id="22" w:author="dsloanm" w:date="2017-06-14T12:37:00Z">
              <w:r>
                <w:t>1.1</w:t>
              </w:r>
            </w:ins>
          </w:p>
        </w:tc>
        <w:tc>
          <w:tcPr>
            <w:tcW w:w="1275" w:type="dxa"/>
            <w:vAlign w:val="center"/>
          </w:tcPr>
          <w:p w14:paraId="3DDFE682" w14:textId="77777777" w:rsidR="00E30C6E" w:rsidRDefault="00E30C6E" w:rsidP="00BE65F3">
            <w:pPr>
              <w:rPr>
                <w:ins w:id="23" w:author="dsloanm" w:date="2017-06-14T12:37:00Z"/>
              </w:rPr>
            </w:pPr>
            <w:ins w:id="24" w:author="dsloanm" w:date="2017-06-14T12:37:00Z">
              <w:r>
                <w:t>2017-05-10</w:t>
              </w:r>
            </w:ins>
          </w:p>
        </w:tc>
        <w:tc>
          <w:tcPr>
            <w:tcW w:w="3969" w:type="dxa"/>
            <w:vAlign w:val="center"/>
          </w:tcPr>
          <w:p w14:paraId="519ACD56" w14:textId="77777777" w:rsidR="00E30C6E" w:rsidRDefault="00E30C6E" w:rsidP="00BE65F3">
            <w:pPr>
              <w:rPr>
                <w:ins w:id="25" w:author="dsloanm" w:date="2017-06-14T12:37:00Z"/>
              </w:rPr>
            </w:pPr>
            <w:ins w:id="26" w:author="dsloanm" w:date="2017-06-14T12:37:00Z">
              <w:r>
                <w:t>Corrected typo</w:t>
              </w:r>
            </w:ins>
          </w:p>
        </w:tc>
        <w:tc>
          <w:tcPr>
            <w:tcW w:w="2694" w:type="dxa"/>
            <w:vAlign w:val="center"/>
          </w:tcPr>
          <w:p w14:paraId="3AC43A5A" w14:textId="77777777" w:rsidR="00E30C6E" w:rsidRDefault="00E30C6E" w:rsidP="00BE65F3">
            <w:pPr>
              <w:rPr>
                <w:ins w:id="27" w:author="dsloanm" w:date="2017-06-14T12:37:00Z"/>
              </w:rPr>
            </w:pPr>
            <w:ins w:id="28" w:author="dsloanm" w:date="2017-06-14T12:37:00Z">
              <w:r>
                <w:t>Dominic Sloan-Murphy</w:t>
              </w:r>
            </w:ins>
          </w:p>
        </w:tc>
      </w:tr>
      <w:tr w:rsidR="00E30C6E" w:rsidRPr="00E25061" w14:paraId="5F09F8C9" w14:textId="77777777" w:rsidTr="00862725">
        <w:trPr>
          <w:cantSplit/>
          <w:trHeight w:val="215"/>
          <w:ins w:id="29" w:author="dsloanm" w:date="2017-06-14T12:37:00Z"/>
        </w:trPr>
        <w:tc>
          <w:tcPr>
            <w:tcW w:w="993" w:type="dxa"/>
            <w:vAlign w:val="center"/>
          </w:tcPr>
          <w:p w14:paraId="62FE462F" w14:textId="02E70954" w:rsidR="00E30C6E" w:rsidRDefault="00E30C6E" w:rsidP="00395FCD">
            <w:pPr>
              <w:rPr>
                <w:ins w:id="30" w:author="dsloanm" w:date="2017-06-14T12:37:00Z"/>
              </w:rPr>
            </w:pPr>
            <w:ins w:id="31" w:author="dsloanm" w:date="2017-06-14T12:37:00Z">
              <w:r>
                <w:t>1.2</w:t>
              </w:r>
            </w:ins>
          </w:p>
        </w:tc>
        <w:tc>
          <w:tcPr>
            <w:tcW w:w="1275" w:type="dxa"/>
            <w:vAlign w:val="center"/>
          </w:tcPr>
          <w:p w14:paraId="4FD75E3A" w14:textId="7ED3B9BA" w:rsidR="00E30C6E" w:rsidRDefault="00E30C6E" w:rsidP="00395FCD">
            <w:pPr>
              <w:rPr>
                <w:ins w:id="32" w:author="dsloanm" w:date="2017-06-14T12:37:00Z"/>
              </w:rPr>
            </w:pPr>
            <w:ins w:id="33" w:author="dsloanm" w:date="2017-06-14T12:37:00Z">
              <w:r>
                <w:t>2017-06-</w:t>
              </w:r>
            </w:ins>
            <w:ins w:id="34" w:author="dsloanm" w:date="2017-06-21T13:48:00Z">
              <w:r w:rsidR="00E5516B">
                <w:t>21</w:t>
              </w:r>
            </w:ins>
          </w:p>
        </w:tc>
        <w:tc>
          <w:tcPr>
            <w:tcW w:w="3969" w:type="dxa"/>
            <w:vAlign w:val="center"/>
          </w:tcPr>
          <w:p w14:paraId="1446B928" w14:textId="181DB5A7" w:rsidR="00E30C6E" w:rsidRDefault="00E5516B" w:rsidP="00812699">
            <w:pPr>
              <w:rPr>
                <w:ins w:id="35" w:author="dsloanm" w:date="2017-06-14T12:37:00Z"/>
              </w:rPr>
            </w:pPr>
            <w:ins w:id="36" w:author="dsloanm" w:date="2017-06-21T13:48:00Z">
              <w:r>
                <w:t>Added Cirrus and COSMA6 results</w:t>
              </w:r>
            </w:ins>
          </w:p>
        </w:tc>
        <w:tc>
          <w:tcPr>
            <w:tcW w:w="2694" w:type="dxa"/>
            <w:vAlign w:val="center"/>
          </w:tcPr>
          <w:p w14:paraId="7839DE16" w14:textId="52234EF0" w:rsidR="00E30C6E" w:rsidRDefault="00E5516B" w:rsidP="00395FCD">
            <w:pPr>
              <w:rPr>
                <w:ins w:id="37" w:author="dsloanm" w:date="2017-06-14T12:37:00Z"/>
              </w:rPr>
            </w:pPr>
            <w:ins w:id="38" w:author="dsloanm" w:date="2017-06-21T13:48:00Z">
              <w:r>
                <w:t>Dominic Sloan-Murphy</w:t>
              </w:r>
            </w:ins>
          </w:p>
        </w:tc>
      </w:tr>
      <w:tr w:rsidR="00BA49AB" w:rsidRPr="00E25061" w14:paraId="4DF552B1" w14:textId="77777777" w:rsidTr="00862725">
        <w:trPr>
          <w:cantSplit/>
          <w:trHeight w:val="215"/>
          <w:ins w:id="39" w:author="TURNER Andrew" w:date="2017-06-22T09:14:00Z"/>
        </w:trPr>
        <w:tc>
          <w:tcPr>
            <w:tcW w:w="993" w:type="dxa"/>
            <w:vAlign w:val="center"/>
          </w:tcPr>
          <w:p w14:paraId="5EA71330" w14:textId="577232C1" w:rsidR="00BA49AB" w:rsidRDefault="00BA49AB" w:rsidP="00395FCD">
            <w:pPr>
              <w:rPr>
                <w:ins w:id="40" w:author="TURNER Andrew" w:date="2017-06-22T09:14:00Z"/>
              </w:rPr>
            </w:pPr>
            <w:ins w:id="41" w:author="TURNER Andrew" w:date="2017-06-22T09:14:00Z">
              <w:r>
                <w:t>1.3</w:t>
              </w:r>
            </w:ins>
          </w:p>
        </w:tc>
        <w:tc>
          <w:tcPr>
            <w:tcW w:w="1275" w:type="dxa"/>
            <w:vAlign w:val="center"/>
          </w:tcPr>
          <w:p w14:paraId="4A980562" w14:textId="531209E0" w:rsidR="00BA49AB" w:rsidRDefault="00BA49AB" w:rsidP="00395FCD">
            <w:pPr>
              <w:rPr>
                <w:ins w:id="42" w:author="TURNER Andrew" w:date="2017-06-22T09:14:00Z"/>
              </w:rPr>
            </w:pPr>
            <w:ins w:id="43" w:author="TURNER Andrew" w:date="2017-06-22T09:14:00Z">
              <w:r>
                <w:t>2017-06-22</w:t>
              </w:r>
            </w:ins>
          </w:p>
        </w:tc>
        <w:tc>
          <w:tcPr>
            <w:tcW w:w="3969" w:type="dxa"/>
            <w:vAlign w:val="center"/>
          </w:tcPr>
          <w:p w14:paraId="45135E7D" w14:textId="7611C890" w:rsidR="00BA49AB" w:rsidRDefault="00BA49AB" w:rsidP="00812699">
            <w:pPr>
              <w:rPr>
                <w:ins w:id="44" w:author="TURNER Andrew" w:date="2017-06-22T09:14:00Z"/>
              </w:rPr>
            </w:pPr>
            <w:ins w:id="45" w:author="TURNER Andrew" w:date="2017-06-22T09:15:00Z">
              <w:r>
                <w:t>Review and corrections</w:t>
              </w:r>
            </w:ins>
          </w:p>
        </w:tc>
        <w:tc>
          <w:tcPr>
            <w:tcW w:w="2694" w:type="dxa"/>
            <w:vAlign w:val="center"/>
          </w:tcPr>
          <w:p w14:paraId="131CABBE" w14:textId="234835A0" w:rsidR="00BA49AB" w:rsidRDefault="00BA49AB" w:rsidP="00395FCD">
            <w:pPr>
              <w:rPr>
                <w:ins w:id="46" w:author="TURNER Andrew" w:date="2017-06-22T09:14:00Z"/>
              </w:rPr>
            </w:pPr>
            <w:ins w:id="47" w:author="TURNER Andrew" w:date="2017-06-22T09:15:00Z">
              <w:r>
                <w:t>Andy Turner</w:t>
              </w:r>
            </w:ins>
          </w:p>
        </w:tc>
      </w:tr>
      <w:tr w:rsidR="00114BC1" w:rsidRPr="00E25061" w14:paraId="15A286C7" w14:textId="77777777" w:rsidTr="00862725">
        <w:trPr>
          <w:cantSplit/>
          <w:trHeight w:val="215"/>
          <w:ins w:id="48" w:author="dsloanm" w:date="2017-06-29T16:11:00Z"/>
        </w:trPr>
        <w:tc>
          <w:tcPr>
            <w:tcW w:w="993" w:type="dxa"/>
            <w:vAlign w:val="center"/>
          </w:tcPr>
          <w:p w14:paraId="4536A6D6" w14:textId="6126CF00" w:rsidR="00114BC1" w:rsidRDefault="00114BC1" w:rsidP="00395FCD">
            <w:pPr>
              <w:rPr>
                <w:ins w:id="49" w:author="dsloanm" w:date="2017-06-29T16:11:00Z"/>
              </w:rPr>
            </w:pPr>
            <w:ins w:id="50" w:author="dsloanm" w:date="2017-06-29T16:11:00Z">
              <w:r>
                <w:t>1.4</w:t>
              </w:r>
            </w:ins>
          </w:p>
        </w:tc>
        <w:tc>
          <w:tcPr>
            <w:tcW w:w="1275" w:type="dxa"/>
            <w:vAlign w:val="center"/>
          </w:tcPr>
          <w:p w14:paraId="5CAB40B3" w14:textId="30631A4D" w:rsidR="00114BC1" w:rsidRDefault="00114BC1" w:rsidP="00395FCD">
            <w:pPr>
              <w:rPr>
                <w:ins w:id="51" w:author="dsloanm" w:date="2017-06-29T16:11:00Z"/>
              </w:rPr>
            </w:pPr>
            <w:ins w:id="52" w:author="dsloanm" w:date="2017-06-29T16:12:00Z">
              <w:r>
                <w:t>2017-06-29</w:t>
              </w:r>
            </w:ins>
          </w:p>
        </w:tc>
        <w:tc>
          <w:tcPr>
            <w:tcW w:w="3969" w:type="dxa"/>
            <w:vAlign w:val="center"/>
          </w:tcPr>
          <w:p w14:paraId="6324A1C2" w14:textId="77777777" w:rsidR="00114BC1" w:rsidRDefault="00114BC1" w:rsidP="00114BC1">
            <w:pPr>
              <w:rPr>
                <w:ins w:id="53" w:author="dsloanm" w:date="2017-06-29T16:12:00Z"/>
              </w:rPr>
            </w:pPr>
            <w:ins w:id="54" w:author="dsloanm" w:date="2017-06-29T16:12:00Z">
              <w:r>
                <w:t>Updates following review</w:t>
              </w:r>
            </w:ins>
          </w:p>
          <w:p w14:paraId="30DDEE84" w14:textId="0F5E75AF" w:rsidR="00114BC1" w:rsidRDefault="00114BC1" w:rsidP="00114BC1">
            <w:pPr>
              <w:rPr>
                <w:ins w:id="55" w:author="dsloanm" w:date="2017-06-29T16:11:00Z"/>
              </w:rPr>
            </w:pPr>
            <w:ins w:id="56" w:author="dsloanm" w:date="2017-06-29T16:12:00Z">
              <w:r>
                <w:t>External release</w:t>
              </w:r>
            </w:ins>
          </w:p>
        </w:tc>
        <w:tc>
          <w:tcPr>
            <w:tcW w:w="2694" w:type="dxa"/>
            <w:vAlign w:val="center"/>
          </w:tcPr>
          <w:p w14:paraId="4D140F7A" w14:textId="73CFC2A0" w:rsidR="00114BC1" w:rsidRDefault="00114BC1" w:rsidP="00395FCD">
            <w:pPr>
              <w:rPr>
                <w:ins w:id="57" w:author="dsloanm" w:date="2017-06-29T16:11:00Z"/>
              </w:rPr>
            </w:pPr>
            <w:ins w:id="58" w:author="dsloanm" w:date="2017-06-29T16:12:00Z">
              <w:r>
                <w:t>Dominic Sloan-Murphy</w:t>
              </w:r>
            </w:ins>
          </w:p>
        </w:tc>
      </w:tr>
    </w:tbl>
    <w:p w14:paraId="3AC24C16" w14:textId="77777777" w:rsidR="0022229E" w:rsidRDefault="0022229E">
      <w:pPr>
        <w:rPr>
          <w:rFonts w:asciiTheme="majorHAnsi" w:eastAsiaTheme="majorEastAsia" w:hAnsiTheme="majorHAnsi" w:cstheme="majorBidi"/>
          <w:bCs/>
          <w:sz w:val="40"/>
          <w:szCs w:val="32"/>
        </w:rPr>
      </w:pPr>
      <w:r>
        <w:br w:type="page"/>
      </w:r>
    </w:p>
    <w:p w14:paraId="11025CF8" w14:textId="2110373C" w:rsidR="00CD5D4E" w:rsidRDefault="00584283" w:rsidP="00177F13">
      <w:pPr>
        <w:pStyle w:val="Heading1"/>
      </w:pPr>
      <w:r>
        <w:lastRenderedPageBreak/>
        <w:t>Abstract</w:t>
      </w:r>
    </w:p>
    <w:p w14:paraId="0623C23B" w14:textId="77777777" w:rsidR="00F404AB" w:rsidRPr="00F404AB" w:rsidRDefault="00F404AB" w:rsidP="00F404AB"/>
    <w:p w14:paraId="761F90FF" w14:textId="31357F37"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 xml:space="preserve">Solving the bottleneck of I/O is </w:t>
      </w:r>
      <w:r w:rsidR="00E574C9" w:rsidRPr="001D2CCA">
        <w:rPr>
          <w:rFonts w:asciiTheme="minorHAnsi" w:hAnsiTheme="minorHAnsi"/>
          <w:noProof w:val="0"/>
          <w:sz w:val="20"/>
          <w:lang w:val="en-GB"/>
        </w:rPr>
        <w:t xml:space="preserve">a </w:t>
      </w:r>
      <w:r w:rsidRPr="001D2CCA">
        <w:rPr>
          <w:rFonts w:asciiTheme="minorHAnsi" w:hAnsiTheme="minorHAnsi"/>
          <w:noProof w:val="0"/>
          <w:sz w:val="20"/>
          <w:lang w:val="en-GB"/>
        </w:rPr>
        <w:t>key</w:t>
      </w:r>
      <w:r w:rsidR="00E574C9" w:rsidRPr="001D2CCA">
        <w:rPr>
          <w:rFonts w:asciiTheme="minorHAnsi" w:hAnsiTheme="minorHAnsi"/>
          <w:noProof w:val="0"/>
          <w:sz w:val="20"/>
          <w:lang w:val="en-GB"/>
        </w:rPr>
        <w:t xml:space="preserve"> consideration</w:t>
      </w:r>
      <w:r w:rsidR="00843BCB" w:rsidRPr="001D2CCA">
        <w:rPr>
          <w:rFonts w:asciiTheme="minorHAnsi" w:hAnsiTheme="minorHAnsi"/>
          <w:noProof w:val="0"/>
          <w:sz w:val="20"/>
          <w:lang w:val="en-GB"/>
        </w:rPr>
        <w:t xml:space="preserve"> </w:t>
      </w:r>
      <w:r w:rsidR="00E574C9" w:rsidRPr="001D2CCA">
        <w:rPr>
          <w:rFonts w:asciiTheme="minorHAnsi" w:hAnsiTheme="minorHAnsi"/>
          <w:noProof w:val="0"/>
          <w:sz w:val="20"/>
          <w:lang w:val="en-GB"/>
        </w:rPr>
        <w:t>when optimising application performance</w:t>
      </w:r>
      <w:r w:rsidR="00124B57" w:rsidRPr="001D2CCA">
        <w:rPr>
          <w:rFonts w:asciiTheme="minorHAnsi" w:hAnsiTheme="minorHAnsi"/>
          <w:noProof w:val="0"/>
          <w:sz w:val="20"/>
          <w:lang w:val="en-GB"/>
        </w:rPr>
        <w:t xml:space="preserve">, and an essential step in the move towards exascale computing. </w:t>
      </w:r>
      <w:r w:rsidR="00843BCB" w:rsidRPr="001D2CCA">
        <w:rPr>
          <w:rFonts w:asciiTheme="minorHAnsi" w:hAnsiTheme="minorHAnsi"/>
          <w:noProof w:val="0"/>
          <w:sz w:val="20"/>
          <w:lang w:val="en-GB"/>
        </w:rPr>
        <w:t>Users</w:t>
      </w:r>
      <w:r w:rsidRPr="001D2CCA">
        <w:rPr>
          <w:rFonts w:asciiTheme="minorHAnsi" w:hAnsiTheme="minorHAnsi"/>
          <w:noProof w:val="0"/>
          <w:sz w:val="20"/>
          <w:lang w:val="en-GB"/>
        </w:rPr>
        <w:t xml:space="preserve"> must be informed of the I/O performance of existing </w:t>
      </w:r>
      <w:r w:rsidR="0094537B" w:rsidRPr="001D2CCA">
        <w:rPr>
          <w:rFonts w:asciiTheme="minorHAnsi" w:hAnsiTheme="minorHAnsi"/>
          <w:noProof w:val="0"/>
          <w:sz w:val="20"/>
          <w:lang w:val="en-GB"/>
        </w:rPr>
        <w:t xml:space="preserve">HPC </w:t>
      </w:r>
      <w:r w:rsidRPr="001D2CCA">
        <w:rPr>
          <w:rFonts w:asciiTheme="minorHAnsi" w:hAnsiTheme="minorHAnsi"/>
          <w:noProof w:val="0"/>
          <w:sz w:val="20"/>
          <w:lang w:val="en-GB"/>
        </w:rPr>
        <w:t>resources in order to make</w:t>
      </w:r>
      <w:r w:rsidR="00124B57" w:rsidRPr="001D2CCA">
        <w:rPr>
          <w:rFonts w:asciiTheme="minorHAnsi" w:hAnsiTheme="minorHAnsi"/>
          <w:noProof w:val="0"/>
          <w:sz w:val="20"/>
          <w:lang w:val="en-GB"/>
        </w:rPr>
        <w:t xml:space="preserve"> best use of the systems</w:t>
      </w:r>
      <w:r w:rsidR="00843BCB" w:rsidRPr="001D2CCA">
        <w:rPr>
          <w:rFonts w:asciiTheme="minorHAnsi" w:hAnsiTheme="minorHAnsi"/>
          <w:noProof w:val="0"/>
          <w:sz w:val="20"/>
          <w:lang w:val="en-GB"/>
        </w:rPr>
        <w:t xml:space="preserve"> </w:t>
      </w:r>
      <w:r w:rsidR="00332052" w:rsidRPr="001D2CCA">
        <w:rPr>
          <w:rFonts w:asciiTheme="minorHAnsi" w:hAnsiTheme="minorHAnsi"/>
          <w:noProof w:val="0"/>
          <w:sz w:val="20"/>
          <w:lang w:val="en-GB"/>
        </w:rPr>
        <w:t xml:space="preserve">and </w:t>
      </w:r>
      <w:r w:rsidR="00124B57" w:rsidRPr="001D2CCA">
        <w:rPr>
          <w:rFonts w:asciiTheme="minorHAnsi" w:hAnsiTheme="minorHAnsi"/>
          <w:noProof w:val="0"/>
          <w:sz w:val="20"/>
          <w:lang w:val="en-GB"/>
        </w:rPr>
        <w:t xml:space="preserve">to be able to make decisions </w:t>
      </w:r>
      <w:r w:rsidR="00527F21" w:rsidRPr="001D2CCA">
        <w:rPr>
          <w:rFonts w:asciiTheme="minorHAnsi" w:hAnsiTheme="minorHAnsi"/>
          <w:noProof w:val="0"/>
          <w:sz w:val="20"/>
          <w:lang w:val="en-GB"/>
        </w:rPr>
        <w:t xml:space="preserve">about the </w:t>
      </w:r>
      <w:r w:rsidR="00124B57" w:rsidRPr="001D2CCA">
        <w:rPr>
          <w:rFonts w:asciiTheme="minorHAnsi" w:hAnsiTheme="minorHAnsi"/>
          <w:noProof w:val="0"/>
          <w:sz w:val="20"/>
          <w:lang w:val="en-GB"/>
        </w:rPr>
        <w:t xml:space="preserve">direction of </w:t>
      </w:r>
      <w:r w:rsidR="00C05B59" w:rsidRPr="001D2CCA">
        <w:rPr>
          <w:rFonts w:asciiTheme="minorHAnsi" w:hAnsiTheme="minorHAnsi"/>
          <w:noProof w:val="0"/>
          <w:sz w:val="20"/>
          <w:lang w:val="en-GB"/>
        </w:rPr>
        <w:t xml:space="preserve">future </w:t>
      </w:r>
      <w:r w:rsidR="00527F21" w:rsidRPr="001D2CCA">
        <w:rPr>
          <w:rFonts w:asciiTheme="minorHAnsi" w:hAnsiTheme="minorHAnsi"/>
          <w:noProof w:val="0"/>
          <w:sz w:val="20"/>
          <w:lang w:val="en-GB"/>
        </w:rPr>
        <w:t>software development effort</w:t>
      </w:r>
      <w:r w:rsidR="00124B57" w:rsidRPr="001D2CCA">
        <w:rPr>
          <w:rFonts w:asciiTheme="minorHAnsi" w:hAnsiTheme="minorHAnsi"/>
          <w:noProof w:val="0"/>
          <w:sz w:val="20"/>
          <w:lang w:val="en-GB"/>
        </w:rPr>
        <w:t xml:space="preserve"> for </w:t>
      </w:r>
      <w:r w:rsidR="00527F21" w:rsidRPr="001D2CCA">
        <w:rPr>
          <w:rFonts w:asciiTheme="minorHAnsi" w:hAnsiTheme="minorHAnsi"/>
          <w:noProof w:val="0"/>
          <w:sz w:val="20"/>
          <w:lang w:val="en-GB"/>
        </w:rPr>
        <w:t xml:space="preserve">their </w:t>
      </w:r>
      <w:r w:rsidR="00124B57" w:rsidRPr="001D2CCA">
        <w:rPr>
          <w:rFonts w:asciiTheme="minorHAnsi" w:hAnsiTheme="minorHAnsi"/>
          <w:noProof w:val="0"/>
          <w:sz w:val="20"/>
          <w:lang w:val="en-GB"/>
        </w:rPr>
        <w:t>application</w:t>
      </w:r>
      <w:r w:rsidR="00843BCB" w:rsidRPr="001D2CCA">
        <w:rPr>
          <w:rFonts w:asciiTheme="minorHAnsi" w:hAnsiTheme="minorHAnsi"/>
          <w:noProof w:val="0"/>
          <w:sz w:val="20"/>
          <w:lang w:val="en-GB"/>
        </w:rPr>
        <w:t>.</w:t>
      </w:r>
      <w:r w:rsidRPr="001D2CCA">
        <w:rPr>
          <w:rFonts w:asciiTheme="minorHAnsi" w:hAnsiTheme="minorHAnsi"/>
          <w:noProof w:val="0"/>
          <w:sz w:val="20"/>
          <w:lang w:val="en-GB"/>
        </w:rPr>
        <w:t xml:space="preserve"> This paper therefore presents benchmarks for the write capabilities </w:t>
      </w:r>
      <w:r w:rsidR="00843BCB" w:rsidRPr="001D2CCA">
        <w:rPr>
          <w:rFonts w:asciiTheme="minorHAnsi" w:hAnsiTheme="minorHAnsi"/>
          <w:noProof w:val="0"/>
          <w:sz w:val="20"/>
          <w:lang w:val="en-GB"/>
        </w:rPr>
        <w:t xml:space="preserve">for </w:t>
      </w:r>
      <w:r w:rsidRPr="001D2CCA">
        <w:rPr>
          <w:rFonts w:asciiTheme="minorHAnsi" w:hAnsiTheme="minorHAnsi"/>
          <w:noProof w:val="0"/>
          <w:sz w:val="20"/>
          <w:lang w:val="en-GB"/>
        </w:rPr>
        <w:t>ARCHER,</w:t>
      </w:r>
      <w:r w:rsidR="00843BCB" w:rsidRPr="001D2CCA">
        <w:rPr>
          <w:rFonts w:asciiTheme="minorHAnsi" w:hAnsiTheme="minorHAnsi"/>
          <w:noProof w:val="0"/>
          <w:sz w:val="20"/>
          <w:lang w:val="en-GB"/>
        </w:rPr>
        <w:t xml:space="preserve"> comparing them with those of the</w:t>
      </w:r>
      <w:r w:rsidRPr="001D2CCA">
        <w:rPr>
          <w:rFonts w:asciiTheme="minorHAnsi" w:hAnsiTheme="minorHAnsi"/>
          <w:noProof w:val="0"/>
          <w:sz w:val="20"/>
          <w:lang w:val="en-GB"/>
        </w:rPr>
        <w:t xml:space="preserve"> COSMA, UK-RDF DAC, and JASMIN systems, using MPI-IO and, in selected cases, the HDF5 and NetCDF parallel libraries.</w:t>
      </w:r>
    </w:p>
    <w:p w14:paraId="38E59B24" w14:textId="77777777" w:rsidR="007608C7" w:rsidRPr="007608C7" w:rsidRDefault="007608C7" w:rsidP="007608C7"/>
    <w:p w14:paraId="340A7A7A" w14:textId="36A7C97E" w:rsidR="00BE1E72" w:rsidRDefault="00BE1E72" w:rsidP="007608C7">
      <w:pPr>
        <w:pStyle w:val="Els-keywords"/>
        <w:pBdr>
          <w:bottom w:val="none" w:sz="0" w:space="0" w:color="auto"/>
        </w:pBdr>
        <w:spacing w:after="0" w:line="240" w:lineRule="auto"/>
        <w:jc w:val="both"/>
        <w:rPr>
          <w:rFonts w:asciiTheme="minorHAnsi" w:hAnsiTheme="minorHAnsi"/>
          <w:noProof w:val="0"/>
          <w:sz w:val="20"/>
          <w:lang w:val="en-GB"/>
        </w:rPr>
      </w:pPr>
      <w:r w:rsidRPr="001D2CCA">
        <w:rPr>
          <w:rFonts w:asciiTheme="minorHAnsi" w:hAnsiTheme="minorHAnsi"/>
          <w:noProof w:val="0"/>
          <w:sz w:val="20"/>
          <w:lang w:val="en-GB"/>
        </w:rPr>
        <w:t>We find a reasonable expectation is for approximately 50% of the theoretical system maximum bandwidth to be attainable in practice. Contention is shown to have a dramatic effect on performance</w:t>
      </w:r>
      <w:r w:rsidRPr="001D2CCA">
        <w:rPr>
          <w:rFonts w:asciiTheme="minorHAnsi" w:hAnsiTheme="minorHAnsi"/>
          <w:noProof w:val="0"/>
          <w:color w:val="FF0000"/>
          <w:sz w:val="20"/>
          <w:lang w:val="en-GB"/>
        </w:rPr>
        <w:t>.</w:t>
      </w:r>
      <w:r w:rsidRPr="001D2CCA">
        <w:rPr>
          <w:rFonts w:asciiTheme="minorHAnsi" w:hAnsiTheme="minorHAnsi"/>
          <w:noProof w:val="0"/>
          <w:sz w:val="20"/>
          <w:lang w:val="en-GB"/>
        </w:rPr>
        <w:t xml:space="preserve"> MPI-IO, HDF5 and NetCDF are found to scale similarly but the high-level libraries introduce a small amount of performance overhead.</w:t>
      </w:r>
    </w:p>
    <w:p w14:paraId="5DE9C7F4" w14:textId="77777777" w:rsidR="007608C7" w:rsidRPr="007608C7" w:rsidRDefault="007608C7" w:rsidP="007608C7"/>
    <w:p w14:paraId="11096D45" w14:textId="77777777" w:rsidR="00BE1E72" w:rsidRPr="001D2CCA" w:rsidRDefault="00BE1E72" w:rsidP="007608C7">
      <w:pPr>
        <w:pStyle w:val="Els-keywords"/>
        <w:pBdr>
          <w:bottom w:val="none" w:sz="0" w:space="0" w:color="auto"/>
        </w:pBdr>
        <w:spacing w:after="0" w:line="240" w:lineRule="auto"/>
        <w:jc w:val="both"/>
        <w:rPr>
          <w:rFonts w:asciiTheme="minorHAnsi" w:hAnsiTheme="minorHAnsi"/>
          <w:sz w:val="20"/>
        </w:rPr>
      </w:pPr>
      <w:r w:rsidRPr="001D2CCA">
        <w:rPr>
          <w:rFonts w:asciiTheme="minorHAnsi" w:hAnsiTheme="minorHAnsi"/>
          <w:noProof w:val="0"/>
          <w:sz w:val="20"/>
          <w:lang w:val="en-GB"/>
        </w:rPr>
        <w:t xml:space="preserve">For the Lustre file system, on a single shared file, maximum performance is found by maximising the stripe count and matching the individual stripe size to the magnitude of I/O operation performed. HDF5 is discovered to scale poorly on Lustre due to an </w:t>
      </w:r>
      <w:r w:rsidRPr="001D2CCA">
        <w:rPr>
          <w:rFonts w:asciiTheme="minorHAnsi" w:hAnsiTheme="minorHAnsi"/>
          <w:sz w:val="20"/>
        </w:rPr>
        <w:t xml:space="preserve">unfavourable interaction with the </w:t>
      </w:r>
      <w:r w:rsidRPr="001D2CCA">
        <w:rPr>
          <w:rFonts w:asciiTheme="minorHAnsi" w:hAnsiTheme="minorHAnsi"/>
          <w:i/>
          <w:sz w:val="20"/>
        </w:rPr>
        <w:t>H5Fclose()</w:t>
      </w:r>
      <w:r w:rsidRPr="001D2CCA">
        <w:rPr>
          <w:rFonts w:asciiTheme="minorHAnsi" w:hAnsiTheme="minorHAnsi"/>
          <w:sz w:val="20"/>
        </w:rPr>
        <w:t xml:space="preserve"> routine.</w:t>
      </w:r>
    </w:p>
    <w:p w14:paraId="3DB3C27D" w14:textId="77777777" w:rsidR="009B39A1" w:rsidRDefault="009B39A1" w:rsidP="009B39A1">
      <w:pPr>
        <w:pStyle w:val="Heading1"/>
      </w:pPr>
      <w:r>
        <w:t>Introduction</w:t>
      </w:r>
    </w:p>
    <w:p w14:paraId="3438F926" w14:textId="77777777" w:rsidR="009B39A1" w:rsidRDefault="009B39A1" w:rsidP="009B39A1">
      <w:pPr>
        <w:jc w:val="both"/>
      </w:pPr>
    </w:p>
    <w:p w14:paraId="08BAEFDD" w14:textId="5011EB63" w:rsidR="009B39A1" w:rsidRDefault="009B39A1" w:rsidP="009B39A1">
      <w:pPr>
        <w:jc w:val="both"/>
      </w:pPr>
      <w:r>
        <w:t xml:space="preserve">Parallel I/O performance plays a key role in many high performance computing (HPC) applications employed on ARCHER and I/O bottlenecks are an important challenge to </w:t>
      </w:r>
      <w:r w:rsidR="00546121">
        <w:t>understand and</w:t>
      </w:r>
      <w:r w:rsidR="009364C8">
        <w:t xml:space="preserve"> eliminate</w:t>
      </w:r>
      <w:r w:rsidR="00546121">
        <w:t>, where possible.</w:t>
      </w:r>
      <w:r>
        <w:t xml:space="preserve"> It is therefore necessary for users with high I/O requirements to understand the parallel I/O performance of ARCHER, as well as other HPC systems on offer, to be suitably equipped to make informed plans for maximising use of the system and for future software development projects. The results of this work are of particular relevance to ARCHER users currently bottlenecked by I/O performance, but, given the ubiquity of I/O in HPC domains, the findings will be of interest to most researchers and members of the general scientific community.</w:t>
      </w:r>
      <w:r w:rsidR="000203FD">
        <w:t xml:space="preserve"> The information here will also be of interest to centres and institutions procuring parallel file systems.</w:t>
      </w:r>
    </w:p>
    <w:p w14:paraId="0690A896" w14:textId="77777777" w:rsidR="009B39A1" w:rsidRDefault="009B39A1" w:rsidP="009B39A1">
      <w:pPr>
        <w:jc w:val="both"/>
      </w:pPr>
    </w:p>
    <w:p w14:paraId="76A037EA" w14:textId="77777777" w:rsidR="009B39A1" w:rsidRDefault="009B39A1" w:rsidP="009B39A1">
      <w:pPr>
        <w:jc w:val="both"/>
      </w:pPr>
      <w:r>
        <w:t>Theoretical performance numbers for parallel file systems are usually easily available but are of limited use as they assume a clean formatted file system with no contention from other users. Obviously, when used in full production, this level of performance will not usually be attained.</w:t>
      </w:r>
    </w:p>
    <w:p w14:paraId="7B8DF966" w14:textId="77777777" w:rsidR="009B39A1" w:rsidRDefault="009B39A1" w:rsidP="009B39A1">
      <w:pPr>
        <w:jc w:val="both"/>
      </w:pPr>
    </w:p>
    <w:p w14:paraId="10A5C5C1" w14:textId="72273579" w:rsidR="009B39A1" w:rsidRDefault="009B39A1" w:rsidP="009B39A1">
      <w:pPr>
        <w:jc w:val="both"/>
      </w:pPr>
      <w:r>
        <w:t xml:space="preserve">The goal of this paper is to provide insight into the performance of parallel file systems in production. To answer questions such as: What is the maximum performance actually experienced? What variation in performance </w:t>
      </w:r>
      <w:r w:rsidR="000203FD">
        <w:t>could</w:t>
      </w:r>
      <w:r>
        <w:t xml:space="preserve"> users experience?</w:t>
      </w:r>
    </w:p>
    <w:p w14:paraId="42A02ECA" w14:textId="77777777" w:rsidR="009B39A1" w:rsidRDefault="009B39A1" w:rsidP="009B39A1">
      <w:pPr>
        <w:jc w:val="both"/>
      </w:pPr>
    </w:p>
    <w:p w14:paraId="162FE5A2" w14:textId="77777777" w:rsidR="009B39A1" w:rsidRDefault="009B39A1" w:rsidP="009B39A1">
      <w:pPr>
        <w:jc w:val="both"/>
      </w:pPr>
      <w:r>
        <w:t>To this end, we detail here the parallel I/O performance of multiple HPC architectures through testing a set of selected I/O benchmarks. Results are presented from the following systems:</w:t>
      </w:r>
    </w:p>
    <w:p w14:paraId="4689410E" w14:textId="77777777" w:rsidR="009B39A1" w:rsidRDefault="009B39A1" w:rsidP="009B39A1">
      <w:pPr>
        <w:jc w:val="both"/>
      </w:pPr>
    </w:p>
    <w:p w14:paraId="1A91A1B0" w14:textId="459F6462" w:rsidR="009B39A1" w:rsidRDefault="009B39A1" w:rsidP="00702753">
      <w:pPr>
        <w:pStyle w:val="ListParagraph"/>
        <w:numPr>
          <w:ilvl w:val="0"/>
          <w:numId w:val="13"/>
        </w:numPr>
        <w:jc w:val="both"/>
        <w:rPr>
          <w:ins w:id="59" w:author="dsloanm" w:date="2017-06-14T12:38:00Z"/>
        </w:rPr>
      </w:pPr>
      <w:r w:rsidRPr="00E912C8">
        <w:rPr>
          <w:b/>
        </w:rPr>
        <w:t>ARCHER:</w:t>
      </w:r>
      <w:r>
        <w:t xml:space="preserve"> the UK national supercomputing service, with a Cray Sonexion Lustre </w:t>
      </w:r>
      <w:del w:id="60" w:author="TURNER Andrew" w:date="2017-06-22T09:14:00Z">
        <w:r w:rsidDel="00BA49AB">
          <w:delText>file system.</w:delText>
        </w:r>
      </w:del>
      <w:ins w:id="61" w:author="TURNER Andrew" w:date="2017-06-22T09:14:00Z">
        <w:r w:rsidR="00BA49AB">
          <w:t>appliance.</w:t>
        </w:r>
      </w:ins>
    </w:p>
    <w:p w14:paraId="1B994251" w14:textId="77777777" w:rsidR="00C34F42" w:rsidRDefault="00C34F42">
      <w:pPr>
        <w:pStyle w:val="ListParagraph"/>
        <w:jc w:val="both"/>
        <w:rPr>
          <w:ins w:id="62" w:author="dsloanm" w:date="2017-06-14T12:38:00Z"/>
        </w:rPr>
        <w:pPrChange w:id="63" w:author="dsloanm" w:date="2017-06-14T12:38:00Z">
          <w:pPr>
            <w:pStyle w:val="ListParagraph"/>
            <w:numPr>
              <w:numId w:val="13"/>
            </w:numPr>
            <w:ind w:hanging="360"/>
            <w:jc w:val="both"/>
          </w:pPr>
        </w:pPrChange>
      </w:pPr>
    </w:p>
    <w:p w14:paraId="23B10147" w14:textId="6F3F7C61" w:rsidR="00C34F42" w:rsidRDefault="00C34F42" w:rsidP="00702753">
      <w:pPr>
        <w:pStyle w:val="ListParagraph"/>
        <w:numPr>
          <w:ilvl w:val="0"/>
          <w:numId w:val="13"/>
        </w:numPr>
        <w:jc w:val="both"/>
      </w:pPr>
      <w:ins w:id="64" w:author="dsloanm" w:date="2017-06-14T12:38:00Z">
        <w:r>
          <w:rPr>
            <w:b/>
          </w:rPr>
          <w:t>Cirrus:</w:t>
        </w:r>
        <w:r>
          <w:t xml:space="preserve"> </w:t>
        </w:r>
      </w:ins>
      <w:ins w:id="65" w:author="dsloanm" w:date="2017-06-14T12:42:00Z">
        <w:r>
          <w:t>a Tier-2</w:t>
        </w:r>
      </w:ins>
      <w:ins w:id="66" w:author="dsloanm" w:date="2017-06-14T12:43:00Z">
        <w:r>
          <w:t xml:space="preserve"> </w:t>
        </w:r>
      </w:ins>
      <w:ins w:id="67" w:author="dsloanm" w:date="2017-06-14T12:44:00Z">
        <w:r>
          <w:t xml:space="preserve">HPC </w:t>
        </w:r>
      </w:ins>
      <w:ins w:id="68" w:author="dsloanm" w:date="2017-06-14T12:42:00Z">
        <w:r>
          <w:t>system</w:t>
        </w:r>
      </w:ins>
      <w:ins w:id="69" w:author="dsloanm" w:date="2017-06-14T12:45:00Z">
        <w:r>
          <w:t xml:space="preserve"> hosted by the EPCC</w:t>
        </w:r>
      </w:ins>
      <w:ins w:id="70" w:author="dsloanm" w:date="2017-06-14T12:42:00Z">
        <w:r>
          <w:t xml:space="preserve">, </w:t>
        </w:r>
        <w:del w:id="71" w:author="TURNER Andrew" w:date="2017-06-22T09:13:00Z">
          <w:r w:rsidDel="00BA49AB">
            <w:delText xml:space="preserve">running </w:delText>
          </w:r>
        </w:del>
      </w:ins>
      <w:ins w:id="72" w:author="dsloanm" w:date="2017-06-19T12:24:00Z">
        <w:del w:id="73" w:author="TURNER Andrew" w:date="2017-06-22T09:13:00Z">
          <w:r w:rsidR="004823DF" w:rsidDel="00BA49AB">
            <w:delText xml:space="preserve">an </w:delText>
          </w:r>
        </w:del>
      </w:ins>
      <w:ins w:id="74" w:author="dsloanm" w:date="2017-06-14T12:42:00Z">
        <w:del w:id="75" w:author="TURNER Andrew" w:date="2017-06-22T09:13:00Z">
          <w:r w:rsidDel="00BA49AB">
            <w:delText>SGI</w:delText>
          </w:r>
        </w:del>
      </w:ins>
      <w:ins w:id="76" w:author="dsloanm" w:date="2017-06-19T12:24:00Z">
        <w:del w:id="77" w:author="TURNER Andrew" w:date="2017-06-22T09:13:00Z">
          <w:r w:rsidR="004823DF" w:rsidDel="00BA49AB">
            <w:delText xml:space="preserve"> implementation of</w:delText>
          </w:r>
        </w:del>
      </w:ins>
      <w:ins w:id="78" w:author="dsloanm" w:date="2017-06-14T12:42:00Z">
        <w:del w:id="79" w:author="TURNER Andrew" w:date="2017-06-22T09:13:00Z">
          <w:r w:rsidDel="00BA49AB">
            <w:delText xml:space="preserve"> Lustr</w:delText>
          </w:r>
        </w:del>
      </w:ins>
      <w:ins w:id="80" w:author="dsloanm" w:date="2017-06-14T12:44:00Z">
        <w:del w:id="81" w:author="TURNER Andrew" w:date="2017-06-22T09:13:00Z">
          <w:r w:rsidDel="00BA49AB">
            <w:delText>e</w:delText>
          </w:r>
        </w:del>
      </w:ins>
      <w:ins w:id="82" w:author="dsloanm" w:date="2017-06-14T12:42:00Z">
        <w:del w:id="83" w:author="TURNER Andrew" w:date="2017-06-22T09:13:00Z">
          <w:r w:rsidDel="00BA49AB">
            <w:delText>.</w:delText>
          </w:r>
        </w:del>
      </w:ins>
      <w:ins w:id="84" w:author="TURNER Andrew" w:date="2017-06-22T09:13:00Z">
        <w:r w:rsidR="00BA49AB">
          <w:t>with a DDN EXAScalar ES7K Lustre appliance</w:t>
        </w:r>
      </w:ins>
    </w:p>
    <w:p w14:paraId="671D914D" w14:textId="77777777" w:rsidR="00C34F42" w:rsidRDefault="00C34F42" w:rsidP="009B39A1">
      <w:pPr>
        <w:jc w:val="both"/>
      </w:pPr>
    </w:p>
    <w:p w14:paraId="43638F0B" w14:textId="0DA1197B" w:rsidR="009B39A1" w:rsidRDefault="009B39A1" w:rsidP="00702753">
      <w:pPr>
        <w:pStyle w:val="ListParagraph"/>
        <w:numPr>
          <w:ilvl w:val="0"/>
          <w:numId w:val="13"/>
        </w:numPr>
        <w:jc w:val="both"/>
        <w:rPr>
          <w:ins w:id="85" w:author="dsloanm" w:date="2017-06-19T15:01:00Z"/>
        </w:rPr>
      </w:pPr>
      <w:r w:rsidRPr="00E912C8">
        <w:rPr>
          <w:b/>
        </w:rPr>
        <w:t>COSMA</w:t>
      </w:r>
      <w:ins w:id="86" w:author="dsloanm" w:date="2017-06-19T15:01:00Z">
        <w:r w:rsidR="00C260C9">
          <w:rPr>
            <w:b/>
          </w:rPr>
          <w:t xml:space="preserve"> (aka COSMA5)</w:t>
        </w:r>
      </w:ins>
      <w:r w:rsidRPr="00E912C8">
        <w:rPr>
          <w:b/>
        </w:rPr>
        <w:t>:</w:t>
      </w:r>
      <w:r>
        <w:t xml:space="preserve"> one of the DiRAC UK HPC resources, using a DDN implementation of the IBM GPFS file system.</w:t>
      </w:r>
    </w:p>
    <w:p w14:paraId="43C1B642" w14:textId="77777777" w:rsidR="00C260C9" w:rsidRDefault="00C260C9">
      <w:pPr>
        <w:pStyle w:val="ListParagraph"/>
        <w:rPr>
          <w:ins w:id="87" w:author="dsloanm" w:date="2017-06-19T15:01:00Z"/>
        </w:rPr>
        <w:pPrChange w:id="88" w:author="dsloanm" w:date="2017-06-19T15:01:00Z">
          <w:pPr>
            <w:pStyle w:val="ListParagraph"/>
            <w:numPr>
              <w:numId w:val="13"/>
            </w:numPr>
            <w:ind w:hanging="360"/>
            <w:jc w:val="both"/>
          </w:pPr>
        </w:pPrChange>
      </w:pPr>
    </w:p>
    <w:p w14:paraId="785B4086" w14:textId="5C31392A" w:rsidR="00C260C9" w:rsidRPr="00C260C9" w:rsidRDefault="00C260C9" w:rsidP="00702753">
      <w:pPr>
        <w:pStyle w:val="ListParagraph"/>
        <w:numPr>
          <w:ilvl w:val="0"/>
          <w:numId w:val="13"/>
        </w:numPr>
        <w:jc w:val="both"/>
      </w:pPr>
      <w:ins w:id="89" w:author="dsloanm" w:date="2017-06-19T15:01:00Z">
        <w:r w:rsidRPr="00C260C9">
          <w:rPr>
            <w:b/>
            <w:rPrChange w:id="90" w:author="dsloanm" w:date="2017-06-19T15:01:00Z">
              <w:rPr/>
            </w:rPrChange>
          </w:rPr>
          <w:t>COSMA6:</w:t>
        </w:r>
        <w:r w:rsidRPr="00C260C9">
          <w:t xml:space="preserve"> </w:t>
        </w:r>
        <w:r>
          <w:t xml:space="preserve">the latest revision of the COSMA service, </w:t>
        </w:r>
        <w:del w:id="91" w:author="TURNER Andrew" w:date="2017-06-22T09:14:00Z">
          <w:r w:rsidDel="00BA49AB">
            <w:delText xml:space="preserve">using </w:delText>
          </w:r>
        </w:del>
      </w:ins>
      <w:ins w:id="92" w:author="dsloanm" w:date="2017-06-19T15:02:00Z">
        <w:del w:id="93" w:author="TURNER Andrew" w:date="2017-06-22T09:14:00Z">
          <w:r w:rsidDel="00BA49AB">
            <w:delText>the</w:delText>
          </w:r>
        </w:del>
      </w:ins>
      <w:ins w:id="94" w:author="TURNER Andrew" w:date="2017-06-22T09:14:00Z">
        <w:r w:rsidR="00BA49AB">
          <w:t>with a</w:t>
        </w:r>
      </w:ins>
      <w:ins w:id="95" w:author="dsloanm" w:date="2017-06-19T15:02:00Z">
        <w:r>
          <w:t xml:space="preserve"> </w:t>
        </w:r>
      </w:ins>
      <w:ins w:id="96" w:author="dsloanm" w:date="2017-06-19T15:01:00Z">
        <w:r>
          <w:t xml:space="preserve">DDN </w:t>
        </w:r>
      </w:ins>
      <w:ins w:id="97" w:author="dsloanm" w:date="2017-06-19T15:02:00Z">
        <w:r>
          <w:t>E</w:t>
        </w:r>
      </w:ins>
      <w:ins w:id="98" w:author="TURNER Andrew" w:date="2017-06-22T09:14:00Z">
        <w:r w:rsidR="00BA49AB">
          <w:t>XAS</w:t>
        </w:r>
      </w:ins>
      <w:ins w:id="99" w:author="dsloanm" w:date="2017-06-19T15:02:00Z">
        <w:del w:id="100" w:author="TURNER Andrew" w:date="2017-06-22T09:14:00Z">
          <w:r w:rsidDel="00BA49AB">
            <w:delText>xas</w:delText>
          </w:r>
        </w:del>
        <w:r>
          <w:t xml:space="preserve">calar Lustre </w:t>
        </w:r>
        <w:del w:id="101" w:author="TURNER Andrew" w:date="2017-06-22T09:14:00Z">
          <w:r w:rsidDel="00BA49AB">
            <w:delText>implementation</w:delText>
          </w:r>
        </w:del>
      </w:ins>
      <w:ins w:id="102" w:author="TURNER Andrew" w:date="2017-06-22T09:14:00Z">
        <w:r w:rsidR="00BA49AB">
          <w:t>appliance</w:t>
        </w:r>
      </w:ins>
      <w:ins w:id="103" w:author="dsloanm" w:date="2017-06-19T15:02:00Z">
        <w:r>
          <w:t>.</w:t>
        </w:r>
      </w:ins>
    </w:p>
    <w:p w14:paraId="5D737349" w14:textId="77777777" w:rsidR="009B39A1" w:rsidRDefault="009B39A1" w:rsidP="009B39A1">
      <w:pPr>
        <w:jc w:val="both"/>
      </w:pPr>
    </w:p>
    <w:p w14:paraId="311A8CA4" w14:textId="77777777" w:rsidR="009B39A1" w:rsidRDefault="009B39A1" w:rsidP="00702753">
      <w:pPr>
        <w:pStyle w:val="ListParagraph"/>
        <w:numPr>
          <w:ilvl w:val="0"/>
          <w:numId w:val="13"/>
        </w:numPr>
        <w:jc w:val="both"/>
      </w:pPr>
      <w:r w:rsidRPr="00E912C8">
        <w:rPr>
          <w:b/>
        </w:rPr>
        <w:lastRenderedPageBreak/>
        <w:t>UK-RDF DAC:</w:t>
      </w:r>
      <w:r>
        <w:t xml:space="preserve"> the Data Analytic Cluster attached to the UK Research Data Facility, also using DDN GPFS.</w:t>
      </w:r>
    </w:p>
    <w:p w14:paraId="6292303D" w14:textId="77777777" w:rsidR="009B39A1" w:rsidRDefault="009B39A1" w:rsidP="009B39A1">
      <w:pPr>
        <w:jc w:val="both"/>
      </w:pPr>
    </w:p>
    <w:p w14:paraId="1D518B00" w14:textId="77777777" w:rsidR="009B39A1" w:rsidRDefault="009B39A1" w:rsidP="00702753">
      <w:pPr>
        <w:pStyle w:val="ListParagraph"/>
        <w:numPr>
          <w:ilvl w:val="0"/>
          <w:numId w:val="13"/>
        </w:numPr>
        <w:jc w:val="both"/>
      </w:pPr>
      <w:r w:rsidRPr="00E912C8">
        <w:rPr>
          <w:b/>
        </w:rPr>
        <w:t>JASMIN:</w:t>
      </w:r>
      <w:r>
        <w:t xml:space="preserve"> a data analysis cluster delivered by the STFC, using the Panasas parallel file system.</w:t>
      </w:r>
    </w:p>
    <w:p w14:paraId="5C4E359F" w14:textId="77777777" w:rsidR="009B39A1" w:rsidRDefault="009B39A1" w:rsidP="009B39A1">
      <w:pPr>
        <w:jc w:val="both"/>
      </w:pPr>
    </w:p>
    <w:p w14:paraId="3F6BFE90" w14:textId="77777777" w:rsidR="009B39A1" w:rsidRDefault="009B39A1" w:rsidP="009B39A1">
      <w:pPr>
        <w:jc w:val="both"/>
      </w:pPr>
      <w:r>
        <w:t xml:space="preserve">We run </w:t>
      </w:r>
      <w:r w:rsidRPr="00AB506E">
        <w:rPr>
          <w:i/>
        </w:rPr>
        <w:t>benchio</w:t>
      </w:r>
      <w:r>
        <w:t>, a parallel benchmarking application which writes a three-dimensional distributed dataset to a single shared file. On all systems, we measure MPI-IO performance and, in selected cases, compare this with HDF5 and NetCDF equivalent implementations.</w:t>
      </w:r>
    </w:p>
    <w:p w14:paraId="2D11A012" w14:textId="77777777" w:rsidR="009B39A1" w:rsidRDefault="009B39A1" w:rsidP="009B39A1">
      <w:pPr>
        <w:jc w:val="both"/>
      </w:pPr>
    </w:p>
    <w:p w14:paraId="1836B080" w14:textId="3E465EAA" w:rsidR="009B39A1" w:rsidRDefault="009B39A1" w:rsidP="009B39A1">
      <w:pPr>
        <w:jc w:val="both"/>
      </w:pPr>
      <w:r w:rsidRPr="005D308E">
        <w:t xml:space="preserve">In the Lustre case, a range of stripe counts and sizes are tested. GPFS </w:t>
      </w:r>
      <w:r w:rsidR="002E23F4">
        <w:t xml:space="preserve">file systems do not allow the same level of user configuration so the default configuration as presented to users is </w:t>
      </w:r>
      <w:r w:rsidR="007E02DA">
        <w:t>employed.</w:t>
      </w:r>
    </w:p>
    <w:p w14:paraId="051DEFCD" w14:textId="77777777" w:rsidR="009B39A1" w:rsidRDefault="009B39A1" w:rsidP="009B39A1">
      <w:pPr>
        <w:jc w:val="both"/>
      </w:pPr>
    </w:p>
    <w:p w14:paraId="738AF6DD" w14:textId="538BD1CB" w:rsidR="00BE1E72" w:rsidRDefault="009B39A1" w:rsidP="00BE1E72">
      <w:pPr>
        <w:jc w:val="both"/>
      </w:pPr>
      <w:r>
        <w:t xml:space="preserve">This document is structured as follows: in the subsequent section, we provide detailed specifications on the </w:t>
      </w:r>
      <w:del w:id="104" w:author="dsloanm" w:date="2017-06-19T15:00:00Z">
        <w:r w:rsidDel="00176E4E">
          <w:delText xml:space="preserve">four </w:delText>
        </w:r>
      </w:del>
      <w:r>
        <w:t>chosen benchmark systems and their file systems. We then present our benchio application, highlighting the contrast between its data layout and the layout used by more traditional benchmarks. Results and conclusions follow, and we close by highlighting the opportunities for future work identified during the course of this project.</w:t>
      </w:r>
    </w:p>
    <w:p w14:paraId="5E94AB59" w14:textId="77777777" w:rsidR="00714FAE" w:rsidRDefault="00714FAE" w:rsidP="00714FAE">
      <w:pPr>
        <w:pStyle w:val="Heading1"/>
      </w:pPr>
      <w:r>
        <w:t>HPC Systems</w:t>
      </w:r>
    </w:p>
    <w:p w14:paraId="087E588A" w14:textId="77777777" w:rsidR="00714FAE" w:rsidRPr="00B31B88" w:rsidRDefault="00714FAE" w:rsidP="00714FAE">
      <w:pPr>
        <w:pStyle w:val="Heading2"/>
        <w:jc w:val="both"/>
      </w:pPr>
      <w:r>
        <w:t>ARCHER</w:t>
      </w:r>
    </w:p>
    <w:p w14:paraId="72176C7D" w14:textId="62D7F538" w:rsidR="00714FAE" w:rsidRDefault="00714FAE" w:rsidP="00714FAE">
      <w:pPr>
        <w:jc w:val="both"/>
      </w:pPr>
      <w:r>
        <w:t>ARCHER</w:t>
      </w:r>
      <w:r>
        <w:fldChar w:fldCharType="begin"/>
      </w:r>
      <w:r>
        <w:instrText xml:space="preserve"> REF _Ref477432407 \r \h </w:instrText>
      </w:r>
      <w:r>
        <w:fldChar w:fldCharType="separate"/>
      </w:r>
      <w:r w:rsidR="00E5516B">
        <w:t>[1]</w:t>
      </w:r>
      <w:r>
        <w:fldChar w:fldCharType="end"/>
      </w:r>
      <w:r w:rsidDel="00E3119F">
        <w:t xml:space="preserve"> </w:t>
      </w:r>
      <w:r>
        <w:t>is a Cray XC30-based system and the current UK National Supercomputing Service run by EPCC</w:t>
      </w:r>
      <w:r>
        <w:fldChar w:fldCharType="begin"/>
      </w:r>
      <w:r>
        <w:instrText xml:space="preserve"> REF _Ref468098388 \r \h </w:instrText>
      </w:r>
      <w:r>
        <w:fldChar w:fldCharType="separate"/>
      </w:r>
      <w:r w:rsidR="00E5516B">
        <w:t>[2]</w:t>
      </w:r>
      <w:r>
        <w:fldChar w:fldCharType="end"/>
      </w:r>
      <w:r>
        <w:t xml:space="preserve"> at the University of Edinburgh</w:t>
      </w:r>
      <w:r>
        <w:fldChar w:fldCharType="begin"/>
      </w:r>
      <w:r>
        <w:instrText xml:space="preserve"> REF _Ref468098396 \r \h </w:instrText>
      </w:r>
      <w:r>
        <w:fldChar w:fldCharType="separate"/>
      </w:r>
      <w:r w:rsidR="00E5516B">
        <w:t>[3]</w:t>
      </w:r>
      <w:r>
        <w:fldChar w:fldCharType="end"/>
      </w:r>
      <w:r>
        <w:t>. The /work file systems on ARCHER use the Lustre technology in the form of Sonexion parallel file system appliances. The theoretical sustained performance (in terms of bandwidth) of Sonexion Lustre file systems is determined by the number of SSUs (Scalable Storage Units) that make up the file system. ARCHER has three Sonexion file systems available to users:</w:t>
      </w:r>
    </w:p>
    <w:p w14:paraId="07A9E6C2" w14:textId="77777777" w:rsidR="00714FAE" w:rsidRDefault="00714FAE" w:rsidP="00714FAE">
      <w:pPr>
        <w:jc w:val="both"/>
      </w:pPr>
    </w:p>
    <w:p w14:paraId="1C0650F5" w14:textId="12811205" w:rsidR="00714FAE" w:rsidRDefault="00714FAE" w:rsidP="00702753">
      <w:pPr>
        <w:pStyle w:val="ListParagraph"/>
        <w:numPr>
          <w:ilvl w:val="0"/>
          <w:numId w:val="2"/>
        </w:numPr>
        <w:jc w:val="both"/>
      </w:pPr>
      <w:r>
        <w:t>fs2: 6 SSU, theoretical sustained = 30 GB/s</w:t>
      </w:r>
      <w:ins w:id="105" w:author="TURNER Andrew" w:date="2017-06-22T09:19:00Z">
        <w:r w:rsidR="00A81441">
          <w:t xml:space="preserve">. </w:t>
        </w:r>
      </w:ins>
      <w:ins w:id="106" w:author="TURNER Andrew" w:date="2017-06-22T09:21:00Z">
        <w:r w:rsidR="00A81441">
          <w:t>48 OSTs, defaults: stripe count = 4, stripe size = 1 MiB</w:t>
        </w:r>
      </w:ins>
    </w:p>
    <w:p w14:paraId="395C8E7C" w14:textId="7D534BB8" w:rsidR="00714FAE" w:rsidRDefault="00714FAE" w:rsidP="00702753">
      <w:pPr>
        <w:pStyle w:val="ListParagraph"/>
        <w:numPr>
          <w:ilvl w:val="0"/>
          <w:numId w:val="2"/>
        </w:numPr>
        <w:jc w:val="both"/>
      </w:pPr>
      <w:r>
        <w:t>fs3: 6 SSU, theoretical sustained = 30 GB/s</w:t>
      </w:r>
      <w:ins w:id="107" w:author="TURNER Andrew" w:date="2017-06-22T09:21:00Z">
        <w:r w:rsidR="00A81441">
          <w:t>. 48 OSTs, defaults: stripe count = 4, stripe size = 1 MiB</w:t>
        </w:r>
      </w:ins>
    </w:p>
    <w:p w14:paraId="2ED30FD4" w14:textId="76318545" w:rsidR="00714FAE" w:rsidRDefault="00714FAE" w:rsidP="00702753">
      <w:pPr>
        <w:pStyle w:val="ListParagraph"/>
        <w:numPr>
          <w:ilvl w:val="0"/>
          <w:numId w:val="2"/>
        </w:numPr>
        <w:jc w:val="both"/>
      </w:pPr>
      <w:r>
        <w:t>fs4: 7 SSU, theoretical sustained = 35 GB/s</w:t>
      </w:r>
      <w:ins w:id="108" w:author="TURNER Andrew" w:date="2017-06-22T09:20:00Z">
        <w:r w:rsidR="00A81441">
          <w:t>. 56 OSTs, defaults: stripe count = 4, stripe size = 1 MiB</w:t>
        </w:r>
      </w:ins>
    </w:p>
    <w:p w14:paraId="7212F741" w14:textId="77777777" w:rsidR="00714FAE" w:rsidRDefault="00714FAE" w:rsidP="00714FAE">
      <w:pPr>
        <w:pStyle w:val="ListParagraph"/>
        <w:jc w:val="both"/>
      </w:pPr>
    </w:p>
    <w:p w14:paraId="5CA45E24" w14:textId="77777777" w:rsidR="00714FAE" w:rsidRDefault="00714FAE" w:rsidP="00714FAE">
      <w:pPr>
        <w:pStyle w:val="ListParagraph"/>
        <w:ind w:left="0"/>
        <w:jc w:val="both"/>
      </w:pPr>
      <w:r>
        <w:t>Each compute node on ARCHER has two Intel Xeon E5-2697 v2 (Ivy Bridge) processors running at 2.7 GHz containing 12 cores each, giving a total of 24 cores per node. Standard compute nodes have 64 GB of memory shared between the two processors. A set of high-memory nodes are offered with 128 GB of available memory but these are not considered in this paper.</w:t>
      </w:r>
    </w:p>
    <w:p w14:paraId="28BC69B7" w14:textId="77777777" w:rsidR="00714FAE" w:rsidRDefault="00714FAE" w:rsidP="00714FAE">
      <w:pPr>
        <w:pStyle w:val="ListParagraph"/>
        <w:ind w:left="0"/>
        <w:jc w:val="both"/>
      </w:pPr>
    </w:p>
    <w:p w14:paraId="07F45364" w14:textId="7066F49F" w:rsidR="00BE65F3" w:rsidRDefault="00714FAE" w:rsidP="00714FAE">
      <w:pPr>
        <w:pStyle w:val="ListParagraph"/>
        <w:ind w:left="0"/>
        <w:jc w:val="both"/>
        <w:rPr>
          <w:ins w:id="109" w:author="TURNER Andrew" w:date="2017-06-22T09:19:00Z"/>
        </w:rPr>
      </w:pPr>
      <w:r>
        <w:t>Compute nodes are linked via the Cray Aries interconnect</w:t>
      </w:r>
      <w:r>
        <w:fldChar w:fldCharType="begin"/>
      </w:r>
      <w:r>
        <w:instrText xml:space="preserve"> REF _Ref468099468 \r \h </w:instrText>
      </w:r>
      <w:r>
        <w:fldChar w:fldCharType="separate"/>
      </w:r>
      <w:r w:rsidR="00E5516B">
        <w:t>[4]</w:t>
      </w:r>
      <w:r>
        <w:fldChar w:fldCharType="end"/>
      </w:r>
      <w:r>
        <w:t>, a low-latency, high-bandwidth link giving a peak</w:t>
      </w:r>
      <w:r w:rsidR="002E23F4">
        <w:t xml:space="preserve"> bisection</w:t>
      </w:r>
      <w:r>
        <w:t xml:space="preserve"> bandwidth of approximately 11,090 GB/s over the entire ARCHER machine.</w:t>
      </w:r>
      <w:r w:rsidR="002E23F4">
        <w:t xml:space="preserve"> All I/O to the Lustre file systems is routed over the Aries network to dedicated nodes linked to the file systems by Infiniband connections.</w:t>
      </w:r>
    </w:p>
    <w:p w14:paraId="54D0DBCE" w14:textId="77777777" w:rsidR="00A81441" w:rsidRDefault="00A81441" w:rsidP="00714FAE">
      <w:pPr>
        <w:pStyle w:val="ListParagraph"/>
        <w:ind w:left="0"/>
        <w:jc w:val="both"/>
        <w:rPr>
          <w:ins w:id="110" w:author="TURNER Andrew" w:date="2017-06-22T09:19:00Z"/>
        </w:rPr>
      </w:pPr>
    </w:p>
    <w:p w14:paraId="6B8D5DDA" w14:textId="51284717" w:rsidR="00A81441" w:rsidDel="00A81441" w:rsidRDefault="00A81441" w:rsidP="00714FAE">
      <w:pPr>
        <w:pStyle w:val="ListParagraph"/>
        <w:ind w:left="0"/>
        <w:jc w:val="both"/>
        <w:rPr>
          <w:ins w:id="111" w:author="dsloanm" w:date="2017-06-14T12:45:00Z"/>
          <w:del w:id="112" w:author="TURNER Andrew" w:date="2017-06-22T09:19:00Z"/>
        </w:rPr>
      </w:pPr>
    </w:p>
    <w:p w14:paraId="4A48CE79" w14:textId="62D83DE0" w:rsidR="00BE65F3" w:rsidRDefault="00BE65F3">
      <w:pPr>
        <w:pStyle w:val="Heading2"/>
        <w:rPr>
          <w:ins w:id="113" w:author="dsloanm" w:date="2017-06-14T12:46:00Z"/>
        </w:rPr>
        <w:pPrChange w:id="114" w:author="dsloanm" w:date="2017-06-14T12:46:00Z">
          <w:pPr>
            <w:pStyle w:val="ListParagraph"/>
            <w:ind w:left="0"/>
            <w:jc w:val="both"/>
          </w:pPr>
        </w:pPrChange>
      </w:pPr>
      <w:ins w:id="115" w:author="dsloanm" w:date="2017-06-14T12:45:00Z">
        <w:r>
          <w:t>Cirrus</w:t>
        </w:r>
      </w:ins>
    </w:p>
    <w:p w14:paraId="1CCAB449" w14:textId="5FF088B5" w:rsidR="00BE65F3" w:rsidRPr="00BE65F3" w:rsidRDefault="001911F5">
      <w:pPr>
        <w:pPrChange w:id="116" w:author="dsloanm" w:date="2017-06-14T12:46:00Z">
          <w:pPr>
            <w:pStyle w:val="ListParagraph"/>
            <w:ind w:left="0"/>
            <w:jc w:val="both"/>
          </w:pPr>
        </w:pPrChange>
      </w:pPr>
      <w:ins w:id="117" w:author="dsloanm" w:date="2017-06-14T12:46:00Z">
        <w:r>
          <w:t>Cirrus</w:t>
        </w:r>
      </w:ins>
      <w:ins w:id="118" w:author="dsloanm" w:date="2017-06-19T12:27:00Z">
        <w:r>
          <w:fldChar w:fldCharType="begin"/>
        </w:r>
        <w:r>
          <w:instrText xml:space="preserve"> REF _Ref485638563 \n \h </w:instrText>
        </w:r>
      </w:ins>
      <w:r>
        <w:fldChar w:fldCharType="separate"/>
      </w:r>
      <w:ins w:id="119" w:author="dsloanm" w:date="2017-06-21T13:47:00Z">
        <w:r w:rsidR="00E5516B">
          <w:t>[5]</w:t>
        </w:r>
      </w:ins>
      <w:ins w:id="120" w:author="dsloanm" w:date="2017-06-19T12:27:00Z">
        <w:r>
          <w:fldChar w:fldCharType="end"/>
        </w:r>
      </w:ins>
      <w:ins w:id="121" w:author="dsloanm" w:date="2017-06-14T12:46:00Z">
        <w:r w:rsidR="00BE65F3">
          <w:t xml:space="preserve"> is </w:t>
        </w:r>
      </w:ins>
      <w:ins w:id="122" w:author="dsloanm" w:date="2017-06-19T12:27:00Z">
        <w:r>
          <w:t xml:space="preserve">an </w:t>
        </w:r>
      </w:ins>
      <w:ins w:id="123" w:author="dsloanm" w:date="2017-06-14T12:46:00Z">
        <w:r w:rsidR="006C01BD">
          <w:t xml:space="preserve">HPC service </w:t>
        </w:r>
      </w:ins>
      <w:ins w:id="124" w:author="dsloanm" w:date="2017-06-19T12:27:00Z">
        <w:r>
          <w:t xml:space="preserve">also hosted by the EPCC and is one of the EPSRC Tier-2 </w:t>
        </w:r>
      </w:ins>
      <w:ins w:id="125" w:author="dsloanm" w:date="2017-06-19T12:28:00Z">
        <w:r>
          <w:t xml:space="preserve">UK </w:t>
        </w:r>
      </w:ins>
      <w:ins w:id="126" w:author="dsloanm" w:date="2017-06-19T12:27:00Z">
        <w:r>
          <w:t xml:space="preserve">national </w:t>
        </w:r>
      </w:ins>
      <w:ins w:id="127" w:author="dsloanm" w:date="2017-06-19T12:28:00Z">
        <w:r>
          <w:t xml:space="preserve">facilities. Launched in 2017, it is a 280 node (10,080 core) </w:t>
        </w:r>
      </w:ins>
      <w:ins w:id="128" w:author="TURNER Andrew" w:date="2017-06-22T09:15:00Z">
        <w:r w:rsidR="00BA49AB">
          <w:t>HPE/</w:t>
        </w:r>
      </w:ins>
      <w:ins w:id="129" w:author="dsloanm" w:date="2017-06-19T12:29:00Z">
        <w:r>
          <w:t xml:space="preserve">SGI ICE XA cluster </w:t>
        </w:r>
      </w:ins>
      <w:ins w:id="130" w:author="dsloanm" w:date="2017-06-19T12:31:00Z">
        <w:r>
          <w:t xml:space="preserve">offering </w:t>
        </w:r>
        <w:r w:rsidRPr="001911F5">
          <w:t>two</w:t>
        </w:r>
      </w:ins>
      <w:ins w:id="131" w:author="dsloanm" w:date="2017-06-19T12:30:00Z">
        <w:r w:rsidRPr="001911F5">
          <w:t xml:space="preserve"> 18-core Xeon "Broadwell" processors </w:t>
        </w:r>
        <w:r>
          <w:t xml:space="preserve">and </w:t>
        </w:r>
        <w:r w:rsidRPr="001911F5">
          <w:t xml:space="preserve">256 GiB </w:t>
        </w:r>
        <w:r>
          <w:t xml:space="preserve">of available </w:t>
        </w:r>
        <w:r w:rsidRPr="001911F5">
          <w:t>memory</w:t>
        </w:r>
        <w:r>
          <w:t xml:space="preserve"> per node. Compute nodes </w:t>
        </w:r>
      </w:ins>
      <w:ins w:id="132" w:author="dsloanm" w:date="2017-06-19T12:31:00Z">
        <w:r>
          <w:t>make use of a</w:t>
        </w:r>
      </w:ins>
      <w:ins w:id="133" w:author="dsloanm" w:date="2017-06-19T12:32:00Z">
        <w:r>
          <w:t xml:space="preserve"> high-bandwidth</w:t>
        </w:r>
      </w:ins>
      <w:ins w:id="134" w:author="dsloanm" w:date="2017-06-19T12:31:00Z">
        <w:r>
          <w:t xml:space="preserve"> Infiniband interconnect</w:t>
        </w:r>
      </w:ins>
      <w:ins w:id="135" w:author="TURNER Andrew" w:date="2017-06-22T09:15:00Z">
        <w:r w:rsidR="00BA49AB">
          <w:t xml:space="preserve">. Storage is provided by a DDN EXAScalar ES7K Lustre appliance with a peak </w:t>
        </w:r>
      </w:ins>
      <w:ins w:id="136" w:author="TURNER Andrew" w:date="2017-06-22T09:17:00Z">
        <w:r w:rsidR="00BA49AB">
          <w:t>theoretical</w:t>
        </w:r>
      </w:ins>
      <w:ins w:id="137" w:author="TURNER Andrew" w:date="2017-06-22T09:15:00Z">
        <w:r w:rsidR="00BA49AB">
          <w:t xml:space="preserve"> </w:t>
        </w:r>
      </w:ins>
      <w:ins w:id="138" w:author="TURNER Andrew" w:date="2017-06-22T09:17:00Z">
        <w:r w:rsidR="00BA49AB">
          <w:t xml:space="preserve">bandwidth of 10 GiB/s. The Lustre file system has </w:t>
        </w:r>
        <w:r w:rsidR="00BA49AB">
          <w:lastRenderedPageBreak/>
          <w:t xml:space="preserve">14 OSTs, a default stripe count of 1 and a default stripe size </w:t>
        </w:r>
      </w:ins>
      <w:ins w:id="139" w:author="TURNER Andrew" w:date="2017-06-22T09:18:00Z">
        <w:r w:rsidR="00BA49AB">
          <w:t>of 1 MiB.</w:t>
        </w:r>
      </w:ins>
      <w:ins w:id="140" w:author="dsloanm" w:date="2017-06-19T12:31:00Z">
        <w:del w:id="141" w:author="TURNER Andrew" w:date="2017-06-22T09:15:00Z">
          <w:r w:rsidDel="00BA49AB">
            <w:delText xml:space="preserve"> and the maximum theoretical</w:delText>
          </w:r>
        </w:del>
      </w:ins>
      <w:ins w:id="142" w:author="dsloanm" w:date="2017-06-19T12:32:00Z">
        <w:del w:id="143" w:author="TURNER Andrew" w:date="2017-06-22T09:15:00Z">
          <w:r w:rsidDel="00BA49AB">
            <w:delText xml:space="preserve"> performance for the storage system is </w:delText>
          </w:r>
        </w:del>
      </w:ins>
      <w:ins w:id="144" w:author="dsloanm" w:date="2017-06-19T12:33:00Z">
        <w:del w:id="145" w:author="TURNER Andrew" w:date="2017-06-22T09:15:00Z">
          <w:r w:rsidDel="00BA49AB">
            <w:delText>10 GiB/s.</w:delText>
          </w:r>
        </w:del>
      </w:ins>
    </w:p>
    <w:p w14:paraId="5C30C163" w14:textId="2C4C81EE" w:rsidR="00714FAE" w:rsidRDefault="00714FAE" w:rsidP="00714FAE">
      <w:pPr>
        <w:pStyle w:val="Heading2"/>
        <w:tabs>
          <w:tab w:val="left" w:pos="1260"/>
        </w:tabs>
        <w:jc w:val="both"/>
      </w:pPr>
      <w:r>
        <w:t>COSMA</w:t>
      </w:r>
      <w:ins w:id="146" w:author="dsloanm" w:date="2017-06-19T14:56:00Z">
        <w:r w:rsidR="00637D28">
          <w:t xml:space="preserve"> (aka COSMA5)</w:t>
        </w:r>
      </w:ins>
    </w:p>
    <w:p w14:paraId="5577D92B" w14:textId="0ACCCC05" w:rsidR="00714FAE" w:rsidRDefault="00714FAE" w:rsidP="00714FAE">
      <w:pPr>
        <w:jc w:val="both"/>
        <w:rPr>
          <w:ins w:id="147" w:author="dsloanm" w:date="2017-06-19T14:59:00Z"/>
        </w:rPr>
      </w:pPr>
      <w:r>
        <w:t>The Durham-based Cosmology Machine (COSMA)</w:t>
      </w:r>
      <w:del w:id="148" w:author="dsloanm" w:date="2017-06-19T14:53:00Z">
        <w:r w:rsidDel="00A0307E">
          <w:fldChar w:fldCharType="begin"/>
        </w:r>
        <w:r w:rsidDel="00A0307E">
          <w:delInstrText xml:space="preserve"> REF _Ref468099856 \r \h </w:delInstrText>
        </w:r>
        <w:r w:rsidDel="00A0307E">
          <w:fldChar w:fldCharType="separate"/>
        </w:r>
        <w:r w:rsidR="00A0307E" w:rsidDel="00A0307E">
          <w:delText>[5]</w:delText>
        </w:r>
        <w:r w:rsidDel="00A0307E">
          <w:fldChar w:fldCharType="end"/>
        </w:r>
      </w:del>
      <w:ins w:id="149" w:author="dsloanm" w:date="2017-06-19T14:53:00Z">
        <w:r w:rsidR="00A0307E">
          <w:fldChar w:fldCharType="begin"/>
        </w:r>
        <w:r w:rsidR="00A0307E">
          <w:instrText xml:space="preserve"> REF _Ref485647348 \n \h </w:instrText>
        </w:r>
      </w:ins>
      <w:r w:rsidR="00A0307E">
        <w:fldChar w:fldCharType="separate"/>
      </w:r>
      <w:ins w:id="150" w:author="dsloanm" w:date="2017-06-21T13:47:00Z">
        <w:r w:rsidR="00E5516B">
          <w:t>[6]</w:t>
        </w:r>
      </w:ins>
      <w:ins w:id="151" w:author="dsloanm" w:date="2017-06-19T14:53:00Z">
        <w:r w:rsidR="00A0307E">
          <w:fldChar w:fldCharType="end"/>
        </w:r>
      </w:ins>
      <w:r>
        <w:t xml:space="preserve"> is one of the five systems making up the UK DiRAC facility</w:t>
      </w:r>
      <w:r>
        <w:fldChar w:fldCharType="begin"/>
      </w:r>
      <w:r>
        <w:instrText xml:space="preserve"> REF _Ref468099862 \r \h </w:instrText>
      </w:r>
      <w:r>
        <w:fldChar w:fldCharType="separate"/>
      </w:r>
      <w:ins w:id="152" w:author="dsloanm" w:date="2017-06-21T13:47:00Z">
        <w:r w:rsidR="00E5516B">
          <w:t>[7]</w:t>
        </w:r>
      </w:ins>
      <w:del w:id="153" w:author="dsloanm" w:date="2017-06-19T14:52:00Z">
        <w:r w:rsidR="00520ED1" w:rsidDel="00A0307E">
          <w:delText>[6]</w:delText>
        </w:r>
      </w:del>
      <w:r>
        <w:fldChar w:fldCharType="end"/>
      </w:r>
      <w:r>
        <w:t>. Its disks use the IBM General Parallel File System (GPFS) implemented on two DDN SD12K storage controllers. The theoretical maximum performance is 20 GB/s.</w:t>
      </w:r>
    </w:p>
    <w:p w14:paraId="46411F70" w14:textId="77777777" w:rsidR="00176E4E" w:rsidRDefault="00176E4E" w:rsidP="00714FAE">
      <w:pPr>
        <w:jc w:val="both"/>
      </w:pPr>
    </w:p>
    <w:p w14:paraId="71D3172B" w14:textId="5BC6AB5D" w:rsidR="00714FAE" w:rsidRDefault="00714FAE" w:rsidP="00714FAE">
      <w:pPr>
        <w:jc w:val="both"/>
        <w:rPr>
          <w:ins w:id="154" w:author="dsloanm" w:date="2017-06-19T14:56:00Z"/>
        </w:rPr>
      </w:pPr>
      <w:r>
        <w:t>Each compute node on COSMA has two 2.6 GHz Intel Xeon E5-2670 CPUs with 8 cores each, i.e. 16 cores per node. 128 GB of RAM is available as standard and the interconnect between node and file system is Mellanox I</w:t>
      </w:r>
      <w:r w:rsidRPr="008D3156">
        <w:t>nfin</w:t>
      </w:r>
      <w:r>
        <w:t>i</w:t>
      </w:r>
      <w:r w:rsidRPr="008D3156">
        <w:t>band FDR10</w:t>
      </w:r>
      <w:r>
        <w:t>.</w:t>
      </w:r>
      <w:r w:rsidR="002E23F4">
        <w:t xml:space="preserve"> As for ARCHER, all I/O to the GPFS file system is routed over the Inifiniband compute node network to dedicated nodes linked to the file system by Infiniband connections.</w:t>
      </w:r>
    </w:p>
    <w:p w14:paraId="6FA90518" w14:textId="50C0813E" w:rsidR="00FD6B1A" w:rsidRDefault="00FD6B1A" w:rsidP="00714FAE">
      <w:pPr>
        <w:jc w:val="both"/>
        <w:rPr>
          <w:ins w:id="155" w:author="dsloanm" w:date="2017-06-19T14:56:00Z"/>
        </w:rPr>
      </w:pPr>
    </w:p>
    <w:p w14:paraId="042B0A5C" w14:textId="39434FC8" w:rsidR="00FD6B1A" w:rsidRDefault="00FD6B1A">
      <w:pPr>
        <w:pStyle w:val="Heading2"/>
        <w:rPr>
          <w:ins w:id="156" w:author="dsloanm" w:date="2017-06-19T14:56:00Z"/>
        </w:rPr>
        <w:pPrChange w:id="157" w:author="dsloanm" w:date="2017-06-19T14:56:00Z">
          <w:pPr>
            <w:jc w:val="both"/>
          </w:pPr>
        </w:pPrChange>
      </w:pPr>
      <w:ins w:id="158" w:author="dsloanm" w:date="2017-06-19T14:56:00Z">
        <w:r>
          <w:t>COSMA6</w:t>
        </w:r>
      </w:ins>
    </w:p>
    <w:p w14:paraId="6658868B" w14:textId="6F23F3F8" w:rsidR="00FD6B1A" w:rsidRDefault="00176E4E">
      <w:pPr>
        <w:rPr>
          <w:ins w:id="159" w:author="dsloanm" w:date="2017-06-19T15:07:00Z"/>
        </w:rPr>
        <w:pPrChange w:id="160" w:author="dsloanm" w:date="2017-06-19T14:56:00Z">
          <w:pPr>
            <w:jc w:val="both"/>
          </w:pPr>
        </w:pPrChange>
      </w:pPr>
      <w:ins w:id="161" w:author="dsloanm" w:date="2017-06-19T14:58:00Z">
        <w:r>
          <w:t>The latest</w:t>
        </w:r>
      </w:ins>
      <w:ins w:id="162" w:author="dsloanm" w:date="2017-06-19T14:56:00Z">
        <w:r>
          <w:t xml:space="preserve"> recent revision of the COSMA service, COSMA6</w:t>
        </w:r>
      </w:ins>
      <w:ins w:id="163" w:author="dsloanm" w:date="2017-06-19T15:05:00Z">
        <w:r w:rsidR="00F11435">
          <w:fldChar w:fldCharType="begin"/>
        </w:r>
        <w:r w:rsidR="00F11435">
          <w:instrText xml:space="preserve"> REF _Ref485648068 \n \h </w:instrText>
        </w:r>
      </w:ins>
      <w:r w:rsidR="00F11435">
        <w:fldChar w:fldCharType="separate"/>
      </w:r>
      <w:ins w:id="164" w:author="dsloanm" w:date="2017-06-21T13:47:00Z">
        <w:r w:rsidR="00E5516B">
          <w:t>[8]</w:t>
        </w:r>
      </w:ins>
      <w:ins w:id="165" w:author="dsloanm" w:date="2017-06-19T15:05:00Z">
        <w:r w:rsidR="00F11435">
          <w:fldChar w:fldCharType="end"/>
        </w:r>
      </w:ins>
      <w:ins w:id="166" w:author="dsloanm" w:date="2017-06-19T14:56:00Z">
        <w:r>
          <w:t>, joined the</w:t>
        </w:r>
      </w:ins>
      <w:ins w:id="167" w:author="dsloanm" w:date="2017-06-19T14:58:00Z">
        <w:r>
          <w:t xml:space="preserve"> DiRAC</w:t>
        </w:r>
      </w:ins>
      <w:ins w:id="168" w:author="dsloanm" w:date="2017-06-19T14:59:00Z">
        <w:r>
          <w:t xml:space="preserve"> facility in April 2017 with a </w:t>
        </w:r>
      </w:ins>
      <w:ins w:id="169" w:author="dsloanm" w:date="2017-06-19T15:00:00Z">
        <w:r>
          <w:t>significantly</w:t>
        </w:r>
      </w:ins>
      <w:ins w:id="170" w:author="dsloanm" w:date="2017-06-19T14:59:00Z">
        <w:r>
          <w:t xml:space="preserve"> </w:t>
        </w:r>
      </w:ins>
      <w:ins w:id="171" w:author="dsloanm" w:date="2017-06-19T15:00:00Z">
        <w:r>
          <w:t>different hardware setup.</w:t>
        </w:r>
      </w:ins>
      <w:ins w:id="172" w:author="dsloanm" w:date="2017-06-19T15:07:00Z">
        <w:r w:rsidR="007A2C15">
          <w:t xml:space="preserve"> Rather than the GPFS of the previous revision,</w:t>
        </w:r>
      </w:ins>
      <w:ins w:id="173" w:author="dsloanm" w:date="2017-06-19T15:08:00Z">
        <w:r w:rsidR="007A2C15">
          <w:t xml:space="preserve"> t</w:t>
        </w:r>
      </w:ins>
      <w:ins w:id="174" w:author="dsloanm" w:date="2017-06-19T15:06:00Z">
        <w:r w:rsidR="00A40E90">
          <w:t>he I/O hardware is “</w:t>
        </w:r>
      </w:ins>
      <w:ins w:id="175" w:author="dsloanm" w:date="2017-06-19T15:07:00Z">
        <w:r w:rsidR="00A40E90" w:rsidRPr="00A40E90">
          <w:t>2.5 PB DDN E</w:t>
        </w:r>
        <w:del w:id="176" w:author="TURNER Andrew" w:date="2017-06-22T09:22:00Z">
          <w:r w:rsidR="00A40E90" w:rsidRPr="00A40E90" w:rsidDel="007D20F5">
            <w:delText>xas</w:delText>
          </w:r>
        </w:del>
      </w:ins>
      <w:ins w:id="177" w:author="TURNER Andrew" w:date="2017-06-22T09:22:00Z">
        <w:r w:rsidR="007D20F5">
          <w:t>XAS</w:t>
        </w:r>
      </w:ins>
      <w:ins w:id="178" w:author="dsloanm" w:date="2017-06-19T15:07:00Z">
        <w:r w:rsidR="00A40E90" w:rsidRPr="00A40E90">
          <w:t>calar (Lustre) Data space served by 8 OSSs and 2 MDSs</w:t>
        </w:r>
        <w:del w:id="179" w:author="TURNER Andrew" w:date="2017-06-22T09:23:00Z">
          <w:r w:rsidR="00A40E90" w:rsidRPr="00A40E90" w:rsidDel="00845321">
            <w:delText xml:space="preserve"> ;   1.8  Intel Lustre Scratch space served by 6 OSSs and 2 MDSs using IP over IB and RDMA to the cluster</w:delText>
          </w:r>
        </w:del>
        <w:r w:rsidR="00A40E90">
          <w:t>”</w:t>
        </w:r>
      </w:ins>
      <w:ins w:id="180" w:author="dsloanm" w:date="2017-06-19T15:05:00Z">
        <w:r w:rsidR="00F11435">
          <w:fldChar w:fldCharType="begin"/>
        </w:r>
        <w:r w:rsidR="00F11435">
          <w:instrText xml:space="preserve"> REF _Ref485648075 \n \h </w:instrText>
        </w:r>
      </w:ins>
      <w:r w:rsidR="00F11435">
        <w:fldChar w:fldCharType="separate"/>
      </w:r>
      <w:ins w:id="181" w:author="dsloanm" w:date="2017-06-21T13:47:00Z">
        <w:r w:rsidR="00E5516B">
          <w:t>[9]</w:t>
        </w:r>
      </w:ins>
      <w:ins w:id="182" w:author="dsloanm" w:date="2017-06-19T15:05:00Z">
        <w:r w:rsidR="00F11435">
          <w:fldChar w:fldCharType="end"/>
        </w:r>
      </w:ins>
      <w:ins w:id="183" w:author="dsloanm" w:date="2017-06-19T15:07:00Z">
        <w:r w:rsidR="00CA35FE" w:rsidRPr="007A588F">
          <w:t>.</w:t>
        </w:r>
      </w:ins>
      <w:ins w:id="184" w:author="TURNER Andrew" w:date="2017-06-22T09:19:00Z">
        <w:r w:rsidR="00A81441" w:rsidRPr="007A588F">
          <w:t xml:space="preserve"> T</w:t>
        </w:r>
        <w:r w:rsidR="00A81441">
          <w:t>he Lustre file system has 120 OSTs, a default stripe count of 1 and a default stripe size of 1 MiB.</w:t>
        </w:r>
      </w:ins>
    </w:p>
    <w:p w14:paraId="5BD118CE" w14:textId="33380B47" w:rsidR="007A2C15" w:rsidRDefault="007A2C15">
      <w:pPr>
        <w:rPr>
          <w:ins w:id="185" w:author="dsloanm" w:date="2017-06-19T15:07:00Z"/>
        </w:rPr>
        <w:pPrChange w:id="186" w:author="dsloanm" w:date="2017-06-19T14:56:00Z">
          <w:pPr>
            <w:jc w:val="both"/>
          </w:pPr>
        </w:pPrChange>
      </w:pPr>
    </w:p>
    <w:p w14:paraId="08157F68" w14:textId="2F2B0679" w:rsidR="007A2C15" w:rsidRPr="00FD6B1A" w:rsidRDefault="00AF4560">
      <w:pPr>
        <w:pPrChange w:id="187" w:author="dsloanm" w:date="2017-06-19T14:56:00Z">
          <w:pPr>
            <w:jc w:val="both"/>
          </w:pPr>
        </w:pPrChange>
      </w:pPr>
      <w:ins w:id="188" w:author="dsloanm" w:date="2017-06-19T15:11:00Z">
        <w:r>
          <w:t>The cluster contains 500 I</w:t>
        </w:r>
        <w:r w:rsidRPr="00AF4560">
          <w:t>BM iDataPlex dx360 M4 Servers</w:t>
        </w:r>
        <w:r>
          <w:t xml:space="preserve"> compute nodes giving a total of 8000 Intel Xeon Sandy Bridge cores and more than 35TB of RAM. </w:t>
        </w:r>
      </w:ins>
      <w:ins w:id="189" w:author="dsloanm" w:date="2017-06-19T15:13:00Z">
        <w:r>
          <w:t>The interconnect is “</w:t>
        </w:r>
        <w:r w:rsidRPr="00AF4560">
          <w:t>Mellanox FDR10 Infiniband in a 2:1 Blocking configuration</w:t>
        </w:r>
        <w:r>
          <w:t>”.</w:t>
        </w:r>
      </w:ins>
    </w:p>
    <w:p w14:paraId="4A2CB093" w14:textId="77777777" w:rsidR="00714FAE" w:rsidRPr="00B1278A" w:rsidRDefault="00714FAE" w:rsidP="00714FAE">
      <w:pPr>
        <w:jc w:val="both"/>
      </w:pPr>
    </w:p>
    <w:p w14:paraId="2F7EDD3B" w14:textId="77777777" w:rsidR="00714FAE" w:rsidRDefault="00714FAE" w:rsidP="00714FAE">
      <w:pPr>
        <w:pStyle w:val="Heading2"/>
        <w:jc w:val="both"/>
      </w:pPr>
      <w:r>
        <w:t>UK-RDF DAC</w:t>
      </w:r>
    </w:p>
    <w:p w14:paraId="30F9F481" w14:textId="455565AF" w:rsidR="00714FAE" w:rsidRDefault="00714FAE" w:rsidP="00714FAE">
      <w:pPr>
        <w:jc w:val="both"/>
      </w:pPr>
      <w:r>
        <w:t>The UK Research Data Facility (UK-RDF)</w:t>
      </w:r>
      <w:ins w:id="190" w:author="dsloanm" w:date="2017-06-19T15:05:00Z">
        <w:r w:rsidR="00F11435">
          <w:fldChar w:fldCharType="begin"/>
        </w:r>
        <w:r w:rsidR="00F11435">
          <w:instrText xml:space="preserve"> REF _Ref485648085 \n \h </w:instrText>
        </w:r>
      </w:ins>
      <w:r w:rsidR="00F11435">
        <w:fldChar w:fldCharType="separate"/>
      </w:r>
      <w:ins w:id="191" w:author="dsloanm" w:date="2017-06-21T13:47:00Z">
        <w:r w:rsidR="00E5516B">
          <w:t>[10]</w:t>
        </w:r>
      </w:ins>
      <w:ins w:id="192" w:author="dsloanm" w:date="2017-06-19T15:05:00Z">
        <w:r w:rsidR="00F11435">
          <w:fldChar w:fldCharType="end"/>
        </w:r>
      </w:ins>
      <w:del w:id="193" w:author="dsloanm" w:date="2017-06-19T15:06:00Z">
        <w:r w:rsidDel="00F11435">
          <w:fldChar w:fldCharType="begin"/>
        </w:r>
        <w:r w:rsidDel="00F11435">
          <w:delInstrText xml:space="preserve"> REF _Ref468101786 \r \h </w:delInstrText>
        </w:r>
        <w:r w:rsidDel="00F11435">
          <w:fldChar w:fldCharType="separate"/>
        </w:r>
      </w:del>
      <w:del w:id="194" w:author="dsloanm" w:date="2017-06-19T14:52:00Z">
        <w:r w:rsidR="00520ED1" w:rsidDel="00A0307E">
          <w:delText>[7]</w:delText>
        </w:r>
      </w:del>
      <w:del w:id="195" w:author="dsloanm" w:date="2017-06-19T15:06:00Z">
        <w:r w:rsidDel="00F11435">
          <w:fldChar w:fldCharType="end"/>
        </w:r>
      </w:del>
      <w:r>
        <w:t xml:space="preserve"> is a high-volume file storage service collocated with ARCHER. Attached to it is the Data Analytic Cluster (DAC)</w:t>
      </w:r>
      <w:r>
        <w:fldChar w:fldCharType="begin"/>
      </w:r>
      <w:r>
        <w:instrText xml:space="preserve"> REF _Ref468101798 \r \h </w:instrText>
      </w:r>
      <w:r>
        <w:fldChar w:fldCharType="separate"/>
      </w:r>
      <w:ins w:id="196" w:author="dsloanm" w:date="2017-06-21T13:47:00Z">
        <w:r w:rsidR="00E5516B">
          <w:t>[11]</w:t>
        </w:r>
      </w:ins>
      <w:del w:id="197" w:author="dsloanm" w:date="2017-06-19T14:52:00Z">
        <w:r w:rsidR="00520ED1" w:rsidDel="00A0307E">
          <w:delText>[8]</w:delText>
        </w:r>
      </w:del>
      <w:r>
        <w:fldChar w:fldCharType="end"/>
      </w:r>
      <w:r>
        <w:t>, a system for facilitating the analysis of data held at the RDF. The file system is a DDN GPFS installation and is based on seven DDN 12K couplets. Separate metadata storage is on NetApp EF550/EF540 arrays populated with SSD drives. Three file systems are available to users:</w:t>
      </w:r>
    </w:p>
    <w:p w14:paraId="0025CB10" w14:textId="77777777" w:rsidR="00714FAE" w:rsidRDefault="00714FAE" w:rsidP="00714FAE">
      <w:pPr>
        <w:jc w:val="both"/>
      </w:pPr>
    </w:p>
    <w:p w14:paraId="44EBE241" w14:textId="77777777" w:rsidR="00714FAE" w:rsidRDefault="00714FAE" w:rsidP="00702753">
      <w:pPr>
        <w:pStyle w:val="ListParagraph"/>
        <w:numPr>
          <w:ilvl w:val="0"/>
          <w:numId w:val="6"/>
        </w:numPr>
        <w:jc w:val="both"/>
      </w:pPr>
      <w:r>
        <w:t>gpfs1: 6.4 PB storage, mounted as /nerc</w:t>
      </w:r>
    </w:p>
    <w:p w14:paraId="2853AF5C" w14:textId="77777777" w:rsidR="00714FAE" w:rsidRDefault="00714FAE" w:rsidP="00702753">
      <w:pPr>
        <w:pStyle w:val="ListParagraph"/>
        <w:numPr>
          <w:ilvl w:val="0"/>
          <w:numId w:val="6"/>
        </w:numPr>
        <w:jc w:val="both"/>
      </w:pPr>
      <w:r>
        <w:t>gpfs2: 4.4 PB storage, mounted as /epsrc</w:t>
      </w:r>
    </w:p>
    <w:p w14:paraId="2D7B12D2" w14:textId="77777777" w:rsidR="00714FAE" w:rsidRDefault="00714FAE" w:rsidP="00702753">
      <w:pPr>
        <w:pStyle w:val="ListParagraph"/>
        <w:numPr>
          <w:ilvl w:val="0"/>
          <w:numId w:val="6"/>
        </w:numPr>
        <w:jc w:val="both"/>
      </w:pPr>
      <w:r>
        <w:t>gpfs3: 1.5 PB storage, mounted as /general</w:t>
      </w:r>
    </w:p>
    <w:p w14:paraId="658DD72E" w14:textId="77777777" w:rsidR="00714FAE" w:rsidRDefault="00714FAE" w:rsidP="00714FAE">
      <w:pPr>
        <w:jc w:val="both"/>
      </w:pPr>
    </w:p>
    <w:p w14:paraId="0D84F833" w14:textId="77777777" w:rsidR="00714FAE" w:rsidRDefault="00714FAE" w:rsidP="00714FAE">
      <w:pPr>
        <w:jc w:val="both"/>
      </w:pPr>
      <w:r>
        <w:t xml:space="preserve">The DAC offers two compute node configurations: standard, using two 10-core 2.20 GHz Intel Xeon E5-2660 v2 processors and 128 GB RAM; and high-memory, using four 8-core 2.13 GHz Intel Xeon E7-4830 processors and 2 TB RAM. In this paper, the standard nodes are used exclusively to model the typical use case. </w:t>
      </w:r>
    </w:p>
    <w:p w14:paraId="41327300" w14:textId="77777777" w:rsidR="00714FAE" w:rsidRDefault="00714FAE" w:rsidP="00714FAE">
      <w:pPr>
        <w:jc w:val="both"/>
      </w:pPr>
    </w:p>
    <w:p w14:paraId="4772A2DD" w14:textId="77777777" w:rsidR="00714FAE" w:rsidRPr="00F84D47" w:rsidRDefault="00714FAE" w:rsidP="00714FAE">
      <w:pPr>
        <w:jc w:val="both"/>
      </w:pPr>
      <w:r>
        <w:t>All DAC nodes have direct Infiniband connections to the RDF drives with a maximum theoretical performance of 56 Gbps, or 7 GB/s.</w:t>
      </w:r>
    </w:p>
    <w:p w14:paraId="13DEC64A" w14:textId="77777777" w:rsidR="00714FAE" w:rsidRDefault="00714FAE" w:rsidP="00714FAE">
      <w:pPr>
        <w:pStyle w:val="Heading2"/>
        <w:jc w:val="both"/>
      </w:pPr>
      <w:r>
        <w:t>JASMIN</w:t>
      </w:r>
    </w:p>
    <w:p w14:paraId="6469BBBA" w14:textId="1C871F21" w:rsidR="00714FAE" w:rsidRDefault="00714FAE" w:rsidP="00714FAE">
      <w:pPr>
        <w:jc w:val="both"/>
      </w:pPr>
      <w:r>
        <w:t>The Joint Analysis System (JASMIN)</w:t>
      </w:r>
      <w:r>
        <w:fldChar w:fldCharType="begin"/>
      </w:r>
      <w:r>
        <w:instrText xml:space="preserve"> REF _Ref468103580 \r \h </w:instrText>
      </w:r>
      <w:r>
        <w:fldChar w:fldCharType="separate"/>
      </w:r>
      <w:ins w:id="198" w:author="dsloanm" w:date="2017-06-21T13:47:00Z">
        <w:r w:rsidR="00E5516B">
          <w:t>[12]</w:t>
        </w:r>
      </w:ins>
      <w:del w:id="199" w:author="dsloanm" w:date="2017-06-19T14:52:00Z">
        <w:r w:rsidR="00520ED1" w:rsidDel="00A0307E">
          <w:delText>[9]</w:delText>
        </w:r>
      </w:del>
      <w:r>
        <w:fldChar w:fldCharType="end"/>
      </w:r>
      <w:r>
        <w:t xml:space="preserve"> is an STFC-delivered service providing computing infrastructure for big data analysis.</w:t>
      </w:r>
    </w:p>
    <w:p w14:paraId="4753CD46" w14:textId="77777777" w:rsidR="00714FAE" w:rsidRDefault="00714FAE" w:rsidP="00714FAE">
      <w:pPr>
        <w:jc w:val="both"/>
      </w:pPr>
    </w:p>
    <w:p w14:paraId="74F6D62F" w14:textId="77777777" w:rsidR="00714FAE" w:rsidRPr="00B9386A" w:rsidRDefault="00714FAE" w:rsidP="00714FAE">
      <w:pPr>
        <w:jc w:val="both"/>
      </w:pPr>
      <w:r>
        <w:t xml:space="preserve">All tests were run from the Lotus compute cluster on JASMIN on nodes with 2.6 Ghz 8-core Intel Xeon </w:t>
      </w:r>
      <w:r w:rsidRPr="004B56A5">
        <w:t>E5-2650 v2</w:t>
      </w:r>
      <w:r>
        <w:t xml:space="preserve"> processors and 128 GB memory. The cluster uses the Panasas parallel file system implemented via bladesets connected to compute nodes over a 10 Gbps, i.e. 1.25 GB/s, Ethernet network, the theoretical limit for performance.</w:t>
      </w:r>
      <w:r w:rsidRPr="00B9386A">
        <w:t xml:space="preserve"> </w:t>
      </w:r>
    </w:p>
    <w:p w14:paraId="3C83CE86" w14:textId="77777777" w:rsidR="00714FAE" w:rsidRDefault="00714FAE" w:rsidP="00714FAE">
      <w:pPr>
        <w:pStyle w:val="Heading1"/>
        <w:jc w:val="both"/>
      </w:pPr>
      <w:r>
        <w:lastRenderedPageBreak/>
        <w:t>Parallel I/O benchmark: benchio</w:t>
      </w:r>
    </w:p>
    <w:p w14:paraId="2796B17D" w14:textId="77777777" w:rsidR="00714FAE" w:rsidRDefault="00714FAE" w:rsidP="00714FAE">
      <w:pPr>
        <w:jc w:val="both"/>
      </w:pPr>
    </w:p>
    <w:p w14:paraId="5B23D4D6" w14:textId="5AB1CFDD" w:rsidR="00714FAE" w:rsidRDefault="00714FAE" w:rsidP="00714FAE">
      <w:pPr>
        <w:jc w:val="both"/>
      </w:pPr>
      <w:r>
        <w:t xml:space="preserve">The parallel I/O performance of the HPC systems was evaluated by the </w:t>
      </w:r>
      <w:r>
        <w:rPr>
          <w:i/>
        </w:rPr>
        <w:t>benchio</w:t>
      </w:r>
      <w:r>
        <w:t xml:space="preserve"> application developed at EPCC. The code is Open Source and is available on GitHub</w:t>
      </w:r>
      <w:r>
        <w:fldChar w:fldCharType="begin"/>
      </w:r>
      <w:r>
        <w:instrText xml:space="preserve"> REF _Ref477432693 \r \h </w:instrText>
      </w:r>
      <w:r>
        <w:fldChar w:fldCharType="separate"/>
      </w:r>
      <w:ins w:id="200" w:author="dsloanm" w:date="2017-06-21T13:47:00Z">
        <w:r w:rsidR="00E5516B">
          <w:t>[13]</w:t>
        </w:r>
      </w:ins>
      <w:del w:id="201" w:author="dsloanm" w:date="2017-06-19T14:52:00Z">
        <w:r w:rsidR="00520ED1" w:rsidDel="00A0307E">
          <w:delText>[10]</w:delText>
        </w:r>
      </w:del>
      <w:r>
        <w:fldChar w:fldCharType="end"/>
      </w:r>
      <w:r>
        <w:t>. It was chosen ahead of the popular IOR benchmark for a number of reasons:</w:t>
      </w:r>
    </w:p>
    <w:p w14:paraId="08A8FA13" w14:textId="77777777" w:rsidR="00714FAE" w:rsidRDefault="00714FAE" w:rsidP="00714FAE">
      <w:pPr>
        <w:jc w:val="both"/>
      </w:pPr>
    </w:p>
    <w:p w14:paraId="558E66B2" w14:textId="77777777" w:rsidR="00714FAE" w:rsidRPr="00E10129" w:rsidRDefault="00714FAE" w:rsidP="00702753">
      <w:pPr>
        <w:pStyle w:val="ListParagraph"/>
        <w:numPr>
          <w:ilvl w:val="0"/>
          <w:numId w:val="3"/>
        </w:numPr>
        <w:jc w:val="both"/>
      </w:pPr>
      <w:r>
        <w:t>The parallel I/O decomposition can be varied to better model actual user applications.</w:t>
      </w:r>
    </w:p>
    <w:p w14:paraId="5306928E" w14:textId="77777777" w:rsidR="00714FAE" w:rsidRDefault="00714FAE" w:rsidP="00702753">
      <w:pPr>
        <w:pStyle w:val="ListParagraph"/>
        <w:numPr>
          <w:ilvl w:val="0"/>
          <w:numId w:val="3"/>
        </w:numPr>
        <w:jc w:val="both"/>
      </w:pPr>
      <w:r>
        <w:t>The IOR code is very opaque, this makes it very difficult to draw useful conclusions as to what variations in performance are due to.</w:t>
      </w:r>
    </w:p>
    <w:p w14:paraId="3E312DE6" w14:textId="77777777" w:rsidR="00714FAE" w:rsidRDefault="00714FAE" w:rsidP="00702753">
      <w:pPr>
        <w:pStyle w:val="ListParagraph"/>
        <w:numPr>
          <w:ilvl w:val="0"/>
          <w:numId w:val="3"/>
        </w:numPr>
        <w:jc w:val="both"/>
      </w:pPr>
      <w:r>
        <w:t>benchio is also able to evaluate the performance of HDF5 and NetCDF, two libraries that support parallel I/O and are commonly used by user communities on many HPC services.</w:t>
      </w:r>
    </w:p>
    <w:p w14:paraId="7FBAA200" w14:textId="77777777" w:rsidR="00714FAE" w:rsidRDefault="00714FAE" w:rsidP="00714FAE">
      <w:pPr>
        <w:jc w:val="both"/>
      </w:pPr>
    </w:p>
    <w:p w14:paraId="35E5C4D9" w14:textId="28C6DC5F" w:rsidR="00714FAE" w:rsidRDefault="00714FAE" w:rsidP="00714FAE">
      <w:pPr>
        <w:jc w:val="both"/>
      </w:pPr>
      <w:r>
        <w:t>Elaborating on the first reason listed, IOR uses an extremely simplistic 1D data decomposition (</w:t>
      </w:r>
      <w:r>
        <w:fldChar w:fldCharType="begin"/>
      </w:r>
      <w:r>
        <w:instrText xml:space="preserve"> REF _Ref465853438 \h  \* MERGEFORMAT </w:instrText>
      </w:r>
      <w:r>
        <w:fldChar w:fldCharType="separate"/>
      </w:r>
      <w:r w:rsidR="00E5516B">
        <w:t xml:space="preserve">Figure </w:t>
      </w:r>
      <w:r w:rsidR="00E5516B">
        <w:rPr>
          <w:noProof/>
        </w:rPr>
        <w:t>1</w:t>
      </w:r>
      <w:r>
        <w:fldChar w:fldCharType="end"/>
      </w:r>
      <w:r>
        <w:t xml:space="preserve">) that does not model user codes and does not test the performance of MPI-IO collective operations that are key to real performance. This is supported by previous work in </w:t>
      </w:r>
      <w:r>
        <w:rPr>
          <w:i/>
        </w:rPr>
        <w:t>Parallel IO Benchmark</w:t>
      </w:r>
      <w:r w:rsidR="00412F74">
        <w:rPr>
          <w:i/>
        </w:rPr>
        <w:t>in</w:t>
      </w:r>
      <w:ins w:id="202" w:author="dsloanm" w:date="2017-06-29T16:18:00Z">
        <w:r w:rsidR="00522D60">
          <w:rPr>
            <w:i/>
          </w:rPr>
          <w:t>g</w:t>
        </w:r>
      </w:ins>
      <w:r w:rsidR="00F63BC0" w:rsidRPr="00D7458A">
        <w:fldChar w:fldCharType="begin"/>
      </w:r>
      <w:r w:rsidR="00F63BC0" w:rsidRPr="00D7458A">
        <w:instrText xml:space="preserve"> REF _Ref467589454 \r \h </w:instrText>
      </w:r>
      <w:r w:rsidR="00F63BC0" w:rsidRPr="00D7458A">
        <w:fldChar w:fldCharType="separate"/>
      </w:r>
      <w:ins w:id="203" w:author="dsloanm" w:date="2017-06-21T13:47:00Z">
        <w:r w:rsidR="00E5516B">
          <w:t>[14]</w:t>
        </w:r>
      </w:ins>
      <w:del w:id="204" w:author="dsloanm" w:date="2017-06-19T14:52:00Z">
        <w:r w:rsidR="00520ED1" w:rsidDel="00A0307E">
          <w:delText>[11]</w:delText>
        </w:r>
      </w:del>
      <w:r w:rsidR="00F63BC0" w:rsidRPr="00D7458A">
        <w:fldChar w:fldCharType="end"/>
      </w:r>
      <w:r w:rsidR="00F63BC0">
        <w:rPr>
          <w:color w:val="FF0000"/>
        </w:rPr>
        <w:t xml:space="preserve"> </w:t>
      </w:r>
      <w:r>
        <w:t>which found that the optimal MPI-IO write configuration for the IOR layout is to disable collective I/O, a feature essential for achieving speeds beyond that of a few kilobytes-per-second on realistic data layouts.</w:t>
      </w:r>
    </w:p>
    <w:p w14:paraId="4ABD9392" w14:textId="10776752" w:rsidR="00714FAE" w:rsidRDefault="00714FAE" w:rsidP="00714FAE">
      <w:pPr>
        <w:jc w:val="both"/>
      </w:pPr>
      <w:r>
        <w:rPr>
          <w:noProof/>
          <w:lang w:eastAsia="en-GB"/>
        </w:rPr>
        <mc:AlternateContent>
          <mc:Choice Requires="wps">
            <w:drawing>
              <wp:anchor distT="0" distB="0" distL="114300" distR="114300" simplePos="0" relativeHeight="251657216" behindDoc="0" locked="0" layoutInCell="1" allowOverlap="1" wp14:anchorId="19FB045B" wp14:editId="6203C4E1">
                <wp:simplePos x="0" y="0"/>
                <wp:positionH relativeFrom="column">
                  <wp:posOffset>805180</wp:posOffset>
                </wp:positionH>
                <wp:positionV relativeFrom="paragraph">
                  <wp:posOffset>733425</wp:posOffset>
                </wp:positionV>
                <wp:extent cx="3663950" cy="260985"/>
                <wp:effectExtent l="0" t="0" r="0" b="0"/>
                <wp:wrapTopAndBottom/>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89F27" w14:textId="32FBD57E" w:rsidR="00BA49AB" w:rsidRPr="00B01D48" w:rsidRDefault="00BA49AB" w:rsidP="00714FAE">
                            <w:pPr>
                              <w:pStyle w:val="Caption"/>
                              <w:jc w:val="center"/>
                              <w:rPr>
                                <w:noProof/>
                                <w:sz w:val="20"/>
                              </w:rPr>
                            </w:pPr>
                            <w:bookmarkStart w:id="205"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205"/>
                            <w:r>
                              <w:t xml:space="preserve">. </w:t>
                            </w:r>
                            <w:r w:rsidRPr="00CA2E6D">
                              <w:t>IOR data layout: simple sequential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B045B" id="_x0000_t202" coordsize="21600,21600" o:spt="202" path="m,l,21600r21600,l21600,xe">
                <v:stroke joinstyle="miter"/>
                <v:path gradientshapeok="t" o:connecttype="rect"/>
              </v:shapetype>
              <v:shape id="Text Box 14" o:spid="_x0000_s1026" type="#_x0000_t202" style="position:absolute;left:0;text-align:left;margin-left:63.4pt;margin-top:57.75pt;width:288.5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eNew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" stroked="f">
                <v:textbox style="mso-fit-shape-to-text:t" inset="0,0,0,0">
                  <w:txbxContent>
                    <w:p w14:paraId="2FE89F27" w14:textId="32FBD57E" w:rsidR="00BA49AB" w:rsidRPr="00B01D48" w:rsidRDefault="00BA49AB" w:rsidP="00714FAE">
                      <w:pPr>
                        <w:pStyle w:val="Caption"/>
                        <w:jc w:val="center"/>
                        <w:rPr>
                          <w:noProof/>
                          <w:sz w:val="20"/>
                        </w:rPr>
                      </w:pPr>
                      <w:bookmarkStart w:id="206" w:name="_Ref465853438"/>
                      <w:r>
                        <w:t xml:space="preserve">Figure </w:t>
                      </w:r>
                      <w:r>
                        <w:fldChar w:fldCharType="begin"/>
                      </w:r>
                      <w:r>
                        <w:instrText xml:space="preserve"> SEQ Figure \* ARABIC </w:instrText>
                      </w:r>
                      <w:r>
                        <w:fldChar w:fldCharType="separate"/>
                      </w:r>
                      <w:r>
                        <w:rPr>
                          <w:noProof/>
                        </w:rPr>
                        <w:t>1</w:t>
                      </w:r>
                      <w:r>
                        <w:rPr>
                          <w:noProof/>
                        </w:rPr>
                        <w:fldChar w:fldCharType="end"/>
                      </w:r>
                      <w:bookmarkEnd w:id="206"/>
                      <w:r>
                        <w:t xml:space="preserve">. </w:t>
                      </w:r>
                      <w:r w:rsidRPr="00CA2E6D">
                        <w:t>IOR data layout: simple sequential</w:t>
                      </w:r>
                    </w:p>
                  </w:txbxContent>
                </v:textbox>
                <w10:wrap type="topAndBottom"/>
              </v:shape>
            </w:pict>
          </mc:Fallback>
        </mc:AlternateContent>
      </w:r>
      <w:r>
        <w:rPr>
          <w:noProof/>
          <w:lang w:eastAsia="en-GB"/>
        </w:rPr>
        <w:drawing>
          <wp:anchor distT="0" distB="0" distL="114300" distR="114300" simplePos="0" relativeHeight="251653120" behindDoc="0" locked="0" layoutInCell="1" allowOverlap="1" wp14:anchorId="115851BF" wp14:editId="45A4DF9C">
            <wp:simplePos x="0" y="0"/>
            <wp:positionH relativeFrom="column">
              <wp:posOffset>805180</wp:posOffset>
            </wp:positionH>
            <wp:positionV relativeFrom="paragraph">
              <wp:posOffset>248285</wp:posOffset>
            </wp:positionV>
            <wp:extent cx="3663950" cy="427990"/>
            <wp:effectExtent l="0" t="0" r="0" b="3810"/>
            <wp:wrapTopAndBottom/>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950" cy="427990"/>
                    </a:xfrm>
                    <a:prstGeom prst="rect">
                      <a:avLst/>
                    </a:prstGeom>
                    <a:noFill/>
                  </pic:spPr>
                </pic:pic>
              </a:graphicData>
            </a:graphic>
            <wp14:sizeRelH relativeFrom="page">
              <wp14:pctWidth>0</wp14:pctWidth>
            </wp14:sizeRelH>
            <wp14:sizeRelV relativeFrom="page">
              <wp14:pctHeight>0</wp14:pctHeight>
            </wp14:sizeRelV>
          </wp:anchor>
        </w:drawing>
      </w:r>
    </w:p>
    <w:p w14:paraId="65D3209A" w14:textId="77777777" w:rsidR="00714FAE" w:rsidRDefault="00714FAE" w:rsidP="00714FAE">
      <w:pPr>
        <w:jc w:val="both"/>
      </w:pPr>
      <w:r>
        <w:t>The benchio application measures write bandwidth to a single shared file for a given problem size per processor (weak scaling), i.e. the size of the output file scales with the number of processors. We chose to measure write bandwidth as it is the critical consideration of scientific application I/O performance, whereas read performance is traditionally not a factor beyond the initial “one-off” cost of reading input files.</w:t>
      </w:r>
    </w:p>
    <w:p w14:paraId="6F96A89B" w14:textId="77777777" w:rsidR="00714FAE" w:rsidRDefault="00714FAE" w:rsidP="00714FAE">
      <w:pPr>
        <w:jc w:val="both"/>
      </w:pPr>
    </w:p>
    <w:p w14:paraId="01CF3B66" w14:textId="6183EF1C" w:rsidR="00714FAE" w:rsidRDefault="00714FAE" w:rsidP="00714FAE">
      <w:pPr>
        <w:jc w:val="both"/>
      </w:pPr>
      <w:r>
        <w:rPr>
          <w:noProof/>
          <w:lang w:eastAsia="en-GB"/>
        </w:rPr>
        <mc:AlternateContent>
          <mc:Choice Requires="wps">
            <w:drawing>
              <wp:anchor distT="0" distB="0" distL="114300" distR="114300" simplePos="0" relativeHeight="251659264" behindDoc="0" locked="0" layoutInCell="1" allowOverlap="1" wp14:anchorId="5C1CB77B" wp14:editId="61234587">
                <wp:simplePos x="0" y="0"/>
                <wp:positionH relativeFrom="column">
                  <wp:posOffset>1428750</wp:posOffset>
                </wp:positionH>
                <wp:positionV relativeFrom="paragraph">
                  <wp:posOffset>3536315</wp:posOffset>
                </wp:positionV>
                <wp:extent cx="2907030" cy="260985"/>
                <wp:effectExtent l="0" t="0" r="0" b="0"/>
                <wp:wrapTopAndBottom/>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703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922" w14:textId="4C666BA2" w:rsidR="00BA49AB" w:rsidRPr="000E084D" w:rsidRDefault="00BA49AB" w:rsidP="00714FAE">
                            <w:pPr>
                              <w:pStyle w:val="Caption"/>
                              <w:jc w:val="center"/>
                              <w:rPr>
                                <w:noProof/>
                                <w:sz w:val="20"/>
                              </w:rPr>
                            </w:pPr>
                            <w:bookmarkStart w:id="207"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207"/>
                            <w:r>
                              <w:t xml:space="preserve">. </w:t>
                            </w:r>
                            <w:r w:rsidRPr="00084114">
                              <w:t>benchio data layout: 3D strided, P2 behind P0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CB77B" id="Text Box 17" o:spid="_x0000_s1027" type="#_x0000_t202" style="position:absolute;left:0;text-align:left;margin-left:112.5pt;margin-top:278.45pt;width:228.9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" stroked="f">
                <v:textbox style="mso-fit-shape-to-text:t" inset="0,0,0,0">
                  <w:txbxContent>
                    <w:p w14:paraId="0A2E7922" w14:textId="4C666BA2" w:rsidR="00BA49AB" w:rsidRPr="000E084D" w:rsidRDefault="00BA49AB" w:rsidP="00714FAE">
                      <w:pPr>
                        <w:pStyle w:val="Caption"/>
                        <w:jc w:val="center"/>
                        <w:rPr>
                          <w:noProof/>
                          <w:sz w:val="20"/>
                        </w:rPr>
                      </w:pPr>
                      <w:bookmarkStart w:id="208" w:name="_Ref466025574"/>
                      <w:r>
                        <w:t xml:space="preserve">Figure </w:t>
                      </w:r>
                      <w:r>
                        <w:fldChar w:fldCharType="begin"/>
                      </w:r>
                      <w:r>
                        <w:instrText xml:space="preserve"> SEQ Figure \* ARABIC </w:instrText>
                      </w:r>
                      <w:r>
                        <w:fldChar w:fldCharType="separate"/>
                      </w:r>
                      <w:r>
                        <w:rPr>
                          <w:noProof/>
                        </w:rPr>
                        <w:t>2</w:t>
                      </w:r>
                      <w:r>
                        <w:rPr>
                          <w:noProof/>
                        </w:rPr>
                        <w:fldChar w:fldCharType="end"/>
                      </w:r>
                      <w:bookmarkEnd w:id="208"/>
                      <w:r>
                        <w:t xml:space="preserve">. </w:t>
                      </w:r>
                      <w:r w:rsidRPr="00084114">
                        <w:t>benchio data layout: 3D strided, P2 behind P0</w:t>
                      </w:r>
                    </w:p>
                  </w:txbxContent>
                </v:textbox>
                <w10:wrap type="topAndBottom"/>
              </v:shape>
            </w:pict>
          </mc:Fallback>
        </mc:AlternateContent>
      </w:r>
      <w:r>
        <w:rPr>
          <w:noProof/>
          <w:lang w:eastAsia="en-GB"/>
        </w:rPr>
        <w:drawing>
          <wp:anchor distT="0" distB="0" distL="114300" distR="114300" simplePos="0" relativeHeight="251655168" behindDoc="0" locked="0" layoutInCell="1" allowOverlap="1" wp14:anchorId="2D21ABD2" wp14:editId="212F2E6D">
            <wp:simplePos x="0" y="0"/>
            <wp:positionH relativeFrom="column">
              <wp:posOffset>1428750</wp:posOffset>
            </wp:positionH>
            <wp:positionV relativeFrom="paragraph">
              <wp:posOffset>680720</wp:posOffset>
            </wp:positionV>
            <wp:extent cx="2907030" cy="2798445"/>
            <wp:effectExtent l="0" t="0" r="0" b="0"/>
            <wp:wrapTopAndBottom/>
            <wp:docPr id="22" name="Picture 13" descr="new-cube-labelled-rescaled-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cube-labelled-rescaled-cropp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030" cy="2798445"/>
                    </a:xfrm>
                    <a:prstGeom prst="rect">
                      <a:avLst/>
                    </a:prstGeom>
                    <a:noFill/>
                  </pic:spPr>
                </pic:pic>
              </a:graphicData>
            </a:graphic>
            <wp14:sizeRelH relativeFrom="page">
              <wp14:pctWidth>0</wp14:pctWidth>
            </wp14:sizeRelH>
            <wp14:sizeRelV relativeFrom="margin">
              <wp14:pctHeight>0</wp14:pctHeight>
            </wp14:sizeRelV>
          </wp:anchor>
        </w:drawing>
      </w:r>
      <w:r>
        <w:t xml:space="preserve">The test data is a series of double precision floating point numbers held in a 3D array and shared over processes in a 3D block decomposition (see </w:t>
      </w:r>
      <w:r>
        <w:fldChar w:fldCharType="begin"/>
      </w:r>
      <w:r>
        <w:instrText xml:space="preserve"> REF _Ref466025574 \h </w:instrText>
      </w:r>
      <w:r>
        <w:fldChar w:fldCharType="separate"/>
      </w:r>
      <w:r w:rsidR="00E5516B">
        <w:t xml:space="preserve">Figure </w:t>
      </w:r>
      <w:r w:rsidR="00E5516B">
        <w:rPr>
          <w:noProof/>
        </w:rPr>
        <w:t>2</w:t>
      </w:r>
      <w:r>
        <w:fldChar w:fldCharType="end"/>
      </w:r>
      <w:r>
        <w:t xml:space="preserve"> and </w:t>
      </w:r>
      <w:r>
        <w:fldChar w:fldCharType="begin"/>
      </w:r>
      <w:r>
        <w:instrText xml:space="preserve"> REF _Ref466025577 \h </w:instrText>
      </w:r>
      <w:r>
        <w:fldChar w:fldCharType="separate"/>
      </w:r>
      <w:r w:rsidR="00E5516B">
        <w:t xml:space="preserve">Figure </w:t>
      </w:r>
      <w:r w:rsidR="00E5516B">
        <w:rPr>
          <w:noProof/>
        </w:rPr>
        <w:t>3</w:t>
      </w:r>
      <w:r>
        <w:fldChar w:fldCharType="end"/>
      </w:r>
      <w:r>
        <w:t>). Halos have been added to all dimensions of the local arrays to better approximate the layout of a “real-world” scientific application. By default, each of these local arrays are of size 128</w:t>
      </w:r>
      <w:r w:rsidRPr="00634A59">
        <w:rPr>
          <w:vertAlign w:val="superscript"/>
        </w:rPr>
        <w:t>3</w:t>
      </w:r>
      <w:r w:rsidRPr="00C62226">
        <w:t>.</w:t>
      </w:r>
    </w:p>
    <w:p w14:paraId="0626598D" w14:textId="15196DE0" w:rsidR="00714FAE" w:rsidDel="00F41AFD" w:rsidRDefault="00714FAE" w:rsidP="00714FAE">
      <w:pPr>
        <w:jc w:val="both"/>
        <w:rPr>
          <w:ins w:id="209" w:author="dsloanm" w:date="2017-06-21T13:50:00Z"/>
          <w:del w:id="210" w:author="TURNER Andrew" w:date="2017-06-22T09:28:00Z"/>
        </w:rPr>
      </w:pPr>
    </w:p>
    <w:p w14:paraId="0B98DA2F" w14:textId="4611E422" w:rsidR="00D001BF" w:rsidDel="00F41AFD" w:rsidRDefault="00D001BF" w:rsidP="00714FAE">
      <w:pPr>
        <w:jc w:val="both"/>
        <w:rPr>
          <w:ins w:id="211" w:author="dsloanm" w:date="2017-06-21T13:50:00Z"/>
          <w:del w:id="212" w:author="TURNER Andrew" w:date="2017-06-22T09:28:00Z"/>
        </w:rPr>
      </w:pPr>
    </w:p>
    <w:p w14:paraId="3769B58F" w14:textId="57F85A39" w:rsidR="00D001BF" w:rsidDel="00F41AFD" w:rsidRDefault="00D001BF" w:rsidP="00714FAE">
      <w:pPr>
        <w:jc w:val="both"/>
        <w:rPr>
          <w:ins w:id="213" w:author="dsloanm" w:date="2017-06-21T13:50:00Z"/>
          <w:del w:id="214" w:author="TURNER Andrew" w:date="2017-06-22T09:27:00Z"/>
        </w:rPr>
      </w:pPr>
    </w:p>
    <w:p w14:paraId="6DAA1F3C" w14:textId="1DE802F5" w:rsidR="00D001BF" w:rsidDel="00F41AFD" w:rsidRDefault="00D001BF" w:rsidP="00714FAE">
      <w:pPr>
        <w:jc w:val="both"/>
        <w:rPr>
          <w:ins w:id="215" w:author="dsloanm" w:date="2017-06-21T13:50:00Z"/>
          <w:del w:id="216" w:author="TURNER Andrew" w:date="2017-06-22T09:27:00Z"/>
        </w:rPr>
      </w:pPr>
    </w:p>
    <w:p w14:paraId="68C629D6" w14:textId="1E421161" w:rsidR="00D001BF" w:rsidDel="00F41AFD" w:rsidRDefault="00D001BF" w:rsidP="00714FAE">
      <w:pPr>
        <w:jc w:val="both"/>
        <w:rPr>
          <w:ins w:id="217" w:author="dsloanm" w:date="2017-06-21T13:50:00Z"/>
          <w:del w:id="218" w:author="TURNER Andrew" w:date="2017-06-22T09:27:00Z"/>
        </w:rPr>
      </w:pPr>
    </w:p>
    <w:p w14:paraId="67A166CA" w14:textId="3BECC5AD" w:rsidR="00D001BF" w:rsidDel="00F41AFD" w:rsidRDefault="00D001BF" w:rsidP="00714FAE">
      <w:pPr>
        <w:jc w:val="both"/>
        <w:rPr>
          <w:ins w:id="219" w:author="dsloanm" w:date="2017-06-21T13:50:00Z"/>
          <w:del w:id="220" w:author="TURNER Andrew" w:date="2017-06-22T09:27:00Z"/>
        </w:rPr>
      </w:pPr>
    </w:p>
    <w:p w14:paraId="05684BA1" w14:textId="1C4B7C21" w:rsidR="00D001BF" w:rsidRDefault="00D001BF" w:rsidP="00714FAE">
      <w:pPr>
        <w:jc w:val="both"/>
      </w:pPr>
    </w:p>
    <w:p w14:paraId="0846311F" w14:textId="6B16077C" w:rsidR="00714FAE" w:rsidRDefault="00714FAE" w:rsidP="00714FAE">
      <w:pPr>
        <w:jc w:val="both"/>
      </w:pPr>
      <w:r>
        <w:rPr>
          <w:noProof/>
          <w:lang w:eastAsia="en-GB"/>
        </w:rPr>
        <mc:AlternateContent>
          <mc:Choice Requires="wps">
            <w:drawing>
              <wp:anchor distT="0" distB="0" distL="114300" distR="114300" simplePos="0" relativeHeight="251663360" behindDoc="0" locked="0" layoutInCell="1" allowOverlap="1" wp14:anchorId="6D22BAE0" wp14:editId="4B17217D">
                <wp:simplePos x="0" y="0"/>
                <wp:positionH relativeFrom="column">
                  <wp:posOffset>-398780</wp:posOffset>
                </wp:positionH>
                <wp:positionV relativeFrom="paragraph">
                  <wp:posOffset>1397635</wp:posOffset>
                </wp:positionV>
                <wp:extent cx="6562090" cy="533400"/>
                <wp:effectExtent l="0" t="0" r="0" b="0"/>
                <wp:wrapTopAndBottom/>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9B849" w14:textId="0777242F" w:rsidR="00BA49AB" w:rsidRPr="00902ABC" w:rsidRDefault="00BA49AB" w:rsidP="00714FAE">
                            <w:pPr>
                              <w:pStyle w:val="Caption"/>
                              <w:jc w:val="center"/>
                              <w:rPr>
                                <w:noProof/>
                                <w:sz w:val="20"/>
                              </w:rPr>
                            </w:pPr>
                            <w:bookmarkStart w:id="221"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221"/>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22BAE0" id="Text Box 19" o:spid="_x0000_s1028" type="#_x0000_t202" style="position:absolute;left:0;text-align:left;margin-left:-31.4pt;margin-top:110.05pt;width:516.7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NzkfQIAAAg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" stroked="f">
                <v:textbox style="mso-fit-shape-to-text:t" inset="0,0,0,0">
                  <w:txbxContent>
                    <w:p w14:paraId="33E9B849" w14:textId="0777242F" w:rsidR="00BA49AB" w:rsidRPr="00902ABC" w:rsidRDefault="00BA49AB" w:rsidP="00714FAE">
                      <w:pPr>
                        <w:pStyle w:val="Caption"/>
                        <w:jc w:val="center"/>
                        <w:rPr>
                          <w:noProof/>
                          <w:sz w:val="20"/>
                        </w:rPr>
                      </w:pPr>
                      <w:bookmarkStart w:id="222" w:name="_Ref466025577"/>
                      <w:r>
                        <w:t xml:space="preserve">Figure </w:t>
                      </w:r>
                      <w:r>
                        <w:fldChar w:fldCharType="begin"/>
                      </w:r>
                      <w:r>
                        <w:instrText xml:space="preserve"> SEQ Figure \* ARABIC </w:instrText>
                      </w:r>
                      <w:r>
                        <w:fldChar w:fldCharType="separate"/>
                      </w:r>
                      <w:r>
                        <w:rPr>
                          <w:noProof/>
                        </w:rPr>
                        <w:t>3</w:t>
                      </w:r>
                      <w:r>
                        <w:rPr>
                          <w:noProof/>
                        </w:rPr>
                        <w:fldChar w:fldCharType="end"/>
                      </w:r>
                      <w:bookmarkEnd w:id="222"/>
                      <w:r>
                        <w:t>.</w:t>
                      </w:r>
                      <w:r w:rsidRPr="00EA4319">
                        <w:t xml:space="preserve"> benchio data layout: example </w:t>
                      </w:r>
                      <w:r>
                        <w:t>3</w:t>
                      </w:r>
                      <w:r w:rsidRPr="00EA4319">
                        <w:t xml:space="preserve">D decomposition, 2x2x2 grid per processor. Equivalent to layout of output file. </w:t>
                      </w:r>
                      <w:r>
                        <w:t>Note: data is an entirely contiguous 1x32 array, split into two rows in this figure only for legibility. Contrast with the IOR parallel data layout shown in Figure 1.</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7B27592B" wp14:editId="4F82A065">
            <wp:simplePos x="0" y="0"/>
            <wp:positionH relativeFrom="column">
              <wp:posOffset>-398780</wp:posOffset>
            </wp:positionH>
            <wp:positionV relativeFrom="paragraph">
              <wp:posOffset>245110</wp:posOffset>
            </wp:positionV>
            <wp:extent cx="6562090" cy="1095375"/>
            <wp:effectExtent l="0" t="0" r="0" b="0"/>
            <wp:wrapTopAndBottom/>
            <wp:docPr id="20" name="Picture 17" descr="cube-2d-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be-2d-lay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090" cy="1095375"/>
                    </a:xfrm>
                    <a:prstGeom prst="rect">
                      <a:avLst/>
                    </a:prstGeom>
                    <a:noFill/>
                  </pic:spPr>
                </pic:pic>
              </a:graphicData>
            </a:graphic>
            <wp14:sizeRelH relativeFrom="page">
              <wp14:pctWidth>0</wp14:pctWidth>
            </wp14:sizeRelH>
            <wp14:sizeRelV relativeFrom="page">
              <wp14:pctHeight>0</wp14:pctHeight>
            </wp14:sizeRelV>
          </wp:anchor>
        </w:drawing>
      </w:r>
    </w:p>
    <w:p w14:paraId="07D733E5" w14:textId="77777777" w:rsidR="00714FAE" w:rsidRDefault="00714FAE" w:rsidP="00714FAE">
      <w:pPr>
        <w:pStyle w:val="Heading1"/>
        <w:jc w:val="both"/>
      </w:pPr>
      <w:r>
        <w:t>Results</w:t>
      </w:r>
    </w:p>
    <w:p w14:paraId="65EE80E7" w14:textId="77777777" w:rsidR="00714FAE" w:rsidRDefault="00714FAE" w:rsidP="00714FAE">
      <w:pPr>
        <w:jc w:val="both"/>
      </w:pPr>
    </w:p>
    <w:p w14:paraId="09D4175F" w14:textId="77777777" w:rsidR="00714FAE" w:rsidRDefault="00714FAE" w:rsidP="00714FAE">
      <w:pPr>
        <w:jc w:val="both"/>
      </w:pPr>
      <w:r>
        <w:t>With benchio, each test is repeated a minimum of ten times and the maximum, minimum and mean bandwidth reported. As I/O is a shared resource on all measured machines, and therefore subject to contention from other users, the maximum attained bandwidth is considered to be most representative of capabilities of a system. In our initial ARCHER results, we present the full range of values to demonstrate the high variance caused by user contention. However, in the results following, we present only the maximum unless otherwise indicated.</w:t>
      </w:r>
    </w:p>
    <w:p w14:paraId="28914C90" w14:textId="77777777" w:rsidR="00714FAE" w:rsidRDefault="00714FAE" w:rsidP="00714FAE">
      <w:pPr>
        <w:pStyle w:val="Heading2"/>
        <w:jc w:val="both"/>
      </w:pPr>
      <w:r>
        <w:t>ARCHER Performance</w:t>
      </w:r>
    </w:p>
    <w:p w14:paraId="6932FADD" w14:textId="77777777" w:rsidR="00714FAE" w:rsidRDefault="00714FAE" w:rsidP="00714FAE">
      <w:pPr>
        <w:jc w:val="both"/>
      </w:pPr>
    </w:p>
    <w:p w14:paraId="63CEE638" w14:textId="5A595584" w:rsidR="00714FAE" w:rsidRDefault="006B5087" w:rsidP="00714FAE">
      <w:pPr>
        <w:jc w:val="both"/>
      </w:pPr>
      <w:r>
        <w:t>b</w:t>
      </w:r>
      <w:r w:rsidR="00714FAE">
        <w:t>enchio was compiled on ARCHER with the following modules loaded:</w:t>
      </w:r>
    </w:p>
    <w:p w14:paraId="1362EECD" w14:textId="77777777" w:rsidR="00714FAE" w:rsidRDefault="00714FAE" w:rsidP="00714FAE">
      <w:pPr>
        <w:jc w:val="both"/>
      </w:pPr>
    </w:p>
    <w:p w14:paraId="556FFCFF" w14:textId="77777777" w:rsidR="00714FAE" w:rsidRPr="00E912C8" w:rsidRDefault="00714FAE" w:rsidP="00714FAE">
      <w:pPr>
        <w:jc w:val="both"/>
        <w:rPr>
          <w:rStyle w:val="Emphasis"/>
        </w:rPr>
      </w:pPr>
      <w:r w:rsidRPr="00E912C8">
        <w:rPr>
          <w:rStyle w:val="Emphasis"/>
        </w:rPr>
        <w:t xml:space="preserve">  1) modules/3.2.10.2</w:t>
      </w:r>
    </w:p>
    <w:p w14:paraId="4449AA43" w14:textId="77777777" w:rsidR="00714FAE" w:rsidRPr="00E912C8" w:rsidRDefault="00714FAE" w:rsidP="00714FAE">
      <w:pPr>
        <w:jc w:val="both"/>
        <w:rPr>
          <w:rStyle w:val="Emphasis"/>
        </w:rPr>
      </w:pPr>
      <w:r w:rsidRPr="00E912C8">
        <w:rPr>
          <w:rStyle w:val="Emphasis"/>
        </w:rPr>
        <w:t xml:space="preserve">  2) eswrap/1.3.3-1.020200.1278.0</w:t>
      </w:r>
    </w:p>
    <w:p w14:paraId="5915AE32" w14:textId="77777777" w:rsidR="00714FAE" w:rsidRPr="00E912C8" w:rsidRDefault="00714FAE" w:rsidP="00714FAE">
      <w:pPr>
        <w:jc w:val="both"/>
        <w:rPr>
          <w:rStyle w:val="Emphasis"/>
        </w:rPr>
      </w:pPr>
      <w:r w:rsidRPr="00E912C8">
        <w:rPr>
          <w:rStyle w:val="Emphasis"/>
        </w:rPr>
        <w:t xml:space="preserve">  3) switch/1.0-1.0502.57058.1.58.ari</w:t>
      </w:r>
    </w:p>
    <w:p w14:paraId="2FC8968C" w14:textId="77777777" w:rsidR="00714FAE" w:rsidRPr="00E912C8" w:rsidRDefault="00714FAE" w:rsidP="00714FAE">
      <w:pPr>
        <w:jc w:val="both"/>
        <w:rPr>
          <w:rStyle w:val="Emphasis"/>
        </w:rPr>
      </w:pPr>
      <w:r w:rsidRPr="00E912C8">
        <w:rPr>
          <w:rStyle w:val="Emphasis"/>
        </w:rPr>
        <w:t xml:space="preserve">  4) craype-network-aries</w:t>
      </w:r>
    </w:p>
    <w:p w14:paraId="3D443F4B" w14:textId="77777777" w:rsidR="00714FAE" w:rsidRPr="00E912C8" w:rsidRDefault="00714FAE" w:rsidP="00714FAE">
      <w:pPr>
        <w:jc w:val="both"/>
        <w:rPr>
          <w:rStyle w:val="Emphasis"/>
        </w:rPr>
      </w:pPr>
      <w:r w:rsidRPr="00E912C8">
        <w:rPr>
          <w:rStyle w:val="Emphasis"/>
        </w:rPr>
        <w:t xml:space="preserve">  5) craype/2.4.2</w:t>
      </w:r>
    </w:p>
    <w:p w14:paraId="7E3CF031" w14:textId="77777777" w:rsidR="00714FAE" w:rsidRPr="00E912C8" w:rsidRDefault="00714FAE" w:rsidP="00714FAE">
      <w:pPr>
        <w:jc w:val="both"/>
        <w:rPr>
          <w:rStyle w:val="Emphasis"/>
        </w:rPr>
      </w:pPr>
      <w:r w:rsidRPr="00E912C8">
        <w:rPr>
          <w:rStyle w:val="Emphasis"/>
        </w:rPr>
        <w:t xml:space="preserve">  6) cce/8.4.1</w:t>
      </w:r>
    </w:p>
    <w:p w14:paraId="02D780BD" w14:textId="77777777" w:rsidR="00714FAE" w:rsidRPr="00E912C8" w:rsidRDefault="00714FAE" w:rsidP="00714FAE">
      <w:pPr>
        <w:jc w:val="both"/>
        <w:rPr>
          <w:rStyle w:val="Emphasis"/>
        </w:rPr>
      </w:pPr>
      <w:r w:rsidRPr="00E912C8">
        <w:rPr>
          <w:rStyle w:val="Emphasis"/>
        </w:rPr>
        <w:t xml:space="preserve">  7) cray-libsci/13.2.0</w:t>
      </w:r>
    </w:p>
    <w:p w14:paraId="20728CBB" w14:textId="77777777" w:rsidR="00714FAE" w:rsidRPr="00E912C8" w:rsidRDefault="00714FAE" w:rsidP="00714FAE">
      <w:pPr>
        <w:jc w:val="both"/>
        <w:rPr>
          <w:rStyle w:val="Emphasis"/>
        </w:rPr>
      </w:pPr>
      <w:r w:rsidRPr="00E912C8">
        <w:rPr>
          <w:rStyle w:val="Emphasis"/>
        </w:rPr>
        <w:t xml:space="preserve">  8) udreg/2.3.2-1.0502.9889.2.20.ari</w:t>
      </w:r>
    </w:p>
    <w:p w14:paraId="658DB302" w14:textId="77777777" w:rsidR="00714FAE" w:rsidRPr="00535D3F" w:rsidRDefault="00714FAE" w:rsidP="00714FAE">
      <w:pPr>
        <w:jc w:val="both"/>
        <w:rPr>
          <w:rStyle w:val="Emphasis"/>
          <w:lang w:val="de-DE"/>
        </w:rPr>
      </w:pPr>
      <w:r w:rsidRPr="00E912C8">
        <w:rPr>
          <w:rStyle w:val="Emphasis"/>
        </w:rPr>
        <w:t xml:space="preserve">  </w:t>
      </w:r>
      <w:r w:rsidRPr="00535D3F">
        <w:rPr>
          <w:rStyle w:val="Emphasis"/>
          <w:lang w:val="de-DE"/>
        </w:rPr>
        <w:t>9) ugni/6.0-1.0502.10245.9.9.ari</w:t>
      </w:r>
    </w:p>
    <w:p w14:paraId="081932BD" w14:textId="77777777" w:rsidR="00714FAE" w:rsidRPr="00535D3F" w:rsidRDefault="00714FAE" w:rsidP="00714FAE">
      <w:pPr>
        <w:jc w:val="both"/>
        <w:rPr>
          <w:rStyle w:val="Emphasis"/>
          <w:lang w:val="de-DE"/>
        </w:rPr>
      </w:pPr>
      <w:r w:rsidRPr="00535D3F">
        <w:rPr>
          <w:rStyle w:val="Emphasis"/>
          <w:lang w:val="de-DE"/>
        </w:rPr>
        <w:t xml:space="preserve"> 10) pmi/5.0.7-1.0000.10678.155.25.ari</w:t>
      </w:r>
    </w:p>
    <w:p w14:paraId="49BC3C6D" w14:textId="77777777" w:rsidR="00714FAE" w:rsidRPr="00535D3F" w:rsidRDefault="00714FAE" w:rsidP="00714FAE">
      <w:pPr>
        <w:jc w:val="both"/>
        <w:rPr>
          <w:rStyle w:val="Emphasis"/>
          <w:lang w:val="de-DE"/>
        </w:rPr>
      </w:pPr>
      <w:r w:rsidRPr="00535D3F">
        <w:rPr>
          <w:rStyle w:val="Emphasis"/>
          <w:lang w:val="de-DE"/>
        </w:rPr>
        <w:t xml:space="preserve"> 11) dmapp/7.0.1-1.0502.10246.8.47.ari</w:t>
      </w:r>
    </w:p>
    <w:p w14:paraId="5566EB2D" w14:textId="77777777" w:rsidR="00714FAE" w:rsidRPr="00E912C8" w:rsidRDefault="00714FAE" w:rsidP="00714FAE">
      <w:pPr>
        <w:jc w:val="both"/>
        <w:rPr>
          <w:rStyle w:val="Emphasis"/>
        </w:rPr>
      </w:pPr>
      <w:r w:rsidRPr="00535D3F">
        <w:rPr>
          <w:rStyle w:val="Emphasis"/>
          <w:lang w:val="de-DE"/>
        </w:rPr>
        <w:t xml:space="preserve"> </w:t>
      </w:r>
      <w:r w:rsidRPr="00E912C8">
        <w:rPr>
          <w:rStyle w:val="Emphasis"/>
        </w:rPr>
        <w:t>12) gni-headers/4.0-1.0502.10317.9.2.ari</w:t>
      </w:r>
    </w:p>
    <w:p w14:paraId="6859056C" w14:textId="77777777" w:rsidR="00714FAE" w:rsidRPr="00E912C8" w:rsidRDefault="00714FAE" w:rsidP="00714FAE">
      <w:pPr>
        <w:jc w:val="both"/>
        <w:rPr>
          <w:rStyle w:val="Emphasis"/>
        </w:rPr>
      </w:pPr>
      <w:r w:rsidRPr="00E912C8">
        <w:rPr>
          <w:rStyle w:val="Emphasis"/>
        </w:rPr>
        <w:t xml:space="preserve"> 13) xpmem/0.1-2.0502.57015.1.15.ari</w:t>
      </w:r>
    </w:p>
    <w:p w14:paraId="3A31E58A" w14:textId="77777777" w:rsidR="00714FAE" w:rsidRPr="00E912C8" w:rsidRDefault="00714FAE" w:rsidP="00714FAE">
      <w:pPr>
        <w:jc w:val="both"/>
        <w:rPr>
          <w:rStyle w:val="Emphasis"/>
        </w:rPr>
      </w:pPr>
      <w:r w:rsidRPr="00E912C8">
        <w:rPr>
          <w:rStyle w:val="Emphasis"/>
        </w:rPr>
        <w:t xml:space="preserve"> 14) dvs/2.5_0.9.0-1.0502.1958.2.55.ari</w:t>
      </w:r>
    </w:p>
    <w:p w14:paraId="273FA8CA" w14:textId="77777777" w:rsidR="00714FAE" w:rsidRPr="00E912C8" w:rsidRDefault="00714FAE" w:rsidP="00714FAE">
      <w:pPr>
        <w:jc w:val="both"/>
        <w:rPr>
          <w:rStyle w:val="Emphasis"/>
        </w:rPr>
      </w:pPr>
      <w:r w:rsidRPr="00E912C8">
        <w:rPr>
          <w:rStyle w:val="Emphasis"/>
        </w:rPr>
        <w:t xml:space="preserve"> 15) alps/5.2.3-2.0502.9295.14.14.ari</w:t>
      </w:r>
    </w:p>
    <w:p w14:paraId="503B1610" w14:textId="77777777" w:rsidR="00714FAE" w:rsidRPr="00E912C8" w:rsidRDefault="00714FAE" w:rsidP="00714FAE">
      <w:pPr>
        <w:jc w:val="both"/>
        <w:rPr>
          <w:rStyle w:val="Emphasis"/>
        </w:rPr>
      </w:pPr>
      <w:r w:rsidRPr="00E912C8">
        <w:rPr>
          <w:rStyle w:val="Emphasis"/>
        </w:rPr>
        <w:t xml:space="preserve"> 16) rca/1.0.0-2.0502.57212.2.56.ari</w:t>
      </w:r>
    </w:p>
    <w:p w14:paraId="05CA4500" w14:textId="77777777" w:rsidR="00714FAE" w:rsidRPr="00E912C8" w:rsidRDefault="00714FAE" w:rsidP="00714FAE">
      <w:pPr>
        <w:jc w:val="both"/>
        <w:rPr>
          <w:rStyle w:val="Emphasis"/>
        </w:rPr>
      </w:pPr>
      <w:r w:rsidRPr="00E912C8">
        <w:rPr>
          <w:rStyle w:val="Emphasis"/>
        </w:rPr>
        <w:t xml:space="preserve"> 17) atp/1.8.3</w:t>
      </w:r>
    </w:p>
    <w:p w14:paraId="3BC5B4AB" w14:textId="77777777" w:rsidR="00714FAE" w:rsidRPr="00E912C8" w:rsidRDefault="00714FAE" w:rsidP="00714FAE">
      <w:pPr>
        <w:jc w:val="both"/>
        <w:rPr>
          <w:rStyle w:val="Emphasis"/>
        </w:rPr>
      </w:pPr>
      <w:r w:rsidRPr="00E912C8">
        <w:rPr>
          <w:rStyle w:val="Emphasis"/>
        </w:rPr>
        <w:t xml:space="preserve"> 18) PrgEnv-cray/5.2.56</w:t>
      </w:r>
    </w:p>
    <w:p w14:paraId="2AB0C948" w14:textId="77777777" w:rsidR="00714FAE" w:rsidRPr="00E912C8" w:rsidRDefault="00714FAE" w:rsidP="00714FAE">
      <w:pPr>
        <w:jc w:val="both"/>
        <w:rPr>
          <w:rStyle w:val="Emphasis"/>
        </w:rPr>
      </w:pPr>
      <w:r w:rsidRPr="00E912C8">
        <w:rPr>
          <w:rStyle w:val="Emphasis"/>
        </w:rPr>
        <w:t xml:space="preserve"> 19) pbs/12.2.401.141761</w:t>
      </w:r>
    </w:p>
    <w:p w14:paraId="5B269BBB" w14:textId="77777777" w:rsidR="00714FAE" w:rsidRPr="00E912C8" w:rsidRDefault="00714FAE" w:rsidP="00714FAE">
      <w:pPr>
        <w:jc w:val="both"/>
        <w:rPr>
          <w:rStyle w:val="Emphasis"/>
        </w:rPr>
      </w:pPr>
      <w:r w:rsidRPr="00E912C8">
        <w:rPr>
          <w:rStyle w:val="Emphasis"/>
        </w:rPr>
        <w:t xml:space="preserve"> 20) craype-ivybridge</w:t>
      </w:r>
    </w:p>
    <w:p w14:paraId="73314732" w14:textId="77777777" w:rsidR="00714FAE" w:rsidRPr="00E912C8" w:rsidRDefault="00714FAE" w:rsidP="00714FAE">
      <w:pPr>
        <w:jc w:val="both"/>
        <w:rPr>
          <w:rStyle w:val="Emphasis"/>
        </w:rPr>
      </w:pPr>
      <w:r w:rsidRPr="00E912C8">
        <w:rPr>
          <w:rStyle w:val="Emphasis"/>
        </w:rPr>
        <w:t xml:space="preserve"> 21) cray-mpich/7.2.6</w:t>
      </w:r>
    </w:p>
    <w:p w14:paraId="44854971" w14:textId="77777777" w:rsidR="00714FAE" w:rsidRPr="00E912C8" w:rsidRDefault="00714FAE" w:rsidP="00714FAE">
      <w:pPr>
        <w:jc w:val="both"/>
        <w:rPr>
          <w:rStyle w:val="Emphasis"/>
        </w:rPr>
      </w:pPr>
      <w:r w:rsidRPr="00E912C8">
        <w:rPr>
          <w:rStyle w:val="Emphasis"/>
        </w:rPr>
        <w:t xml:space="preserve"> 22) packages-archer</w:t>
      </w:r>
    </w:p>
    <w:p w14:paraId="485F4CB1" w14:textId="77777777" w:rsidR="00714FAE" w:rsidRPr="00E912C8" w:rsidRDefault="00714FAE" w:rsidP="00714FAE">
      <w:pPr>
        <w:jc w:val="both"/>
        <w:rPr>
          <w:rStyle w:val="Emphasis"/>
        </w:rPr>
      </w:pPr>
      <w:r w:rsidRPr="00E912C8">
        <w:rPr>
          <w:rStyle w:val="Emphasis"/>
        </w:rPr>
        <w:t xml:space="preserve"> 23) bolt/0.6</w:t>
      </w:r>
    </w:p>
    <w:p w14:paraId="0B0DF793" w14:textId="77777777" w:rsidR="00714FAE" w:rsidRPr="00E912C8" w:rsidRDefault="00714FAE" w:rsidP="00714FAE">
      <w:pPr>
        <w:jc w:val="both"/>
        <w:rPr>
          <w:rStyle w:val="Emphasis"/>
        </w:rPr>
      </w:pPr>
      <w:r w:rsidRPr="00E912C8">
        <w:rPr>
          <w:rStyle w:val="Emphasis"/>
        </w:rPr>
        <w:t xml:space="preserve"> 24) nano/2.2.6</w:t>
      </w:r>
    </w:p>
    <w:p w14:paraId="31DF6AA4" w14:textId="77777777" w:rsidR="00714FAE" w:rsidRPr="00E912C8" w:rsidRDefault="00714FAE" w:rsidP="00714FAE">
      <w:pPr>
        <w:jc w:val="both"/>
        <w:rPr>
          <w:rStyle w:val="Emphasis"/>
        </w:rPr>
      </w:pPr>
      <w:r w:rsidRPr="00E912C8">
        <w:rPr>
          <w:rStyle w:val="Emphasis"/>
        </w:rPr>
        <w:lastRenderedPageBreak/>
        <w:t xml:space="preserve"> 25) leave_time/1.0.0</w:t>
      </w:r>
    </w:p>
    <w:p w14:paraId="630ADDCF" w14:textId="77777777" w:rsidR="00714FAE" w:rsidRPr="00E912C8" w:rsidRDefault="00714FAE" w:rsidP="00714FAE">
      <w:pPr>
        <w:jc w:val="both"/>
        <w:rPr>
          <w:rStyle w:val="Emphasis"/>
        </w:rPr>
      </w:pPr>
      <w:r w:rsidRPr="00E912C8">
        <w:rPr>
          <w:rStyle w:val="Emphasis"/>
        </w:rPr>
        <w:t xml:space="preserve"> 26) quickstart/1.0</w:t>
      </w:r>
    </w:p>
    <w:p w14:paraId="32EC2BF0" w14:textId="77777777" w:rsidR="00714FAE" w:rsidRPr="00E912C8" w:rsidRDefault="00714FAE" w:rsidP="00714FAE">
      <w:pPr>
        <w:jc w:val="both"/>
        <w:rPr>
          <w:rStyle w:val="Emphasis"/>
        </w:rPr>
      </w:pPr>
      <w:r w:rsidRPr="00E912C8">
        <w:rPr>
          <w:rStyle w:val="Emphasis"/>
        </w:rPr>
        <w:t xml:space="preserve"> 27) ack/2.14</w:t>
      </w:r>
    </w:p>
    <w:p w14:paraId="295E5295" w14:textId="77777777" w:rsidR="00714FAE" w:rsidRPr="00E912C8" w:rsidRDefault="00714FAE" w:rsidP="00714FAE">
      <w:pPr>
        <w:jc w:val="both"/>
        <w:rPr>
          <w:rStyle w:val="Emphasis"/>
        </w:rPr>
      </w:pPr>
      <w:r w:rsidRPr="00E912C8">
        <w:rPr>
          <w:rStyle w:val="Emphasis"/>
        </w:rPr>
        <w:t xml:space="preserve"> 28) xalt/0.6.0</w:t>
      </w:r>
    </w:p>
    <w:p w14:paraId="2292E10B" w14:textId="77777777" w:rsidR="00714FAE" w:rsidRPr="00E912C8" w:rsidRDefault="00714FAE" w:rsidP="00714FAE">
      <w:pPr>
        <w:jc w:val="both"/>
        <w:rPr>
          <w:rStyle w:val="Emphasis"/>
        </w:rPr>
      </w:pPr>
      <w:r w:rsidRPr="00E912C8">
        <w:rPr>
          <w:rStyle w:val="Emphasis"/>
        </w:rPr>
        <w:t xml:space="preserve"> 29) epcc-tools/6.0</w:t>
      </w:r>
    </w:p>
    <w:p w14:paraId="77D01E56" w14:textId="77777777" w:rsidR="00714FAE" w:rsidRPr="00E912C8" w:rsidRDefault="00714FAE" w:rsidP="00714FAE">
      <w:pPr>
        <w:jc w:val="both"/>
        <w:rPr>
          <w:rStyle w:val="Emphasis"/>
        </w:rPr>
      </w:pPr>
      <w:r w:rsidRPr="00E912C8">
        <w:rPr>
          <w:rStyle w:val="Emphasis"/>
        </w:rPr>
        <w:t xml:space="preserve"> 30) cray-netcdf-hdf5parallel/4.4.0</w:t>
      </w:r>
    </w:p>
    <w:p w14:paraId="0628C40E" w14:textId="77777777" w:rsidR="00714FAE" w:rsidRPr="00E912C8" w:rsidRDefault="00714FAE" w:rsidP="00714FAE">
      <w:pPr>
        <w:jc w:val="both"/>
        <w:rPr>
          <w:rStyle w:val="Emphasis"/>
        </w:rPr>
      </w:pPr>
      <w:r w:rsidRPr="00E912C8">
        <w:rPr>
          <w:rStyle w:val="Emphasis"/>
        </w:rPr>
        <w:t xml:space="preserve"> 31) cray-hdf5-parallel/1.8.16</w:t>
      </w:r>
    </w:p>
    <w:p w14:paraId="64F5F578" w14:textId="77777777" w:rsidR="00714FAE" w:rsidRDefault="00714FAE" w:rsidP="00714FAE">
      <w:pPr>
        <w:jc w:val="both"/>
      </w:pPr>
    </w:p>
    <w:p w14:paraId="4AD6F920" w14:textId="77777777" w:rsidR="00714FAE" w:rsidRDefault="00714FAE" w:rsidP="00714FAE">
      <w:pPr>
        <w:jc w:val="both"/>
      </w:pPr>
      <w:r>
        <w:t>using the Cray Fortran compiler with the default compile flags.</w:t>
      </w:r>
    </w:p>
    <w:p w14:paraId="3420161F" w14:textId="77777777" w:rsidR="00714FAE" w:rsidRDefault="00714FAE" w:rsidP="00714FAE">
      <w:pPr>
        <w:jc w:val="both"/>
      </w:pPr>
    </w:p>
    <w:p w14:paraId="4DFD6067" w14:textId="77777777" w:rsidR="00714FAE" w:rsidRDefault="00714FAE" w:rsidP="00714FAE">
      <w:pPr>
        <w:jc w:val="both"/>
      </w:pPr>
      <w:r>
        <w:t>Using the default Lustre settings on ARCHER:</w:t>
      </w:r>
    </w:p>
    <w:p w14:paraId="0C6831A7" w14:textId="77777777" w:rsidR="00714FAE" w:rsidRDefault="00714FAE" w:rsidP="00714FAE">
      <w:pPr>
        <w:jc w:val="both"/>
      </w:pPr>
    </w:p>
    <w:p w14:paraId="14458C2B" w14:textId="77777777" w:rsidR="00714FAE" w:rsidRDefault="00714FAE" w:rsidP="00702753">
      <w:pPr>
        <w:pStyle w:val="ListParagraph"/>
        <w:numPr>
          <w:ilvl w:val="0"/>
          <w:numId w:val="4"/>
        </w:numPr>
        <w:jc w:val="both"/>
      </w:pPr>
      <w:r>
        <w:t>Stripe size: 1 MiB</w:t>
      </w:r>
    </w:p>
    <w:p w14:paraId="4B1EFF73" w14:textId="77777777" w:rsidR="00714FAE" w:rsidRDefault="00714FAE" w:rsidP="00702753">
      <w:pPr>
        <w:pStyle w:val="ListParagraph"/>
        <w:numPr>
          <w:ilvl w:val="0"/>
          <w:numId w:val="4"/>
        </w:numPr>
        <w:jc w:val="both"/>
      </w:pPr>
      <w:r>
        <w:t>Number of stripes: 4</w:t>
      </w:r>
    </w:p>
    <w:p w14:paraId="7F3AB098" w14:textId="77777777" w:rsidR="00714FAE" w:rsidRDefault="00714FAE" w:rsidP="00714FAE">
      <w:pPr>
        <w:jc w:val="both"/>
      </w:pPr>
    </w:p>
    <w:p w14:paraId="0995C4E9" w14:textId="1033B05E" w:rsidR="00714FAE" w:rsidRDefault="00714FAE" w:rsidP="00714FAE">
      <w:pPr>
        <w:jc w:val="both"/>
      </w:pPr>
      <w:r>
        <w:t xml:space="preserve">and running on the fs3 file system, as defined above, we see the performance shown in </w:t>
      </w:r>
      <w:r>
        <w:fldChar w:fldCharType="begin"/>
      </w:r>
      <w:r>
        <w:instrText xml:space="preserve"> REF _Ref466025209 \h </w:instrText>
      </w:r>
      <w:r>
        <w:fldChar w:fldCharType="separate"/>
      </w:r>
      <w:r w:rsidR="00E5516B">
        <w:t xml:space="preserve">Figure </w:t>
      </w:r>
      <w:r w:rsidR="00E5516B">
        <w:rPr>
          <w:noProof/>
        </w:rPr>
        <w:t>4</w:t>
      </w:r>
      <w:r>
        <w:fldChar w:fldCharType="end"/>
      </w:r>
      <w:r>
        <w:t xml:space="preserve"> and listed in </w:t>
      </w:r>
      <w:r>
        <w:fldChar w:fldCharType="begin"/>
      </w:r>
      <w:r>
        <w:instrText xml:space="preserve"> REF _Ref466025221 \h </w:instrText>
      </w:r>
      <w:r>
        <w:fldChar w:fldCharType="separate"/>
      </w:r>
      <w:r w:rsidR="00E5516B">
        <w:t xml:space="preserve">Table </w:t>
      </w:r>
      <w:r w:rsidR="00E5516B">
        <w:rPr>
          <w:noProof/>
        </w:rPr>
        <w:t>1</w:t>
      </w:r>
      <w:r>
        <w:fldChar w:fldCharType="end"/>
      </w:r>
      <w:r>
        <w:t>. Recall that each compute node on ARCHER has 24 compute cores and that all cores per node are used when running benchio, giving 24 writers per node.</w:t>
      </w:r>
    </w:p>
    <w:p w14:paraId="51AFE4B4" w14:textId="5800D673" w:rsidR="00714FAE" w:rsidRDefault="00714FAE" w:rsidP="00714FAE">
      <w:pPr>
        <w:keepNext/>
      </w:pPr>
      <w:r>
        <w:rPr>
          <w:noProof/>
          <w:lang w:eastAsia="en-GB"/>
        </w:rPr>
        <w:drawing>
          <wp:inline distT="0" distB="0" distL="0" distR="0" wp14:anchorId="79600130" wp14:editId="73E985E7">
            <wp:extent cx="5758815" cy="3959225"/>
            <wp:effectExtent l="0" t="0" r="6985" b="3175"/>
            <wp:docPr id="19" name="Picture 1" descr="fs3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3_sta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63E5A0DC" w14:textId="262A0BDC" w:rsidR="00714FAE" w:rsidRPr="00F3626D" w:rsidRDefault="00714FAE" w:rsidP="00714FAE">
      <w:pPr>
        <w:pStyle w:val="Caption"/>
        <w:jc w:val="center"/>
      </w:pPr>
      <w:bookmarkStart w:id="223" w:name="_Ref466025209"/>
      <w:r>
        <w:t xml:space="preserve">Figure </w:t>
      </w:r>
      <w:r>
        <w:fldChar w:fldCharType="begin"/>
      </w:r>
      <w:r>
        <w:instrText xml:space="preserve"> SEQ Figure \* ARABIC </w:instrText>
      </w:r>
      <w:r>
        <w:fldChar w:fldCharType="separate"/>
      </w:r>
      <w:r w:rsidR="00E5516B">
        <w:rPr>
          <w:noProof/>
        </w:rPr>
        <w:t>4</w:t>
      </w:r>
      <w:r>
        <w:rPr>
          <w:noProof/>
        </w:rPr>
        <w:fldChar w:fldCharType="end"/>
      </w:r>
      <w:bookmarkEnd w:id="223"/>
      <w:r>
        <w:t xml:space="preserve">. </w:t>
      </w:r>
      <w:r w:rsidRPr="00C47E31">
        <w:t xml:space="preserve">ARCHER MPI-IO </w:t>
      </w:r>
      <w:r>
        <w:t>default</w:t>
      </w:r>
      <w:r w:rsidRPr="00C47E31">
        <w:t xml:space="preserve"> striping (</w:t>
      </w:r>
      <w:r>
        <w:t>4). A random jitter is applied to the x-axis to better illustrate clusters of similar performance.</w:t>
      </w:r>
    </w:p>
    <w:p w14:paraId="7B58FF18" w14:textId="77777777" w:rsidR="00714FAE" w:rsidRDefault="00714FAE" w:rsidP="00714FAE"/>
    <w:tbl>
      <w:tblPr>
        <w:tblW w:w="8544" w:type="dxa"/>
        <w:jc w:val="center"/>
        <w:tblLook w:val="04A0" w:firstRow="1" w:lastRow="0" w:firstColumn="1" w:lastColumn="0" w:noHBand="0" w:noVBand="1"/>
      </w:tblPr>
      <w:tblGrid>
        <w:gridCol w:w="1217"/>
        <w:gridCol w:w="1228"/>
        <w:gridCol w:w="1228"/>
        <w:gridCol w:w="1217"/>
        <w:gridCol w:w="1218"/>
        <w:gridCol w:w="1218"/>
        <w:gridCol w:w="1218"/>
      </w:tblGrid>
      <w:tr w:rsidR="00714FAE" w:rsidRPr="00D91812" w14:paraId="0CE37FF5" w14:textId="77777777" w:rsidTr="00412F74">
        <w:trPr>
          <w:jc w:val="center"/>
        </w:trPr>
        <w:tc>
          <w:tcPr>
            <w:tcW w:w="1217" w:type="dxa"/>
            <w:tcBorders>
              <w:top w:val="double" w:sz="4" w:space="0" w:color="auto"/>
            </w:tcBorders>
            <w:shd w:val="clear" w:color="auto" w:fill="auto"/>
          </w:tcPr>
          <w:p w14:paraId="203F407E" w14:textId="77777777" w:rsidR="00714FAE" w:rsidRPr="00BE7A59" w:rsidRDefault="00714FAE" w:rsidP="00412F74">
            <w:pPr>
              <w:rPr>
                <w:lang w:val="en-US"/>
              </w:rPr>
            </w:pPr>
          </w:p>
        </w:tc>
        <w:tc>
          <w:tcPr>
            <w:tcW w:w="1228" w:type="dxa"/>
            <w:tcBorders>
              <w:top w:val="double" w:sz="4" w:space="0" w:color="auto"/>
            </w:tcBorders>
          </w:tcPr>
          <w:p w14:paraId="3599F685" w14:textId="77777777" w:rsidR="00714FAE" w:rsidRPr="00BE7A59" w:rsidRDefault="00714FAE" w:rsidP="00412F74">
            <w:pPr>
              <w:rPr>
                <w:b/>
                <w:lang w:val="en-US"/>
              </w:rPr>
            </w:pPr>
          </w:p>
        </w:tc>
        <w:tc>
          <w:tcPr>
            <w:tcW w:w="4881" w:type="dxa"/>
            <w:gridSpan w:val="4"/>
            <w:tcBorders>
              <w:top w:val="double" w:sz="4" w:space="0" w:color="auto"/>
            </w:tcBorders>
            <w:shd w:val="clear" w:color="auto" w:fill="auto"/>
          </w:tcPr>
          <w:p w14:paraId="6E931080" w14:textId="77777777" w:rsidR="00714FAE" w:rsidRPr="00BE7A59" w:rsidRDefault="00714FAE" w:rsidP="00412F74">
            <w:pPr>
              <w:rPr>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1AECE395" w14:textId="77777777" w:rsidR="00714FAE" w:rsidRPr="00BE7A59" w:rsidRDefault="00714FAE" w:rsidP="00412F74">
            <w:pPr>
              <w:rPr>
                <w:lang w:val="en-US"/>
              </w:rPr>
            </w:pPr>
          </w:p>
        </w:tc>
      </w:tr>
      <w:tr w:rsidR="00714FAE" w:rsidRPr="00D91812" w14:paraId="7B5B5443" w14:textId="77777777" w:rsidTr="00412F74">
        <w:trPr>
          <w:jc w:val="center"/>
        </w:trPr>
        <w:tc>
          <w:tcPr>
            <w:tcW w:w="1217" w:type="dxa"/>
            <w:tcBorders>
              <w:bottom w:val="single" w:sz="4" w:space="0" w:color="auto"/>
            </w:tcBorders>
            <w:shd w:val="clear" w:color="auto" w:fill="auto"/>
          </w:tcPr>
          <w:p w14:paraId="0EB08FA8" w14:textId="77777777" w:rsidR="00714FAE" w:rsidRPr="00BE7A59" w:rsidRDefault="00714FAE" w:rsidP="00412F74">
            <w:pPr>
              <w:jc w:val="right"/>
              <w:rPr>
                <w:lang w:val="en-US"/>
              </w:rPr>
            </w:pPr>
            <w:r w:rsidRPr="00BE7A59">
              <w:rPr>
                <w:b/>
                <w:lang w:val="en-US"/>
              </w:rPr>
              <w:t>Writers</w:t>
            </w:r>
          </w:p>
        </w:tc>
        <w:tc>
          <w:tcPr>
            <w:tcW w:w="1228" w:type="dxa"/>
            <w:tcBorders>
              <w:bottom w:val="single" w:sz="4" w:space="0" w:color="auto"/>
            </w:tcBorders>
          </w:tcPr>
          <w:p w14:paraId="2683D59B" w14:textId="77777777" w:rsidR="00714FAE" w:rsidRPr="00BE7A59" w:rsidRDefault="00714FAE" w:rsidP="00412F74">
            <w:pPr>
              <w:jc w:val="right"/>
              <w:rPr>
                <w:b/>
                <w:lang w:val="en-US"/>
              </w:rPr>
            </w:pPr>
            <w:r w:rsidRPr="00155F8C">
              <w:rPr>
                <w:b/>
                <w:lang w:val="en-US"/>
              </w:rPr>
              <w:t>Total MiB</w:t>
            </w:r>
          </w:p>
        </w:tc>
        <w:tc>
          <w:tcPr>
            <w:tcW w:w="1228" w:type="dxa"/>
            <w:tcBorders>
              <w:bottom w:val="single" w:sz="4" w:space="0" w:color="auto"/>
            </w:tcBorders>
            <w:shd w:val="clear" w:color="auto" w:fill="auto"/>
          </w:tcPr>
          <w:p w14:paraId="2AA67047" w14:textId="77777777" w:rsidR="00714FAE" w:rsidRPr="00BE7A59" w:rsidRDefault="00714FAE" w:rsidP="00412F74">
            <w:pPr>
              <w:jc w:val="right"/>
              <w:rPr>
                <w:lang w:val="en-US"/>
              </w:rPr>
            </w:pPr>
            <w:r w:rsidRPr="00BE7A59">
              <w:rPr>
                <w:b/>
                <w:lang w:val="en-US"/>
              </w:rPr>
              <w:t>Min.</w:t>
            </w:r>
          </w:p>
        </w:tc>
        <w:tc>
          <w:tcPr>
            <w:tcW w:w="1217" w:type="dxa"/>
            <w:tcBorders>
              <w:bottom w:val="single" w:sz="4" w:space="0" w:color="auto"/>
            </w:tcBorders>
            <w:shd w:val="clear" w:color="auto" w:fill="auto"/>
          </w:tcPr>
          <w:p w14:paraId="4E2E2CE2" w14:textId="77777777" w:rsidR="00714FAE" w:rsidRPr="00BE7A59" w:rsidRDefault="00714FAE" w:rsidP="00412F74">
            <w:pPr>
              <w:jc w:val="right"/>
              <w:rPr>
                <w:lang w:val="en-US"/>
              </w:rPr>
            </w:pPr>
            <w:r w:rsidRPr="00BE7A59">
              <w:rPr>
                <w:b/>
                <w:lang w:val="en-US"/>
              </w:rPr>
              <w:t>Median</w:t>
            </w:r>
          </w:p>
        </w:tc>
        <w:tc>
          <w:tcPr>
            <w:tcW w:w="1218" w:type="dxa"/>
            <w:tcBorders>
              <w:bottom w:val="single" w:sz="4" w:space="0" w:color="auto"/>
            </w:tcBorders>
            <w:shd w:val="clear" w:color="auto" w:fill="auto"/>
          </w:tcPr>
          <w:p w14:paraId="5C7CB2D1" w14:textId="77777777" w:rsidR="00714FAE" w:rsidRPr="00BE7A59" w:rsidRDefault="00714FAE" w:rsidP="00412F74">
            <w:pPr>
              <w:jc w:val="right"/>
              <w:rPr>
                <w:lang w:val="en-US"/>
              </w:rPr>
            </w:pPr>
            <w:r w:rsidRPr="00BE7A59">
              <w:rPr>
                <w:b/>
                <w:lang w:val="en-US"/>
              </w:rPr>
              <w:t>Max.</w:t>
            </w:r>
          </w:p>
        </w:tc>
        <w:tc>
          <w:tcPr>
            <w:tcW w:w="1218" w:type="dxa"/>
            <w:tcBorders>
              <w:bottom w:val="single" w:sz="4" w:space="0" w:color="auto"/>
            </w:tcBorders>
            <w:shd w:val="clear" w:color="auto" w:fill="auto"/>
          </w:tcPr>
          <w:p w14:paraId="36E4D82A" w14:textId="77777777" w:rsidR="00714FAE" w:rsidRPr="00BE7A59" w:rsidRDefault="00714FAE" w:rsidP="00412F74">
            <w:pPr>
              <w:jc w:val="right"/>
              <w:rPr>
                <w:lang w:val="en-US"/>
              </w:rPr>
            </w:pPr>
            <w:r w:rsidRPr="00BE7A59">
              <w:rPr>
                <w:b/>
                <w:lang w:val="en-US"/>
              </w:rPr>
              <w:t>Mean</w:t>
            </w:r>
          </w:p>
        </w:tc>
        <w:tc>
          <w:tcPr>
            <w:tcW w:w="1218" w:type="dxa"/>
            <w:tcBorders>
              <w:bottom w:val="single" w:sz="4" w:space="0" w:color="auto"/>
            </w:tcBorders>
            <w:shd w:val="clear" w:color="auto" w:fill="auto"/>
          </w:tcPr>
          <w:p w14:paraId="04458DBE" w14:textId="77777777" w:rsidR="00714FAE" w:rsidRPr="00BE7A59" w:rsidRDefault="00714FAE" w:rsidP="00412F74">
            <w:pPr>
              <w:jc w:val="right"/>
              <w:rPr>
                <w:lang w:val="en-US"/>
              </w:rPr>
            </w:pPr>
            <w:r w:rsidRPr="00BE7A59">
              <w:rPr>
                <w:b/>
                <w:lang w:val="en-US"/>
              </w:rPr>
              <w:t>Count</w:t>
            </w:r>
          </w:p>
        </w:tc>
      </w:tr>
      <w:tr w:rsidR="00714FAE" w:rsidRPr="00D91812" w14:paraId="4E996754" w14:textId="77777777" w:rsidTr="00412F74">
        <w:trPr>
          <w:jc w:val="center"/>
        </w:trPr>
        <w:tc>
          <w:tcPr>
            <w:tcW w:w="1217" w:type="dxa"/>
            <w:tcBorders>
              <w:top w:val="single" w:sz="4" w:space="0" w:color="auto"/>
            </w:tcBorders>
            <w:shd w:val="clear" w:color="auto" w:fill="auto"/>
          </w:tcPr>
          <w:p w14:paraId="79BC8EEA" w14:textId="77777777" w:rsidR="00714FAE" w:rsidRPr="00951EF6" w:rsidRDefault="00714FAE" w:rsidP="00412F74">
            <w:pPr>
              <w:jc w:val="right"/>
            </w:pPr>
            <w:r w:rsidRPr="00951EF6">
              <w:t>24</w:t>
            </w:r>
          </w:p>
        </w:tc>
        <w:tc>
          <w:tcPr>
            <w:tcW w:w="1228" w:type="dxa"/>
            <w:tcBorders>
              <w:top w:val="single" w:sz="4" w:space="0" w:color="auto"/>
            </w:tcBorders>
            <w:vAlign w:val="bottom"/>
          </w:tcPr>
          <w:p w14:paraId="51C39B85" w14:textId="77777777" w:rsidR="00714FAE" w:rsidRDefault="00714FAE" w:rsidP="00412F74">
            <w:pPr>
              <w:jc w:val="right"/>
              <w:rPr>
                <w:rFonts w:ascii="Calibri" w:hAnsi="Calibri"/>
                <w:color w:val="000000"/>
                <w:sz w:val="24"/>
              </w:rPr>
            </w:pPr>
            <w:r>
              <w:rPr>
                <w:rFonts w:ascii="Calibri" w:hAnsi="Calibri"/>
                <w:color w:val="000000"/>
              </w:rPr>
              <w:t>384</w:t>
            </w:r>
          </w:p>
        </w:tc>
        <w:tc>
          <w:tcPr>
            <w:tcW w:w="1228" w:type="dxa"/>
            <w:tcBorders>
              <w:top w:val="single" w:sz="4" w:space="0" w:color="auto"/>
            </w:tcBorders>
            <w:shd w:val="clear" w:color="auto" w:fill="auto"/>
          </w:tcPr>
          <w:p w14:paraId="5832288A" w14:textId="77777777" w:rsidR="00714FAE" w:rsidRPr="00951EF6" w:rsidRDefault="00714FAE" w:rsidP="00412F74">
            <w:pPr>
              <w:jc w:val="right"/>
            </w:pPr>
            <w:r w:rsidRPr="00951EF6">
              <w:t>352</w:t>
            </w:r>
          </w:p>
        </w:tc>
        <w:tc>
          <w:tcPr>
            <w:tcW w:w="1217" w:type="dxa"/>
            <w:tcBorders>
              <w:top w:val="single" w:sz="4" w:space="0" w:color="auto"/>
            </w:tcBorders>
            <w:shd w:val="clear" w:color="auto" w:fill="auto"/>
          </w:tcPr>
          <w:p w14:paraId="174A0D34" w14:textId="77777777" w:rsidR="00714FAE" w:rsidRPr="00951EF6" w:rsidRDefault="00714FAE" w:rsidP="00412F74">
            <w:pPr>
              <w:jc w:val="right"/>
            </w:pPr>
            <w:r w:rsidRPr="00951EF6">
              <w:t>563</w:t>
            </w:r>
          </w:p>
        </w:tc>
        <w:tc>
          <w:tcPr>
            <w:tcW w:w="1218" w:type="dxa"/>
            <w:tcBorders>
              <w:top w:val="single" w:sz="4" w:space="0" w:color="auto"/>
            </w:tcBorders>
            <w:shd w:val="clear" w:color="auto" w:fill="auto"/>
          </w:tcPr>
          <w:p w14:paraId="0EE939EB" w14:textId="77777777" w:rsidR="00714FAE" w:rsidRPr="00951EF6" w:rsidRDefault="00714FAE" w:rsidP="00412F74">
            <w:pPr>
              <w:jc w:val="right"/>
            </w:pPr>
            <w:r w:rsidRPr="00951EF6">
              <w:t>896</w:t>
            </w:r>
          </w:p>
        </w:tc>
        <w:tc>
          <w:tcPr>
            <w:tcW w:w="1218" w:type="dxa"/>
            <w:tcBorders>
              <w:top w:val="single" w:sz="4" w:space="0" w:color="auto"/>
            </w:tcBorders>
            <w:shd w:val="clear" w:color="auto" w:fill="auto"/>
          </w:tcPr>
          <w:p w14:paraId="245F9E6D" w14:textId="77777777" w:rsidR="00714FAE" w:rsidRPr="00951EF6" w:rsidRDefault="00714FAE" w:rsidP="00412F74">
            <w:pPr>
              <w:jc w:val="right"/>
            </w:pPr>
            <w:r w:rsidRPr="00951EF6">
              <w:t>60</w:t>
            </w:r>
            <w:r>
              <w:t>8</w:t>
            </w:r>
          </w:p>
        </w:tc>
        <w:tc>
          <w:tcPr>
            <w:tcW w:w="1218" w:type="dxa"/>
            <w:tcBorders>
              <w:top w:val="single" w:sz="4" w:space="0" w:color="auto"/>
            </w:tcBorders>
            <w:shd w:val="clear" w:color="auto" w:fill="auto"/>
          </w:tcPr>
          <w:p w14:paraId="034D7BF7" w14:textId="77777777" w:rsidR="00714FAE" w:rsidRPr="00951EF6" w:rsidRDefault="00714FAE" w:rsidP="00412F74">
            <w:pPr>
              <w:jc w:val="right"/>
            </w:pPr>
            <w:r w:rsidRPr="00951EF6">
              <w:t>30</w:t>
            </w:r>
          </w:p>
        </w:tc>
      </w:tr>
      <w:tr w:rsidR="00714FAE" w:rsidRPr="00D91812" w14:paraId="7C2E56F0" w14:textId="77777777" w:rsidTr="00412F74">
        <w:trPr>
          <w:jc w:val="center"/>
        </w:trPr>
        <w:tc>
          <w:tcPr>
            <w:tcW w:w="1217" w:type="dxa"/>
            <w:shd w:val="clear" w:color="auto" w:fill="auto"/>
          </w:tcPr>
          <w:p w14:paraId="6E1DEEFC" w14:textId="77777777" w:rsidR="00714FAE" w:rsidRPr="00951EF6" w:rsidRDefault="00714FAE" w:rsidP="00412F74">
            <w:pPr>
              <w:jc w:val="right"/>
            </w:pPr>
            <w:r w:rsidRPr="00951EF6">
              <w:t>48</w:t>
            </w:r>
          </w:p>
        </w:tc>
        <w:tc>
          <w:tcPr>
            <w:tcW w:w="1228" w:type="dxa"/>
            <w:vAlign w:val="bottom"/>
          </w:tcPr>
          <w:p w14:paraId="0D6638DA" w14:textId="77777777" w:rsidR="00714FAE" w:rsidRDefault="00714FAE" w:rsidP="00412F74">
            <w:pPr>
              <w:jc w:val="right"/>
              <w:rPr>
                <w:rFonts w:ascii="Calibri" w:hAnsi="Calibri"/>
                <w:color w:val="000000"/>
                <w:sz w:val="24"/>
              </w:rPr>
            </w:pPr>
            <w:r>
              <w:rPr>
                <w:rFonts w:ascii="Calibri" w:hAnsi="Calibri"/>
                <w:color w:val="000000"/>
              </w:rPr>
              <w:t>768</w:t>
            </w:r>
          </w:p>
        </w:tc>
        <w:tc>
          <w:tcPr>
            <w:tcW w:w="1228" w:type="dxa"/>
            <w:shd w:val="clear" w:color="auto" w:fill="auto"/>
          </w:tcPr>
          <w:p w14:paraId="259FCE0D" w14:textId="77777777" w:rsidR="00714FAE" w:rsidRPr="00951EF6" w:rsidRDefault="00714FAE" w:rsidP="00412F74">
            <w:pPr>
              <w:jc w:val="right"/>
            </w:pPr>
            <w:r w:rsidRPr="00951EF6">
              <w:t>7</w:t>
            </w:r>
          </w:p>
        </w:tc>
        <w:tc>
          <w:tcPr>
            <w:tcW w:w="1217" w:type="dxa"/>
            <w:shd w:val="clear" w:color="auto" w:fill="auto"/>
          </w:tcPr>
          <w:p w14:paraId="7EB08DCE" w14:textId="77777777" w:rsidR="00714FAE" w:rsidRPr="00951EF6" w:rsidRDefault="00714FAE" w:rsidP="00412F74">
            <w:pPr>
              <w:jc w:val="right"/>
            </w:pPr>
            <w:r w:rsidRPr="00951EF6">
              <w:t>44</w:t>
            </w:r>
            <w:r>
              <w:t>8</w:t>
            </w:r>
          </w:p>
        </w:tc>
        <w:tc>
          <w:tcPr>
            <w:tcW w:w="1218" w:type="dxa"/>
            <w:shd w:val="clear" w:color="auto" w:fill="auto"/>
          </w:tcPr>
          <w:p w14:paraId="563D03CE" w14:textId="77777777" w:rsidR="00714FAE" w:rsidRPr="00951EF6" w:rsidRDefault="00714FAE" w:rsidP="00412F74">
            <w:pPr>
              <w:jc w:val="right"/>
            </w:pPr>
            <w:r w:rsidRPr="00951EF6">
              <w:t>148</w:t>
            </w:r>
            <w:r>
              <w:t>5</w:t>
            </w:r>
          </w:p>
        </w:tc>
        <w:tc>
          <w:tcPr>
            <w:tcW w:w="1218" w:type="dxa"/>
            <w:shd w:val="clear" w:color="auto" w:fill="auto"/>
          </w:tcPr>
          <w:p w14:paraId="7DC7EC4B" w14:textId="77777777" w:rsidR="00714FAE" w:rsidRPr="00951EF6" w:rsidRDefault="00714FAE" w:rsidP="00412F74">
            <w:pPr>
              <w:jc w:val="right"/>
            </w:pPr>
            <w:r w:rsidRPr="00951EF6">
              <w:t>662</w:t>
            </w:r>
          </w:p>
        </w:tc>
        <w:tc>
          <w:tcPr>
            <w:tcW w:w="1218" w:type="dxa"/>
            <w:shd w:val="clear" w:color="auto" w:fill="auto"/>
          </w:tcPr>
          <w:p w14:paraId="79C1001D" w14:textId="77777777" w:rsidR="00714FAE" w:rsidRPr="00951EF6" w:rsidRDefault="00714FAE" w:rsidP="00412F74">
            <w:pPr>
              <w:jc w:val="right"/>
            </w:pPr>
            <w:r w:rsidRPr="00951EF6">
              <w:t>40</w:t>
            </w:r>
          </w:p>
        </w:tc>
      </w:tr>
      <w:tr w:rsidR="00714FAE" w:rsidRPr="00D91812" w14:paraId="5C36CD29" w14:textId="77777777" w:rsidTr="00412F74">
        <w:trPr>
          <w:jc w:val="center"/>
        </w:trPr>
        <w:tc>
          <w:tcPr>
            <w:tcW w:w="1217" w:type="dxa"/>
            <w:shd w:val="clear" w:color="auto" w:fill="auto"/>
          </w:tcPr>
          <w:p w14:paraId="18CA1F83" w14:textId="77777777" w:rsidR="00714FAE" w:rsidRPr="00951EF6" w:rsidRDefault="00714FAE" w:rsidP="00412F74">
            <w:pPr>
              <w:jc w:val="right"/>
            </w:pPr>
            <w:r w:rsidRPr="00951EF6">
              <w:t>96</w:t>
            </w:r>
          </w:p>
        </w:tc>
        <w:tc>
          <w:tcPr>
            <w:tcW w:w="1228" w:type="dxa"/>
            <w:vAlign w:val="bottom"/>
          </w:tcPr>
          <w:p w14:paraId="1D27B4D7" w14:textId="77777777" w:rsidR="00714FAE" w:rsidRDefault="00714FAE" w:rsidP="00412F74">
            <w:pPr>
              <w:jc w:val="right"/>
              <w:rPr>
                <w:rFonts w:ascii="Calibri" w:hAnsi="Calibri"/>
                <w:color w:val="000000"/>
                <w:sz w:val="24"/>
              </w:rPr>
            </w:pPr>
            <w:r>
              <w:rPr>
                <w:rFonts w:ascii="Calibri" w:hAnsi="Calibri"/>
                <w:color w:val="000000"/>
              </w:rPr>
              <w:t>1536</w:t>
            </w:r>
          </w:p>
        </w:tc>
        <w:tc>
          <w:tcPr>
            <w:tcW w:w="1228" w:type="dxa"/>
            <w:shd w:val="clear" w:color="auto" w:fill="auto"/>
          </w:tcPr>
          <w:p w14:paraId="17516430" w14:textId="77777777" w:rsidR="00714FAE" w:rsidRPr="00951EF6" w:rsidRDefault="00714FAE" w:rsidP="00412F74">
            <w:pPr>
              <w:jc w:val="right"/>
            </w:pPr>
            <w:r w:rsidRPr="00951EF6">
              <w:t>10</w:t>
            </w:r>
            <w:r>
              <w:t>4</w:t>
            </w:r>
          </w:p>
        </w:tc>
        <w:tc>
          <w:tcPr>
            <w:tcW w:w="1217" w:type="dxa"/>
            <w:shd w:val="clear" w:color="auto" w:fill="auto"/>
          </w:tcPr>
          <w:p w14:paraId="287D553D" w14:textId="77777777" w:rsidR="00714FAE" w:rsidRPr="00951EF6" w:rsidRDefault="00714FAE" w:rsidP="00412F74">
            <w:pPr>
              <w:jc w:val="right"/>
            </w:pPr>
            <w:r w:rsidRPr="00951EF6">
              <w:t>85</w:t>
            </w:r>
            <w:r>
              <w:t>8</w:t>
            </w:r>
          </w:p>
        </w:tc>
        <w:tc>
          <w:tcPr>
            <w:tcW w:w="1218" w:type="dxa"/>
            <w:shd w:val="clear" w:color="auto" w:fill="auto"/>
          </w:tcPr>
          <w:p w14:paraId="6B3BC9CB" w14:textId="77777777" w:rsidR="00714FAE" w:rsidRPr="00951EF6" w:rsidRDefault="00714FAE" w:rsidP="00412F74">
            <w:pPr>
              <w:jc w:val="right"/>
            </w:pPr>
            <w:r w:rsidRPr="00951EF6">
              <w:t>2567</w:t>
            </w:r>
          </w:p>
        </w:tc>
        <w:tc>
          <w:tcPr>
            <w:tcW w:w="1218" w:type="dxa"/>
            <w:shd w:val="clear" w:color="auto" w:fill="auto"/>
          </w:tcPr>
          <w:p w14:paraId="6FB95945" w14:textId="77777777" w:rsidR="00714FAE" w:rsidRPr="00951EF6" w:rsidRDefault="00714FAE" w:rsidP="00412F74">
            <w:pPr>
              <w:jc w:val="right"/>
            </w:pPr>
            <w:r w:rsidRPr="00951EF6">
              <w:t>1096</w:t>
            </w:r>
          </w:p>
        </w:tc>
        <w:tc>
          <w:tcPr>
            <w:tcW w:w="1218" w:type="dxa"/>
            <w:shd w:val="clear" w:color="auto" w:fill="auto"/>
          </w:tcPr>
          <w:p w14:paraId="34A294E4" w14:textId="77777777" w:rsidR="00714FAE" w:rsidRPr="00951EF6" w:rsidRDefault="00714FAE" w:rsidP="00412F74">
            <w:pPr>
              <w:jc w:val="right"/>
            </w:pPr>
            <w:r w:rsidRPr="00951EF6">
              <w:t>40</w:t>
            </w:r>
          </w:p>
        </w:tc>
      </w:tr>
      <w:tr w:rsidR="00714FAE" w:rsidRPr="00D91812" w14:paraId="3094EF9F" w14:textId="77777777" w:rsidTr="00412F74">
        <w:trPr>
          <w:jc w:val="center"/>
        </w:trPr>
        <w:tc>
          <w:tcPr>
            <w:tcW w:w="1217" w:type="dxa"/>
            <w:shd w:val="clear" w:color="auto" w:fill="auto"/>
          </w:tcPr>
          <w:p w14:paraId="3D699209" w14:textId="77777777" w:rsidR="00714FAE" w:rsidRPr="00951EF6" w:rsidRDefault="00714FAE" w:rsidP="00412F74">
            <w:pPr>
              <w:jc w:val="right"/>
            </w:pPr>
            <w:r w:rsidRPr="00951EF6">
              <w:t>192</w:t>
            </w:r>
          </w:p>
        </w:tc>
        <w:tc>
          <w:tcPr>
            <w:tcW w:w="1228" w:type="dxa"/>
            <w:vAlign w:val="bottom"/>
          </w:tcPr>
          <w:p w14:paraId="16142B94" w14:textId="77777777" w:rsidR="00714FAE" w:rsidRDefault="00714FAE" w:rsidP="00412F74">
            <w:pPr>
              <w:jc w:val="right"/>
              <w:rPr>
                <w:rFonts w:ascii="Calibri" w:hAnsi="Calibri"/>
                <w:color w:val="000000"/>
                <w:sz w:val="24"/>
              </w:rPr>
            </w:pPr>
            <w:r>
              <w:rPr>
                <w:rFonts w:ascii="Calibri" w:hAnsi="Calibri"/>
                <w:color w:val="000000"/>
              </w:rPr>
              <w:t>3072</w:t>
            </w:r>
          </w:p>
        </w:tc>
        <w:tc>
          <w:tcPr>
            <w:tcW w:w="1228" w:type="dxa"/>
            <w:shd w:val="clear" w:color="auto" w:fill="auto"/>
          </w:tcPr>
          <w:p w14:paraId="1ED88B1C" w14:textId="77777777" w:rsidR="00714FAE" w:rsidRPr="00951EF6" w:rsidRDefault="00714FAE" w:rsidP="00412F74">
            <w:pPr>
              <w:jc w:val="right"/>
            </w:pPr>
            <w:r w:rsidRPr="00951EF6">
              <w:t>5</w:t>
            </w:r>
            <w:r>
              <w:t>2</w:t>
            </w:r>
          </w:p>
        </w:tc>
        <w:tc>
          <w:tcPr>
            <w:tcW w:w="1217" w:type="dxa"/>
            <w:shd w:val="clear" w:color="auto" w:fill="auto"/>
          </w:tcPr>
          <w:p w14:paraId="745D6971" w14:textId="77777777" w:rsidR="00714FAE" w:rsidRPr="00951EF6" w:rsidRDefault="00714FAE" w:rsidP="00412F74">
            <w:pPr>
              <w:jc w:val="right"/>
            </w:pPr>
            <w:r w:rsidRPr="00951EF6">
              <w:t>889</w:t>
            </w:r>
          </w:p>
        </w:tc>
        <w:tc>
          <w:tcPr>
            <w:tcW w:w="1218" w:type="dxa"/>
            <w:shd w:val="clear" w:color="auto" w:fill="auto"/>
          </w:tcPr>
          <w:p w14:paraId="3EA2FDB3" w14:textId="77777777" w:rsidR="00714FAE" w:rsidRPr="00951EF6" w:rsidRDefault="00714FAE" w:rsidP="00412F74">
            <w:pPr>
              <w:jc w:val="right"/>
            </w:pPr>
            <w:r w:rsidRPr="00951EF6">
              <w:t>198</w:t>
            </w:r>
            <w:r>
              <w:t>3</w:t>
            </w:r>
          </w:p>
        </w:tc>
        <w:tc>
          <w:tcPr>
            <w:tcW w:w="1218" w:type="dxa"/>
            <w:shd w:val="clear" w:color="auto" w:fill="auto"/>
          </w:tcPr>
          <w:p w14:paraId="0DEB9A5E" w14:textId="77777777" w:rsidR="00714FAE" w:rsidRPr="00951EF6" w:rsidRDefault="00714FAE" w:rsidP="00412F74">
            <w:pPr>
              <w:jc w:val="right"/>
            </w:pPr>
            <w:r w:rsidRPr="00951EF6">
              <w:t>93</w:t>
            </w:r>
            <w:r>
              <w:t>9</w:t>
            </w:r>
          </w:p>
        </w:tc>
        <w:tc>
          <w:tcPr>
            <w:tcW w:w="1218" w:type="dxa"/>
            <w:shd w:val="clear" w:color="auto" w:fill="auto"/>
          </w:tcPr>
          <w:p w14:paraId="228DAF90" w14:textId="77777777" w:rsidR="00714FAE" w:rsidRPr="00951EF6" w:rsidRDefault="00714FAE" w:rsidP="00412F74">
            <w:pPr>
              <w:jc w:val="right"/>
            </w:pPr>
            <w:r w:rsidRPr="00951EF6">
              <w:t>40</w:t>
            </w:r>
          </w:p>
        </w:tc>
      </w:tr>
      <w:tr w:rsidR="00714FAE" w:rsidRPr="00D91812" w14:paraId="12AAA977" w14:textId="77777777" w:rsidTr="00412F74">
        <w:trPr>
          <w:jc w:val="center"/>
        </w:trPr>
        <w:tc>
          <w:tcPr>
            <w:tcW w:w="1217" w:type="dxa"/>
            <w:shd w:val="clear" w:color="auto" w:fill="auto"/>
          </w:tcPr>
          <w:p w14:paraId="5CB9651A" w14:textId="77777777" w:rsidR="00714FAE" w:rsidRPr="00951EF6" w:rsidRDefault="00714FAE" w:rsidP="00412F74">
            <w:pPr>
              <w:jc w:val="right"/>
            </w:pPr>
            <w:r w:rsidRPr="00951EF6">
              <w:t>384</w:t>
            </w:r>
          </w:p>
        </w:tc>
        <w:tc>
          <w:tcPr>
            <w:tcW w:w="1228" w:type="dxa"/>
            <w:vAlign w:val="bottom"/>
          </w:tcPr>
          <w:p w14:paraId="4F687514" w14:textId="77777777" w:rsidR="00714FAE" w:rsidRDefault="00714FAE" w:rsidP="00412F74">
            <w:pPr>
              <w:jc w:val="right"/>
              <w:rPr>
                <w:rFonts w:ascii="Calibri" w:hAnsi="Calibri"/>
                <w:color w:val="000000"/>
                <w:sz w:val="24"/>
              </w:rPr>
            </w:pPr>
            <w:r>
              <w:rPr>
                <w:rFonts w:ascii="Calibri" w:hAnsi="Calibri"/>
                <w:color w:val="000000"/>
              </w:rPr>
              <w:t>6144</w:t>
            </w:r>
          </w:p>
        </w:tc>
        <w:tc>
          <w:tcPr>
            <w:tcW w:w="1228" w:type="dxa"/>
            <w:shd w:val="clear" w:color="auto" w:fill="auto"/>
          </w:tcPr>
          <w:p w14:paraId="756069E9" w14:textId="77777777" w:rsidR="00714FAE" w:rsidRPr="00951EF6" w:rsidRDefault="00714FAE" w:rsidP="00412F74">
            <w:pPr>
              <w:jc w:val="right"/>
            </w:pPr>
            <w:r w:rsidRPr="00951EF6">
              <w:t>23</w:t>
            </w:r>
            <w:r>
              <w:t>8</w:t>
            </w:r>
          </w:p>
        </w:tc>
        <w:tc>
          <w:tcPr>
            <w:tcW w:w="1217" w:type="dxa"/>
            <w:shd w:val="clear" w:color="auto" w:fill="auto"/>
          </w:tcPr>
          <w:p w14:paraId="0ECC1432" w14:textId="77777777" w:rsidR="00714FAE" w:rsidRPr="00951EF6" w:rsidRDefault="00714FAE" w:rsidP="00412F74">
            <w:pPr>
              <w:jc w:val="right"/>
            </w:pPr>
            <w:r w:rsidRPr="00951EF6">
              <w:t>104</w:t>
            </w:r>
            <w:r>
              <w:t>9</w:t>
            </w:r>
          </w:p>
        </w:tc>
        <w:tc>
          <w:tcPr>
            <w:tcW w:w="1218" w:type="dxa"/>
            <w:shd w:val="clear" w:color="auto" w:fill="auto"/>
          </w:tcPr>
          <w:p w14:paraId="462F8214" w14:textId="77777777" w:rsidR="00714FAE" w:rsidRPr="00951EF6" w:rsidRDefault="00714FAE" w:rsidP="00412F74">
            <w:pPr>
              <w:jc w:val="right"/>
            </w:pPr>
            <w:r w:rsidRPr="00951EF6">
              <w:t>188</w:t>
            </w:r>
            <w:r>
              <w:t>2</w:t>
            </w:r>
          </w:p>
        </w:tc>
        <w:tc>
          <w:tcPr>
            <w:tcW w:w="1218" w:type="dxa"/>
            <w:shd w:val="clear" w:color="auto" w:fill="auto"/>
          </w:tcPr>
          <w:p w14:paraId="279E10C9" w14:textId="77777777" w:rsidR="00714FAE" w:rsidRPr="00951EF6" w:rsidRDefault="00714FAE" w:rsidP="00412F74">
            <w:pPr>
              <w:jc w:val="right"/>
            </w:pPr>
            <w:r w:rsidRPr="00951EF6">
              <w:t>1042</w:t>
            </w:r>
          </w:p>
        </w:tc>
        <w:tc>
          <w:tcPr>
            <w:tcW w:w="1218" w:type="dxa"/>
            <w:shd w:val="clear" w:color="auto" w:fill="auto"/>
          </w:tcPr>
          <w:p w14:paraId="75F6A87D" w14:textId="77777777" w:rsidR="00714FAE" w:rsidRPr="00951EF6" w:rsidRDefault="00714FAE" w:rsidP="00412F74">
            <w:pPr>
              <w:jc w:val="right"/>
            </w:pPr>
            <w:r w:rsidRPr="00951EF6">
              <w:t>40</w:t>
            </w:r>
          </w:p>
        </w:tc>
      </w:tr>
      <w:tr w:rsidR="00714FAE" w:rsidRPr="00D91812" w14:paraId="248B5492" w14:textId="77777777" w:rsidTr="00412F74">
        <w:trPr>
          <w:jc w:val="center"/>
        </w:trPr>
        <w:tc>
          <w:tcPr>
            <w:tcW w:w="1217" w:type="dxa"/>
            <w:shd w:val="clear" w:color="auto" w:fill="auto"/>
          </w:tcPr>
          <w:p w14:paraId="3833FCFE" w14:textId="77777777" w:rsidR="00714FAE" w:rsidRPr="00951EF6" w:rsidRDefault="00714FAE" w:rsidP="00412F74">
            <w:pPr>
              <w:jc w:val="right"/>
            </w:pPr>
            <w:r w:rsidRPr="00951EF6">
              <w:t>768</w:t>
            </w:r>
          </w:p>
        </w:tc>
        <w:tc>
          <w:tcPr>
            <w:tcW w:w="1228" w:type="dxa"/>
            <w:vAlign w:val="bottom"/>
          </w:tcPr>
          <w:p w14:paraId="3D7D700B" w14:textId="77777777" w:rsidR="00714FAE" w:rsidRDefault="00714FAE" w:rsidP="00412F74">
            <w:pPr>
              <w:jc w:val="right"/>
              <w:rPr>
                <w:rFonts w:ascii="Calibri" w:hAnsi="Calibri"/>
                <w:color w:val="000000"/>
                <w:sz w:val="24"/>
              </w:rPr>
            </w:pPr>
            <w:r>
              <w:rPr>
                <w:rFonts w:ascii="Calibri" w:hAnsi="Calibri"/>
                <w:color w:val="000000"/>
              </w:rPr>
              <w:t>12288</w:t>
            </w:r>
          </w:p>
        </w:tc>
        <w:tc>
          <w:tcPr>
            <w:tcW w:w="1228" w:type="dxa"/>
            <w:shd w:val="clear" w:color="auto" w:fill="auto"/>
          </w:tcPr>
          <w:p w14:paraId="104032B0" w14:textId="77777777" w:rsidR="00714FAE" w:rsidRPr="00951EF6" w:rsidRDefault="00714FAE" w:rsidP="00412F74">
            <w:pPr>
              <w:jc w:val="right"/>
            </w:pPr>
            <w:r w:rsidRPr="00951EF6">
              <w:t>6</w:t>
            </w:r>
            <w:r>
              <w:t>50</w:t>
            </w:r>
          </w:p>
        </w:tc>
        <w:tc>
          <w:tcPr>
            <w:tcW w:w="1217" w:type="dxa"/>
            <w:shd w:val="clear" w:color="auto" w:fill="auto"/>
          </w:tcPr>
          <w:p w14:paraId="09E53181" w14:textId="77777777" w:rsidR="00714FAE" w:rsidRPr="00951EF6" w:rsidRDefault="00714FAE" w:rsidP="00412F74">
            <w:pPr>
              <w:jc w:val="right"/>
            </w:pPr>
            <w:r w:rsidRPr="00951EF6">
              <w:t>1141</w:t>
            </w:r>
          </w:p>
        </w:tc>
        <w:tc>
          <w:tcPr>
            <w:tcW w:w="1218" w:type="dxa"/>
            <w:shd w:val="clear" w:color="auto" w:fill="auto"/>
          </w:tcPr>
          <w:p w14:paraId="38A8D1BE" w14:textId="77777777" w:rsidR="00714FAE" w:rsidRPr="00951EF6" w:rsidRDefault="00714FAE" w:rsidP="00412F74">
            <w:pPr>
              <w:jc w:val="right"/>
            </w:pPr>
            <w:r w:rsidRPr="00951EF6">
              <w:t>166</w:t>
            </w:r>
            <w:r>
              <w:t>4</w:t>
            </w:r>
          </w:p>
        </w:tc>
        <w:tc>
          <w:tcPr>
            <w:tcW w:w="1218" w:type="dxa"/>
            <w:shd w:val="clear" w:color="auto" w:fill="auto"/>
          </w:tcPr>
          <w:p w14:paraId="3F83427C" w14:textId="77777777" w:rsidR="00714FAE" w:rsidRPr="00951EF6" w:rsidRDefault="00714FAE" w:rsidP="00412F74">
            <w:pPr>
              <w:jc w:val="right"/>
            </w:pPr>
            <w:r w:rsidRPr="00951EF6">
              <w:t>111</w:t>
            </w:r>
            <w:r>
              <w:t>7</w:t>
            </w:r>
          </w:p>
        </w:tc>
        <w:tc>
          <w:tcPr>
            <w:tcW w:w="1218" w:type="dxa"/>
            <w:shd w:val="clear" w:color="auto" w:fill="auto"/>
          </w:tcPr>
          <w:p w14:paraId="299A6E6F" w14:textId="77777777" w:rsidR="00714FAE" w:rsidRPr="00951EF6" w:rsidRDefault="00714FAE" w:rsidP="00412F74">
            <w:pPr>
              <w:jc w:val="right"/>
            </w:pPr>
            <w:r w:rsidRPr="00951EF6">
              <w:t>40</w:t>
            </w:r>
          </w:p>
        </w:tc>
      </w:tr>
      <w:tr w:rsidR="00714FAE" w:rsidRPr="00D91812" w14:paraId="41546EB2" w14:textId="77777777" w:rsidTr="00412F74">
        <w:trPr>
          <w:jc w:val="center"/>
        </w:trPr>
        <w:tc>
          <w:tcPr>
            <w:tcW w:w="1217" w:type="dxa"/>
            <w:shd w:val="clear" w:color="auto" w:fill="auto"/>
          </w:tcPr>
          <w:p w14:paraId="10381A04" w14:textId="77777777" w:rsidR="00714FAE" w:rsidRPr="00951EF6" w:rsidRDefault="00714FAE" w:rsidP="00412F74">
            <w:pPr>
              <w:jc w:val="right"/>
            </w:pPr>
            <w:r w:rsidRPr="00951EF6">
              <w:t>1536</w:t>
            </w:r>
          </w:p>
        </w:tc>
        <w:tc>
          <w:tcPr>
            <w:tcW w:w="1228" w:type="dxa"/>
            <w:vAlign w:val="bottom"/>
          </w:tcPr>
          <w:p w14:paraId="534ACF0A" w14:textId="77777777" w:rsidR="00714FAE" w:rsidRDefault="00714FAE" w:rsidP="00412F74">
            <w:pPr>
              <w:jc w:val="right"/>
              <w:rPr>
                <w:rFonts w:ascii="Calibri" w:hAnsi="Calibri"/>
                <w:color w:val="000000"/>
                <w:sz w:val="24"/>
              </w:rPr>
            </w:pPr>
            <w:r>
              <w:rPr>
                <w:rFonts w:ascii="Calibri" w:hAnsi="Calibri"/>
                <w:color w:val="000000"/>
              </w:rPr>
              <w:t>24576</w:t>
            </w:r>
          </w:p>
        </w:tc>
        <w:tc>
          <w:tcPr>
            <w:tcW w:w="1228" w:type="dxa"/>
            <w:shd w:val="clear" w:color="auto" w:fill="auto"/>
          </w:tcPr>
          <w:p w14:paraId="77F58653" w14:textId="77777777" w:rsidR="00714FAE" w:rsidRPr="00951EF6" w:rsidRDefault="00714FAE" w:rsidP="00412F74">
            <w:pPr>
              <w:jc w:val="right"/>
            </w:pPr>
            <w:r w:rsidRPr="00951EF6">
              <w:t>564</w:t>
            </w:r>
          </w:p>
        </w:tc>
        <w:tc>
          <w:tcPr>
            <w:tcW w:w="1217" w:type="dxa"/>
            <w:shd w:val="clear" w:color="auto" w:fill="auto"/>
          </w:tcPr>
          <w:p w14:paraId="212F1A3C" w14:textId="77777777" w:rsidR="00714FAE" w:rsidRPr="00951EF6" w:rsidRDefault="00714FAE" w:rsidP="00412F74">
            <w:pPr>
              <w:jc w:val="right"/>
            </w:pPr>
            <w:r w:rsidRPr="00951EF6">
              <w:t>1049</w:t>
            </w:r>
          </w:p>
        </w:tc>
        <w:tc>
          <w:tcPr>
            <w:tcW w:w="1218" w:type="dxa"/>
            <w:shd w:val="clear" w:color="auto" w:fill="auto"/>
          </w:tcPr>
          <w:p w14:paraId="270E41D8" w14:textId="77777777" w:rsidR="00714FAE" w:rsidRPr="00951EF6" w:rsidRDefault="00714FAE" w:rsidP="00412F74">
            <w:pPr>
              <w:jc w:val="right"/>
            </w:pPr>
            <w:r w:rsidRPr="00951EF6">
              <w:t>1620</w:t>
            </w:r>
          </w:p>
        </w:tc>
        <w:tc>
          <w:tcPr>
            <w:tcW w:w="1218" w:type="dxa"/>
            <w:shd w:val="clear" w:color="auto" w:fill="auto"/>
          </w:tcPr>
          <w:p w14:paraId="6900D156" w14:textId="77777777" w:rsidR="00714FAE" w:rsidRPr="00951EF6" w:rsidRDefault="00714FAE" w:rsidP="00412F74">
            <w:pPr>
              <w:jc w:val="right"/>
            </w:pPr>
            <w:r w:rsidRPr="00951EF6">
              <w:t>1081</w:t>
            </w:r>
          </w:p>
        </w:tc>
        <w:tc>
          <w:tcPr>
            <w:tcW w:w="1218" w:type="dxa"/>
            <w:shd w:val="clear" w:color="auto" w:fill="auto"/>
          </w:tcPr>
          <w:p w14:paraId="5F6BB039" w14:textId="77777777" w:rsidR="00714FAE" w:rsidRPr="00951EF6" w:rsidRDefault="00714FAE" w:rsidP="00412F74">
            <w:pPr>
              <w:jc w:val="right"/>
            </w:pPr>
            <w:r w:rsidRPr="00951EF6">
              <w:t>40</w:t>
            </w:r>
          </w:p>
        </w:tc>
      </w:tr>
      <w:tr w:rsidR="00714FAE" w:rsidRPr="00D91812" w14:paraId="3AC117A8" w14:textId="77777777" w:rsidTr="00412F74">
        <w:trPr>
          <w:jc w:val="center"/>
        </w:trPr>
        <w:tc>
          <w:tcPr>
            <w:tcW w:w="1217" w:type="dxa"/>
            <w:shd w:val="clear" w:color="auto" w:fill="auto"/>
          </w:tcPr>
          <w:p w14:paraId="5F278365" w14:textId="77777777" w:rsidR="00714FAE" w:rsidRPr="00951EF6" w:rsidRDefault="00714FAE" w:rsidP="00412F74">
            <w:pPr>
              <w:jc w:val="right"/>
            </w:pPr>
            <w:r w:rsidRPr="00951EF6">
              <w:t>3072</w:t>
            </w:r>
          </w:p>
        </w:tc>
        <w:tc>
          <w:tcPr>
            <w:tcW w:w="1228" w:type="dxa"/>
            <w:vAlign w:val="bottom"/>
          </w:tcPr>
          <w:p w14:paraId="09E8A6A4" w14:textId="77777777" w:rsidR="00714FAE" w:rsidRDefault="00714FAE" w:rsidP="00412F74">
            <w:pPr>
              <w:jc w:val="right"/>
              <w:rPr>
                <w:rFonts w:ascii="Calibri" w:hAnsi="Calibri"/>
                <w:color w:val="000000"/>
                <w:sz w:val="24"/>
              </w:rPr>
            </w:pPr>
            <w:r>
              <w:rPr>
                <w:rFonts w:ascii="Calibri" w:hAnsi="Calibri"/>
                <w:color w:val="000000"/>
              </w:rPr>
              <w:t>49152</w:t>
            </w:r>
          </w:p>
        </w:tc>
        <w:tc>
          <w:tcPr>
            <w:tcW w:w="1228" w:type="dxa"/>
            <w:shd w:val="clear" w:color="auto" w:fill="auto"/>
          </w:tcPr>
          <w:p w14:paraId="3D4D991A" w14:textId="77777777" w:rsidR="00714FAE" w:rsidRPr="00951EF6" w:rsidRDefault="00714FAE" w:rsidP="00412F74">
            <w:pPr>
              <w:jc w:val="right"/>
            </w:pPr>
            <w:r w:rsidRPr="00951EF6">
              <w:t>835</w:t>
            </w:r>
          </w:p>
        </w:tc>
        <w:tc>
          <w:tcPr>
            <w:tcW w:w="1217" w:type="dxa"/>
            <w:shd w:val="clear" w:color="auto" w:fill="auto"/>
          </w:tcPr>
          <w:p w14:paraId="64F744C6" w14:textId="77777777" w:rsidR="00714FAE" w:rsidRPr="00951EF6" w:rsidRDefault="00714FAE" w:rsidP="00412F74">
            <w:pPr>
              <w:jc w:val="right"/>
            </w:pPr>
            <w:r w:rsidRPr="00951EF6">
              <w:t>130</w:t>
            </w:r>
            <w:r>
              <w:t>9</w:t>
            </w:r>
          </w:p>
        </w:tc>
        <w:tc>
          <w:tcPr>
            <w:tcW w:w="1218" w:type="dxa"/>
            <w:shd w:val="clear" w:color="auto" w:fill="auto"/>
          </w:tcPr>
          <w:p w14:paraId="7D1640F5" w14:textId="77777777" w:rsidR="00714FAE" w:rsidRPr="00951EF6" w:rsidRDefault="00714FAE" w:rsidP="00412F74">
            <w:pPr>
              <w:jc w:val="right"/>
            </w:pPr>
            <w:r w:rsidRPr="00951EF6">
              <w:t>178</w:t>
            </w:r>
            <w:r>
              <w:t>7</w:t>
            </w:r>
          </w:p>
        </w:tc>
        <w:tc>
          <w:tcPr>
            <w:tcW w:w="1218" w:type="dxa"/>
            <w:shd w:val="clear" w:color="auto" w:fill="auto"/>
          </w:tcPr>
          <w:p w14:paraId="59C6FFD2" w14:textId="77777777" w:rsidR="00714FAE" w:rsidRPr="00951EF6" w:rsidRDefault="00714FAE" w:rsidP="00412F74">
            <w:pPr>
              <w:jc w:val="right"/>
            </w:pPr>
            <w:r w:rsidRPr="00951EF6">
              <w:t>1307</w:t>
            </w:r>
          </w:p>
        </w:tc>
        <w:tc>
          <w:tcPr>
            <w:tcW w:w="1218" w:type="dxa"/>
            <w:shd w:val="clear" w:color="auto" w:fill="auto"/>
          </w:tcPr>
          <w:p w14:paraId="42510F34" w14:textId="77777777" w:rsidR="00714FAE" w:rsidRPr="00951EF6" w:rsidRDefault="00714FAE" w:rsidP="00412F74">
            <w:pPr>
              <w:jc w:val="right"/>
            </w:pPr>
            <w:r w:rsidRPr="00951EF6">
              <w:t>40</w:t>
            </w:r>
          </w:p>
        </w:tc>
      </w:tr>
      <w:tr w:rsidR="00714FAE" w:rsidRPr="00D91812" w14:paraId="20C76A9A" w14:textId="77777777" w:rsidTr="00412F74">
        <w:trPr>
          <w:jc w:val="center"/>
        </w:trPr>
        <w:tc>
          <w:tcPr>
            <w:tcW w:w="1217" w:type="dxa"/>
            <w:shd w:val="clear" w:color="auto" w:fill="auto"/>
          </w:tcPr>
          <w:p w14:paraId="1CB552BD" w14:textId="77777777" w:rsidR="00714FAE" w:rsidRPr="00951EF6" w:rsidRDefault="00714FAE" w:rsidP="00412F74">
            <w:pPr>
              <w:jc w:val="right"/>
            </w:pPr>
            <w:r w:rsidRPr="00951EF6">
              <w:lastRenderedPageBreak/>
              <w:t>6144</w:t>
            </w:r>
          </w:p>
        </w:tc>
        <w:tc>
          <w:tcPr>
            <w:tcW w:w="1228" w:type="dxa"/>
            <w:vAlign w:val="bottom"/>
          </w:tcPr>
          <w:p w14:paraId="7333D3CE" w14:textId="77777777" w:rsidR="00714FAE" w:rsidRDefault="00714FAE" w:rsidP="00412F74">
            <w:pPr>
              <w:jc w:val="right"/>
              <w:rPr>
                <w:rFonts w:ascii="Calibri" w:hAnsi="Calibri"/>
                <w:color w:val="000000"/>
                <w:sz w:val="24"/>
              </w:rPr>
            </w:pPr>
            <w:r>
              <w:rPr>
                <w:rFonts w:ascii="Calibri" w:hAnsi="Calibri"/>
                <w:color w:val="000000"/>
              </w:rPr>
              <w:t>98304</w:t>
            </w:r>
          </w:p>
        </w:tc>
        <w:tc>
          <w:tcPr>
            <w:tcW w:w="1228" w:type="dxa"/>
            <w:shd w:val="clear" w:color="auto" w:fill="auto"/>
          </w:tcPr>
          <w:p w14:paraId="26517A0D" w14:textId="77777777" w:rsidR="00714FAE" w:rsidRPr="00951EF6" w:rsidRDefault="00714FAE" w:rsidP="00412F74">
            <w:pPr>
              <w:jc w:val="right"/>
            </w:pPr>
            <w:r w:rsidRPr="00951EF6">
              <w:t>661</w:t>
            </w:r>
          </w:p>
        </w:tc>
        <w:tc>
          <w:tcPr>
            <w:tcW w:w="1217" w:type="dxa"/>
            <w:shd w:val="clear" w:color="auto" w:fill="auto"/>
          </w:tcPr>
          <w:p w14:paraId="1EC41413" w14:textId="77777777" w:rsidR="00714FAE" w:rsidRPr="00951EF6" w:rsidRDefault="00714FAE" w:rsidP="00412F74">
            <w:pPr>
              <w:jc w:val="right"/>
            </w:pPr>
            <w:r w:rsidRPr="00951EF6">
              <w:t>98</w:t>
            </w:r>
            <w:r>
              <w:t>6</w:t>
            </w:r>
          </w:p>
        </w:tc>
        <w:tc>
          <w:tcPr>
            <w:tcW w:w="1218" w:type="dxa"/>
            <w:shd w:val="clear" w:color="auto" w:fill="auto"/>
          </w:tcPr>
          <w:p w14:paraId="6342DE17" w14:textId="77777777" w:rsidR="00714FAE" w:rsidRPr="00951EF6" w:rsidRDefault="00714FAE" w:rsidP="00412F74">
            <w:pPr>
              <w:jc w:val="right"/>
            </w:pPr>
            <w:r w:rsidRPr="00951EF6">
              <w:t>176</w:t>
            </w:r>
            <w:r>
              <w:t>4</w:t>
            </w:r>
          </w:p>
        </w:tc>
        <w:tc>
          <w:tcPr>
            <w:tcW w:w="1218" w:type="dxa"/>
            <w:shd w:val="clear" w:color="auto" w:fill="auto"/>
          </w:tcPr>
          <w:p w14:paraId="174EF33F" w14:textId="77777777" w:rsidR="00714FAE" w:rsidRPr="00951EF6" w:rsidRDefault="00714FAE" w:rsidP="00412F74">
            <w:pPr>
              <w:jc w:val="right"/>
            </w:pPr>
            <w:r w:rsidRPr="00951EF6">
              <w:t>104</w:t>
            </w:r>
            <w:r>
              <w:t>1</w:t>
            </w:r>
          </w:p>
        </w:tc>
        <w:tc>
          <w:tcPr>
            <w:tcW w:w="1218" w:type="dxa"/>
            <w:shd w:val="clear" w:color="auto" w:fill="auto"/>
          </w:tcPr>
          <w:p w14:paraId="4AD67806" w14:textId="77777777" w:rsidR="00714FAE" w:rsidRPr="00951EF6" w:rsidRDefault="00714FAE" w:rsidP="00412F74">
            <w:pPr>
              <w:jc w:val="right"/>
            </w:pPr>
            <w:r w:rsidRPr="00951EF6">
              <w:t>40</w:t>
            </w:r>
          </w:p>
        </w:tc>
      </w:tr>
      <w:tr w:rsidR="00714FAE" w:rsidRPr="00D91812" w14:paraId="68F5C936" w14:textId="77777777" w:rsidTr="00412F74">
        <w:trPr>
          <w:jc w:val="center"/>
        </w:trPr>
        <w:tc>
          <w:tcPr>
            <w:tcW w:w="1217" w:type="dxa"/>
            <w:shd w:val="clear" w:color="auto" w:fill="auto"/>
          </w:tcPr>
          <w:p w14:paraId="1D51696B" w14:textId="77777777" w:rsidR="00714FAE" w:rsidRPr="00951EF6" w:rsidRDefault="00714FAE" w:rsidP="00412F74">
            <w:pPr>
              <w:jc w:val="right"/>
            </w:pPr>
            <w:r w:rsidRPr="00951EF6">
              <w:t>12288</w:t>
            </w:r>
          </w:p>
        </w:tc>
        <w:tc>
          <w:tcPr>
            <w:tcW w:w="1228" w:type="dxa"/>
            <w:vAlign w:val="bottom"/>
          </w:tcPr>
          <w:p w14:paraId="5745EEAF" w14:textId="77777777" w:rsidR="00714FAE" w:rsidRDefault="00714FAE" w:rsidP="00412F74">
            <w:pPr>
              <w:jc w:val="right"/>
              <w:rPr>
                <w:rFonts w:ascii="Calibri" w:hAnsi="Calibri"/>
                <w:color w:val="000000"/>
                <w:sz w:val="24"/>
              </w:rPr>
            </w:pPr>
            <w:r>
              <w:rPr>
                <w:rFonts w:ascii="Calibri" w:hAnsi="Calibri"/>
                <w:color w:val="000000"/>
              </w:rPr>
              <w:t>196608</w:t>
            </w:r>
          </w:p>
        </w:tc>
        <w:tc>
          <w:tcPr>
            <w:tcW w:w="1228" w:type="dxa"/>
            <w:shd w:val="clear" w:color="auto" w:fill="auto"/>
          </w:tcPr>
          <w:p w14:paraId="30E28DFC" w14:textId="77777777" w:rsidR="00714FAE" w:rsidRPr="00951EF6" w:rsidRDefault="00714FAE" w:rsidP="00412F74">
            <w:pPr>
              <w:jc w:val="right"/>
            </w:pPr>
            <w:r w:rsidRPr="00951EF6">
              <w:t>507</w:t>
            </w:r>
          </w:p>
        </w:tc>
        <w:tc>
          <w:tcPr>
            <w:tcW w:w="1217" w:type="dxa"/>
            <w:shd w:val="clear" w:color="auto" w:fill="auto"/>
          </w:tcPr>
          <w:p w14:paraId="7E6DD14A" w14:textId="77777777" w:rsidR="00714FAE" w:rsidRPr="00951EF6" w:rsidRDefault="00714FAE" w:rsidP="00412F74">
            <w:pPr>
              <w:jc w:val="right"/>
            </w:pPr>
            <w:r w:rsidRPr="00951EF6">
              <w:t>798</w:t>
            </w:r>
          </w:p>
        </w:tc>
        <w:tc>
          <w:tcPr>
            <w:tcW w:w="1218" w:type="dxa"/>
            <w:shd w:val="clear" w:color="auto" w:fill="auto"/>
          </w:tcPr>
          <w:p w14:paraId="5602EE6E" w14:textId="77777777" w:rsidR="00714FAE" w:rsidRPr="00951EF6" w:rsidRDefault="00714FAE" w:rsidP="00412F74">
            <w:pPr>
              <w:jc w:val="right"/>
            </w:pPr>
            <w:r w:rsidRPr="00951EF6">
              <w:t>1149</w:t>
            </w:r>
          </w:p>
        </w:tc>
        <w:tc>
          <w:tcPr>
            <w:tcW w:w="1218" w:type="dxa"/>
            <w:shd w:val="clear" w:color="auto" w:fill="auto"/>
          </w:tcPr>
          <w:p w14:paraId="4981D730" w14:textId="77777777" w:rsidR="00714FAE" w:rsidRPr="00951EF6" w:rsidRDefault="00714FAE" w:rsidP="00412F74">
            <w:pPr>
              <w:jc w:val="right"/>
            </w:pPr>
            <w:r w:rsidRPr="00951EF6">
              <w:t>80</w:t>
            </w:r>
            <w:r>
              <w:t>3</w:t>
            </w:r>
          </w:p>
        </w:tc>
        <w:tc>
          <w:tcPr>
            <w:tcW w:w="1218" w:type="dxa"/>
            <w:shd w:val="clear" w:color="auto" w:fill="auto"/>
          </w:tcPr>
          <w:p w14:paraId="1529357D" w14:textId="77777777" w:rsidR="00714FAE" w:rsidRPr="00951EF6" w:rsidRDefault="00714FAE" w:rsidP="00412F74">
            <w:pPr>
              <w:jc w:val="right"/>
            </w:pPr>
            <w:r w:rsidRPr="00951EF6">
              <w:t>20</w:t>
            </w:r>
          </w:p>
        </w:tc>
      </w:tr>
      <w:tr w:rsidR="00714FAE" w:rsidRPr="00D91812" w14:paraId="0A8851DB" w14:textId="77777777" w:rsidTr="00412F74">
        <w:trPr>
          <w:jc w:val="center"/>
        </w:trPr>
        <w:tc>
          <w:tcPr>
            <w:tcW w:w="1217" w:type="dxa"/>
            <w:tcBorders>
              <w:bottom w:val="double" w:sz="4" w:space="0" w:color="auto"/>
            </w:tcBorders>
            <w:shd w:val="clear" w:color="auto" w:fill="auto"/>
          </w:tcPr>
          <w:p w14:paraId="3834FD6D" w14:textId="77777777" w:rsidR="00714FAE" w:rsidRPr="00951EF6" w:rsidRDefault="00714FAE" w:rsidP="00412F74">
            <w:pPr>
              <w:jc w:val="right"/>
            </w:pPr>
            <w:r w:rsidRPr="00951EF6">
              <w:t>24576</w:t>
            </w:r>
          </w:p>
        </w:tc>
        <w:tc>
          <w:tcPr>
            <w:tcW w:w="1228" w:type="dxa"/>
            <w:tcBorders>
              <w:bottom w:val="double" w:sz="4" w:space="0" w:color="auto"/>
            </w:tcBorders>
          </w:tcPr>
          <w:p w14:paraId="63EB0C26" w14:textId="77777777" w:rsidR="00714FAE" w:rsidRPr="00450279" w:rsidRDefault="00714FAE" w:rsidP="00412F74">
            <w:pPr>
              <w:jc w:val="right"/>
            </w:pPr>
            <w:r w:rsidRPr="00155F8C">
              <w:t>393216</w:t>
            </w:r>
          </w:p>
        </w:tc>
        <w:tc>
          <w:tcPr>
            <w:tcW w:w="1228" w:type="dxa"/>
            <w:tcBorders>
              <w:bottom w:val="double" w:sz="4" w:space="0" w:color="auto"/>
            </w:tcBorders>
            <w:shd w:val="clear" w:color="auto" w:fill="auto"/>
          </w:tcPr>
          <w:p w14:paraId="4B3DE792" w14:textId="77777777" w:rsidR="00714FAE" w:rsidRPr="00951EF6" w:rsidRDefault="00714FAE" w:rsidP="00412F74">
            <w:pPr>
              <w:jc w:val="right"/>
            </w:pPr>
            <w:r w:rsidRPr="00951EF6">
              <w:t>374</w:t>
            </w:r>
          </w:p>
        </w:tc>
        <w:tc>
          <w:tcPr>
            <w:tcW w:w="1217" w:type="dxa"/>
            <w:tcBorders>
              <w:bottom w:val="double" w:sz="4" w:space="0" w:color="auto"/>
            </w:tcBorders>
            <w:shd w:val="clear" w:color="auto" w:fill="auto"/>
          </w:tcPr>
          <w:p w14:paraId="20E996BF" w14:textId="77777777" w:rsidR="00714FAE" w:rsidRPr="00951EF6" w:rsidRDefault="00714FAE" w:rsidP="00412F74">
            <w:pPr>
              <w:jc w:val="right"/>
            </w:pPr>
            <w:r w:rsidRPr="00951EF6">
              <w:t>423</w:t>
            </w:r>
          </w:p>
        </w:tc>
        <w:tc>
          <w:tcPr>
            <w:tcW w:w="1218" w:type="dxa"/>
            <w:tcBorders>
              <w:bottom w:val="double" w:sz="4" w:space="0" w:color="auto"/>
            </w:tcBorders>
            <w:shd w:val="clear" w:color="auto" w:fill="auto"/>
          </w:tcPr>
          <w:p w14:paraId="3C48D489" w14:textId="77777777" w:rsidR="00714FAE" w:rsidRPr="00951EF6" w:rsidRDefault="00714FAE" w:rsidP="00412F74">
            <w:pPr>
              <w:jc w:val="right"/>
            </w:pPr>
            <w:r w:rsidRPr="00951EF6">
              <w:t>45</w:t>
            </w:r>
            <w:r>
              <w:t>3</w:t>
            </w:r>
          </w:p>
        </w:tc>
        <w:tc>
          <w:tcPr>
            <w:tcW w:w="1218" w:type="dxa"/>
            <w:tcBorders>
              <w:bottom w:val="double" w:sz="4" w:space="0" w:color="auto"/>
            </w:tcBorders>
            <w:shd w:val="clear" w:color="auto" w:fill="auto"/>
          </w:tcPr>
          <w:p w14:paraId="510E599F" w14:textId="77777777" w:rsidR="00714FAE" w:rsidRPr="00951EF6" w:rsidRDefault="00714FAE" w:rsidP="00412F74">
            <w:pPr>
              <w:jc w:val="right"/>
            </w:pPr>
            <w:r w:rsidRPr="00951EF6">
              <w:t>42</w:t>
            </w:r>
            <w:r>
              <w:t>3</w:t>
            </w:r>
          </w:p>
        </w:tc>
        <w:tc>
          <w:tcPr>
            <w:tcW w:w="1218" w:type="dxa"/>
            <w:tcBorders>
              <w:bottom w:val="double" w:sz="4" w:space="0" w:color="auto"/>
            </w:tcBorders>
            <w:shd w:val="clear" w:color="auto" w:fill="auto"/>
          </w:tcPr>
          <w:p w14:paraId="2E90F80A" w14:textId="77777777" w:rsidR="00714FAE" w:rsidRDefault="00714FAE" w:rsidP="00412F74">
            <w:pPr>
              <w:jc w:val="right"/>
            </w:pPr>
            <w:r w:rsidRPr="00951EF6">
              <w:t>10</w:t>
            </w:r>
          </w:p>
        </w:tc>
      </w:tr>
    </w:tbl>
    <w:p w14:paraId="2AB8F735" w14:textId="52680134" w:rsidR="00714FAE" w:rsidRDefault="00714FAE" w:rsidP="00714FAE">
      <w:pPr>
        <w:pStyle w:val="Caption"/>
        <w:jc w:val="center"/>
      </w:pPr>
      <w:bookmarkStart w:id="224" w:name="_Ref466025221"/>
      <w:r>
        <w:t xml:space="preserve">Table </w:t>
      </w:r>
      <w:r>
        <w:fldChar w:fldCharType="begin"/>
      </w:r>
      <w:r>
        <w:instrText xml:space="preserve"> SEQ Table \* ARABIC </w:instrText>
      </w:r>
      <w:r>
        <w:fldChar w:fldCharType="separate"/>
      </w:r>
      <w:r w:rsidR="00E5516B">
        <w:rPr>
          <w:noProof/>
        </w:rPr>
        <w:t>1</w:t>
      </w:r>
      <w:r>
        <w:rPr>
          <w:noProof/>
        </w:rPr>
        <w:fldChar w:fldCharType="end"/>
      </w:r>
      <w:bookmarkEnd w:id="224"/>
      <w:r>
        <w:t>. ARCHER MPI-IO default striping (4) raw data.</w:t>
      </w:r>
    </w:p>
    <w:p w14:paraId="14F06C05" w14:textId="77777777" w:rsidR="00714FAE" w:rsidRDefault="00714FAE" w:rsidP="00714FAE">
      <w:pPr>
        <w:jc w:val="both"/>
      </w:pPr>
      <w:r>
        <w:t>Using the default stripe settings on ARCHER, the maximum write performance that can be achieved is just over 2,500 MiB/s, just 8.3% of the theoretical sustained performance of 30,000 MiB/s.</w:t>
      </w:r>
    </w:p>
    <w:p w14:paraId="666CC565" w14:textId="77777777" w:rsidR="00714FAE" w:rsidRDefault="00714FAE" w:rsidP="00714FAE">
      <w:pPr>
        <w:jc w:val="both"/>
      </w:pPr>
    </w:p>
    <w:p w14:paraId="75DD9BC4" w14:textId="74D367C5" w:rsidR="00714FAE" w:rsidRDefault="00714FAE" w:rsidP="00714FAE">
      <w:pPr>
        <w:jc w:val="both"/>
      </w:pPr>
      <w:r>
        <w:t>In the worst case, 48 writers give a speed of approximately 7 MiB/s, more than a factor of 200 slower than the maximum performance of near 1,500 MiB in that instance. This clearly illustrates the extreme effects file system contention from other users can have on the range of I/O performance.</w:t>
      </w:r>
    </w:p>
    <w:p w14:paraId="6D40F6E9" w14:textId="77777777" w:rsidR="00D5722B" w:rsidRDefault="00D5722B" w:rsidP="00714FAE">
      <w:pPr>
        <w:jc w:val="both"/>
      </w:pPr>
    </w:p>
    <w:p w14:paraId="51AD9381" w14:textId="77777777" w:rsidR="00714FAE" w:rsidRDefault="00714FAE" w:rsidP="00714FAE">
      <w:pPr>
        <w:pStyle w:val="Heading4"/>
        <w:jc w:val="both"/>
      </w:pPr>
      <w:r>
        <w:t>Lustre Tuning</w:t>
      </w:r>
    </w:p>
    <w:p w14:paraId="0B00ABE2" w14:textId="77777777" w:rsidR="00714FAE" w:rsidRDefault="00714FAE" w:rsidP="00714FAE">
      <w:pPr>
        <w:keepNext/>
        <w:jc w:val="both"/>
      </w:pPr>
    </w:p>
    <w:p w14:paraId="33CEC5C8" w14:textId="1FE7790A" w:rsidR="00714FAE" w:rsidRDefault="00714FAE" w:rsidP="00714FAE">
      <w:pPr>
        <w:jc w:val="both"/>
      </w:pPr>
      <w:r>
        <w:t xml:space="preserve">As described in </w:t>
      </w:r>
      <w:r w:rsidRPr="007921EB">
        <w:rPr>
          <w:rStyle w:val="Emphasis"/>
        </w:rPr>
        <w:t>Parallel I/O Performance on ARCHER</w:t>
      </w:r>
      <w:r w:rsidRPr="005D58C1">
        <w:rPr>
          <w:i/>
        </w:rPr>
        <w:fldChar w:fldCharType="begin"/>
      </w:r>
      <w:r w:rsidRPr="005D58C1">
        <w:rPr>
          <w:rStyle w:val="Emphasis"/>
          <w:i w:val="0"/>
        </w:rPr>
        <w:instrText xml:space="preserve"> REF _Ref465944888 \r \h </w:instrText>
      </w:r>
      <w:r w:rsidRPr="005D58C1">
        <w:rPr>
          <w:i/>
        </w:rPr>
        <w:instrText xml:space="preserve"> \* MERGEFORMAT </w:instrText>
      </w:r>
      <w:r w:rsidRPr="005D58C1">
        <w:rPr>
          <w:i/>
        </w:rPr>
      </w:r>
      <w:r w:rsidRPr="005D58C1">
        <w:rPr>
          <w:i/>
        </w:rPr>
        <w:fldChar w:fldCharType="separate"/>
      </w:r>
      <w:ins w:id="225" w:author="dsloanm" w:date="2017-06-21T13:47:00Z">
        <w:r w:rsidR="00E5516B">
          <w:rPr>
            <w:rStyle w:val="Emphasis"/>
            <w:i w:val="0"/>
          </w:rPr>
          <w:t>[15]</w:t>
        </w:r>
      </w:ins>
      <w:del w:id="226" w:author="dsloanm" w:date="2017-06-19T14:52:00Z">
        <w:r w:rsidR="00520ED1" w:rsidDel="00A0307E">
          <w:rPr>
            <w:rStyle w:val="Emphasis"/>
            <w:i w:val="0"/>
          </w:rPr>
          <w:delText>[12]</w:delText>
        </w:r>
      </w:del>
      <w:r w:rsidRPr="005D58C1">
        <w:rPr>
          <w:i/>
        </w:rPr>
        <w:fldChar w:fldCharType="end"/>
      </w:r>
      <w:r w:rsidRPr="003740DD">
        <w:t>,</w:t>
      </w:r>
      <w:r>
        <w:t xml:space="preserve"> to get the best parallel write performance for a single-shared file case we must use as many stripes as possible. This is achieved on Lustre by setting the striping to “-1” which stripes over all available OSTs. We repeated the benchmarks with:</w:t>
      </w:r>
    </w:p>
    <w:p w14:paraId="1E866AD7" w14:textId="77777777" w:rsidR="00714FAE" w:rsidRDefault="00714FAE" w:rsidP="00714FAE">
      <w:pPr>
        <w:jc w:val="both"/>
      </w:pPr>
    </w:p>
    <w:p w14:paraId="25BD8423" w14:textId="77777777" w:rsidR="00714FAE" w:rsidRDefault="00714FAE" w:rsidP="00702753">
      <w:pPr>
        <w:pStyle w:val="ListParagraph"/>
        <w:numPr>
          <w:ilvl w:val="0"/>
          <w:numId w:val="5"/>
        </w:numPr>
        <w:jc w:val="both"/>
      </w:pPr>
      <w:r>
        <w:t>File system: fs3</w:t>
      </w:r>
    </w:p>
    <w:p w14:paraId="7282F7DF" w14:textId="77777777" w:rsidR="00714FAE" w:rsidRDefault="00714FAE" w:rsidP="00702753">
      <w:pPr>
        <w:pStyle w:val="ListParagraph"/>
        <w:numPr>
          <w:ilvl w:val="0"/>
          <w:numId w:val="5"/>
        </w:numPr>
        <w:jc w:val="both"/>
      </w:pPr>
      <w:r>
        <w:t>Stripe size: 1 MiB</w:t>
      </w:r>
    </w:p>
    <w:p w14:paraId="256C18F4" w14:textId="77777777" w:rsidR="00714FAE" w:rsidRDefault="00714FAE" w:rsidP="00702753">
      <w:pPr>
        <w:pStyle w:val="ListParagraph"/>
        <w:numPr>
          <w:ilvl w:val="0"/>
          <w:numId w:val="5"/>
        </w:numPr>
        <w:jc w:val="both"/>
      </w:pPr>
      <w:r>
        <w:t>Number of stripes: -1 (corresponds to 48 on fs3)</w:t>
      </w:r>
    </w:p>
    <w:p w14:paraId="3F0614B1" w14:textId="77777777" w:rsidR="00714FAE" w:rsidRDefault="00714FAE" w:rsidP="00714FAE">
      <w:pPr>
        <w:jc w:val="both"/>
      </w:pPr>
    </w:p>
    <w:p w14:paraId="6754B226" w14:textId="766E3A3F" w:rsidR="00714FAE" w:rsidRDefault="00714FAE" w:rsidP="00714FAE">
      <w:pPr>
        <w:jc w:val="both"/>
      </w:pPr>
      <w:r>
        <w:t xml:space="preserve">The performance for this configuration is shown in </w:t>
      </w:r>
      <w:r>
        <w:fldChar w:fldCharType="begin"/>
      </w:r>
      <w:r>
        <w:instrText xml:space="preserve"> REF _Ref466025183 \h </w:instrText>
      </w:r>
      <w:r>
        <w:fldChar w:fldCharType="separate"/>
      </w:r>
      <w:r w:rsidR="00E5516B">
        <w:t xml:space="preserve">Figure </w:t>
      </w:r>
      <w:r w:rsidR="00E5516B">
        <w:rPr>
          <w:noProof/>
        </w:rPr>
        <w:t>5</w:t>
      </w:r>
      <w:r>
        <w:fldChar w:fldCharType="end"/>
      </w:r>
      <w:r>
        <w:t xml:space="preserve"> and </w:t>
      </w:r>
      <w:r>
        <w:fldChar w:fldCharType="begin"/>
      </w:r>
      <w:r>
        <w:instrText xml:space="preserve"> REF _Ref466025192 \h </w:instrText>
      </w:r>
      <w:r>
        <w:fldChar w:fldCharType="separate"/>
      </w:r>
      <w:r w:rsidR="00E5516B">
        <w:t xml:space="preserve">Table </w:t>
      </w:r>
      <w:r w:rsidR="00E5516B">
        <w:rPr>
          <w:noProof/>
        </w:rPr>
        <w:t>2</w:t>
      </w:r>
      <w:r>
        <w:fldChar w:fldCharType="end"/>
      </w:r>
      <w:r>
        <w:t>.</w:t>
      </w:r>
    </w:p>
    <w:p w14:paraId="37435291" w14:textId="77777777" w:rsidR="00714FAE" w:rsidRDefault="00714FAE" w:rsidP="00714FAE"/>
    <w:p w14:paraId="2CC35AB2" w14:textId="0935012F" w:rsidR="00714FAE" w:rsidRDefault="00714FAE" w:rsidP="00714FAE">
      <w:pPr>
        <w:keepNext/>
      </w:pPr>
      <w:r>
        <w:rPr>
          <w:noProof/>
          <w:lang w:eastAsia="en-GB"/>
        </w:rPr>
        <w:drawing>
          <wp:inline distT="0" distB="0" distL="0" distR="0" wp14:anchorId="5A9D3565" wp14:editId="60C2E6E0">
            <wp:extent cx="5758815" cy="3959225"/>
            <wp:effectExtent l="0" t="0" r="6985" b="3175"/>
            <wp:docPr id="53" name="Picture 53" descr="fs3_stats_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3_stats_bo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815" cy="3959225"/>
                    </a:xfrm>
                    <a:prstGeom prst="rect">
                      <a:avLst/>
                    </a:prstGeom>
                    <a:noFill/>
                    <a:ln>
                      <a:noFill/>
                    </a:ln>
                  </pic:spPr>
                </pic:pic>
              </a:graphicData>
            </a:graphic>
          </wp:inline>
        </w:drawing>
      </w:r>
    </w:p>
    <w:p w14:paraId="5D7B2638" w14:textId="47FDFC84" w:rsidR="00714FAE" w:rsidRDefault="00714FAE" w:rsidP="00714FAE">
      <w:pPr>
        <w:pStyle w:val="Caption"/>
        <w:jc w:val="center"/>
      </w:pPr>
      <w:bookmarkStart w:id="227" w:name="_Ref466025183"/>
      <w:r>
        <w:t xml:space="preserve">Figure </w:t>
      </w:r>
      <w:r>
        <w:fldChar w:fldCharType="begin"/>
      </w:r>
      <w:r>
        <w:instrText xml:space="preserve"> SEQ Figure \* ARABIC </w:instrText>
      </w:r>
      <w:r>
        <w:fldChar w:fldCharType="separate"/>
      </w:r>
      <w:r w:rsidR="00E5516B">
        <w:rPr>
          <w:noProof/>
        </w:rPr>
        <w:t>5</w:t>
      </w:r>
      <w:r>
        <w:rPr>
          <w:noProof/>
        </w:rPr>
        <w:fldChar w:fldCharType="end"/>
      </w:r>
      <w:bookmarkEnd w:id="227"/>
      <w:r>
        <w:t xml:space="preserve">. </w:t>
      </w:r>
      <w:r w:rsidRPr="000375A0">
        <w:t>ARCHER MPI-IO maximum striping (-1). Default striping of 4 is plotted for comparison</w:t>
      </w:r>
      <w:r>
        <w:t>.</w:t>
      </w:r>
    </w:p>
    <w:p w14:paraId="58761E17" w14:textId="77777777" w:rsidR="00714FAE" w:rsidRDefault="00714FAE" w:rsidP="00714FAE">
      <w:pPr>
        <w:rPr>
          <w:ins w:id="228" w:author="TURNER Andrew" w:date="2017-06-22T09:28:00Z"/>
        </w:rPr>
      </w:pPr>
    </w:p>
    <w:p w14:paraId="73B750C4" w14:textId="77777777" w:rsidR="00F41AFD" w:rsidRDefault="00F41AFD" w:rsidP="00714FAE">
      <w:pPr>
        <w:rPr>
          <w:ins w:id="229" w:author="TURNER Andrew" w:date="2017-06-22T09:28:00Z"/>
        </w:rPr>
      </w:pPr>
    </w:p>
    <w:p w14:paraId="3D49715E" w14:textId="77777777" w:rsidR="00F41AFD" w:rsidRDefault="00F41AFD" w:rsidP="00714FAE">
      <w:pPr>
        <w:rPr>
          <w:ins w:id="230" w:author="TURNER Andrew" w:date="2017-06-22T09:28:00Z"/>
        </w:rPr>
      </w:pPr>
    </w:p>
    <w:p w14:paraId="458EE59C" w14:textId="77777777" w:rsidR="00F41AFD" w:rsidRDefault="00F41AFD" w:rsidP="00714FAE">
      <w:pPr>
        <w:rPr>
          <w:ins w:id="231" w:author="TURNER Andrew" w:date="2017-06-22T09:28:00Z"/>
        </w:rPr>
      </w:pPr>
    </w:p>
    <w:p w14:paraId="160B6FEF" w14:textId="77777777" w:rsidR="00F41AFD" w:rsidRDefault="00F41AFD" w:rsidP="00714FAE">
      <w:pPr>
        <w:rPr>
          <w:ins w:id="232" w:author="TURNER Andrew" w:date="2017-06-22T09:28:00Z"/>
        </w:rPr>
      </w:pPr>
    </w:p>
    <w:p w14:paraId="4FD1EAA1" w14:textId="77777777" w:rsidR="00F41AFD" w:rsidRDefault="00F41AFD" w:rsidP="00714FAE">
      <w:pPr>
        <w:rPr>
          <w:ins w:id="233" w:author="TURNER Andrew" w:date="2017-06-22T09:28:00Z"/>
        </w:rPr>
      </w:pPr>
    </w:p>
    <w:p w14:paraId="43231547" w14:textId="77777777" w:rsidR="00F41AFD" w:rsidRDefault="00F41AFD" w:rsidP="00714FAE">
      <w:pPr>
        <w:rPr>
          <w:ins w:id="234" w:author="TURNER Andrew" w:date="2017-06-22T09:28:00Z"/>
        </w:rPr>
      </w:pPr>
    </w:p>
    <w:p w14:paraId="33F4291F" w14:textId="77777777" w:rsidR="00F41AFD" w:rsidRPr="00F3626D" w:rsidRDefault="00F41AFD" w:rsidP="00714FAE"/>
    <w:tbl>
      <w:tblPr>
        <w:tblW w:w="0" w:type="auto"/>
        <w:jc w:val="center"/>
        <w:tblLook w:val="04A0" w:firstRow="1" w:lastRow="0" w:firstColumn="1" w:lastColumn="0" w:noHBand="0" w:noVBand="1"/>
      </w:tblPr>
      <w:tblGrid>
        <w:gridCol w:w="1217"/>
        <w:gridCol w:w="1217"/>
        <w:gridCol w:w="1217"/>
        <w:gridCol w:w="1217"/>
        <w:gridCol w:w="1218"/>
        <w:gridCol w:w="1218"/>
        <w:gridCol w:w="1218"/>
      </w:tblGrid>
      <w:tr w:rsidR="00714FAE" w:rsidRPr="00D91812" w14:paraId="42023728" w14:textId="77777777" w:rsidTr="00412F74">
        <w:trPr>
          <w:jc w:val="center"/>
        </w:trPr>
        <w:tc>
          <w:tcPr>
            <w:tcW w:w="1217" w:type="dxa"/>
            <w:tcBorders>
              <w:top w:val="double" w:sz="4" w:space="0" w:color="auto"/>
            </w:tcBorders>
            <w:shd w:val="clear" w:color="auto" w:fill="auto"/>
          </w:tcPr>
          <w:p w14:paraId="466D39D6" w14:textId="77777777" w:rsidR="00714FAE" w:rsidRPr="00BE7A59" w:rsidRDefault="00714FAE" w:rsidP="00412F74">
            <w:pPr>
              <w:rPr>
                <w:b/>
                <w:lang w:val="en-US"/>
              </w:rPr>
            </w:pPr>
          </w:p>
        </w:tc>
        <w:tc>
          <w:tcPr>
            <w:tcW w:w="1217" w:type="dxa"/>
            <w:tcBorders>
              <w:top w:val="double" w:sz="4" w:space="0" w:color="auto"/>
            </w:tcBorders>
          </w:tcPr>
          <w:p w14:paraId="6750ACA5" w14:textId="77777777" w:rsidR="00714FAE" w:rsidRPr="00BE7A59" w:rsidRDefault="00714FAE" w:rsidP="00412F74">
            <w:pPr>
              <w:rPr>
                <w:b/>
                <w:lang w:val="en-US"/>
              </w:rPr>
            </w:pPr>
          </w:p>
        </w:tc>
        <w:tc>
          <w:tcPr>
            <w:tcW w:w="4870" w:type="dxa"/>
            <w:gridSpan w:val="4"/>
            <w:tcBorders>
              <w:top w:val="double" w:sz="4" w:space="0" w:color="auto"/>
            </w:tcBorders>
            <w:shd w:val="clear" w:color="auto" w:fill="auto"/>
          </w:tcPr>
          <w:p w14:paraId="1CFC10FB" w14:textId="77777777" w:rsidR="00714FAE" w:rsidRPr="00BE7A59" w:rsidRDefault="00714FAE" w:rsidP="00412F74">
            <w:pPr>
              <w:rPr>
                <w:b/>
                <w:lang w:val="en-US"/>
              </w:rPr>
            </w:pPr>
            <w:r>
              <w:rPr>
                <w:b/>
                <w:lang w:val="en-US"/>
              </w:rPr>
              <w:t xml:space="preserve">          </w:t>
            </w:r>
            <w:r w:rsidRPr="00BE7A59">
              <w:rPr>
                <w:b/>
                <w:lang w:val="en-US"/>
              </w:rPr>
              <w:t>Write Bandwidth (MiB/s)</w:t>
            </w:r>
          </w:p>
        </w:tc>
        <w:tc>
          <w:tcPr>
            <w:tcW w:w="1218" w:type="dxa"/>
            <w:tcBorders>
              <w:top w:val="double" w:sz="4" w:space="0" w:color="auto"/>
            </w:tcBorders>
            <w:shd w:val="clear" w:color="auto" w:fill="auto"/>
          </w:tcPr>
          <w:p w14:paraId="0D243B43" w14:textId="77777777" w:rsidR="00714FAE" w:rsidRPr="00BE7A59" w:rsidRDefault="00714FAE" w:rsidP="00412F74">
            <w:pPr>
              <w:rPr>
                <w:b/>
                <w:lang w:val="en-US"/>
              </w:rPr>
            </w:pPr>
          </w:p>
        </w:tc>
      </w:tr>
      <w:tr w:rsidR="00714FAE" w:rsidRPr="00D91812" w14:paraId="4CF62BF7" w14:textId="77777777" w:rsidTr="00412F74">
        <w:trPr>
          <w:jc w:val="center"/>
        </w:trPr>
        <w:tc>
          <w:tcPr>
            <w:tcW w:w="1217" w:type="dxa"/>
            <w:tcBorders>
              <w:bottom w:val="single" w:sz="4" w:space="0" w:color="auto"/>
            </w:tcBorders>
            <w:shd w:val="clear" w:color="auto" w:fill="auto"/>
          </w:tcPr>
          <w:p w14:paraId="6A0ACDC0" w14:textId="77777777" w:rsidR="00714FAE" w:rsidRPr="00BE7A59" w:rsidRDefault="00714FAE" w:rsidP="00412F74">
            <w:pPr>
              <w:jc w:val="right"/>
              <w:rPr>
                <w:b/>
                <w:lang w:val="en-US"/>
              </w:rPr>
            </w:pPr>
            <w:r w:rsidRPr="00BE7A59">
              <w:rPr>
                <w:b/>
                <w:lang w:val="en-US"/>
              </w:rPr>
              <w:t>Writers</w:t>
            </w:r>
          </w:p>
        </w:tc>
        <w:tc>
          <w:tcPr>
            <w:tcW w:w="1217" w:type="dxa"/>
            <w:tcBorders>
              <w:bottom w:val="single" w:sz="4" w:space="0" w:color="auto"/>
            </w:tcBorders>
          </w:tcPr>
          <w:p w14:paraId="3B841EE2" w14:textId="77777777" w:rsidR="00714FAE" w:rsidRPr="00BE7A59" w:rsidRDefault="00714FAE" w:rsidP="00412F74">
            <w:pPr>
              <w:jc w:val="right"/>
              <w:rPr>
                <w:b/>
                <w:lang w:val="en-US"/>
              </w:rPr>
            </w:pPr>
            <w:r w:rsidRPr="00155F8C">
              <w:rPr>
                <w:b/>
                <w:lang w:val="en-US"/>
              </w:rPr>
              <w:t>Total MiB</w:t>
            </w:r>
          </w:p>
        </w:tc>
        <w:tc>
          <w:tcPr>
            <w:tcW w:w="1217" w:type="dxa"/>
            <w:tcBorders>
              <w:bottom w:val="single" w:sz="4" w:space="0" w:color="auto"/>
            </w:tcBorders>
            <w:shd w:val="clear" w:color="auto" w:fill="auto"/>
          </w:tcPr>
          <w:p w14:paraId="56A19FAA" w14:textId="77777777" w:rsidR="00714FAE" w:rsidRPr="00BE7A59" w:rsidRDefault="00714FAE" w:rsidP="00412F74">
            <w:pPr>
              <w:jc w:val="right"/>
              <w:rPr>
                <w:b/>
                <w:lang w:val="en-US"/>
              </w:rPr>
            </w:pPr>
            <w:r w:rsidRPr="00BE7A59">
              <w:rPr>
                <w:b/>
                <w:lang w:val="en-US"/>
              </w:rPr>
              <w:t>Min.</w:t>
            </w:r>
          </w:p>
        </w:tc>
        <w:tc>
          <w:tcPr>
            <w:tcW w:w="1217" w:type="dxa"/>
            <w:tcBorders>
              <w:bottom w:val="single" w:sz="4" w:space="0" w:color="auto"/>
            </w:tcBorders>
            <w:shd w:val="clear" w:color="auto" w:fill="auto"/>
          </w:tcPr>
          <w:p w14:paraId="11771540" w14:textId="77777777" w:rsidR="00714FAE" w:rsidRPr="00BE7A59" w:rsidRDefault="00714FAE" w:rsidP="00412F74">
            <w:pPr>
              <w:jc w:val="right"/>
              <w:rPr>
                <w:b/>
                <w:lang w:val="en-US"/>
              </w:rPr>
            </w:pPr>
            <w:r w:rsidRPr="00BE7A59">
              <w:rPr>
                <w:b/>
                <w:lang w:val="en-US"/>
              </w:rPr>
              <w:t>Median</w:t>
            </w:r>
          </w:p>
        </w:tc>
        <w:tc>
          <w:tcPr>
            <w:tcW w:w="1218" w:type="dxa"/>
            <w:tcBorders>
              <w:bottom w:val="single" w:sz="4" w:space="0" w:color="auto"/>
            </w:tcBorders>
            <w:shd w:val="clear" w:color="auto" w:fill="auto"/>
          </w:tcPr>
          <w:p w14:paraId="2076FF96" w14:textId="77777777" w:rsidR="00714FAE" w:rsidRPr="00BE7A59" w:rsidRDefault="00714FAE" w:rsidP="00412F74">
            <w:pPr>
              <w:jc w:val="right"/>
              <w:rPr>
                <w:b/>
                <w:lang w:val="en-US"/>
              </w:rPr>
            </w:pPr>
            <w:r w:rsidRPr="00BE7A59">
              <w:rPr>
                <w:b/>
                <w:lang w:val="en-US"/>
              </w:rPr>
              <w:t>Max.</w:t>
            </w:r>
          </w:p>
        </w:tc>
        <w:tc>
          <w:tcPr>
            <w:tcW w:w="1218" w:type="dxa"/>
            <w:tcBorders>
              <w:bottom w:val="single" w:sz="4" w:space="0" w:color="auto"/>
            </w:tcBorders>
            <w:shd w:val="clear" w:color="auto" w:fill="auto"/>
          </w:tcPr>
          <w:p w14:paraId="1037CDF9" w14:textId="77777777" w:rsidR="00714FAE" w:rsidRPr="00BE7A59" w:rsidRDefault="00714FAE" w:rsidP="00412F74">
            <w:pPr>
              <w:jc w:val="right"/>
              <w:rPr>
                <w:b/>
                <w:lang w:val="en-US"/>
              </w:rPr>
            </w:pPr>
            <w:r w:rsidRPr="00BE7A59">
              <w:rPr>
                <w:b/>
                <w:lang w:val="en-US"/>
              </w:rPr>
              <w:t>Mean</w:t>
            </w:r>
          </w:p>
        </w:tc>
        <w:tc>
          <w:tcPr>
            <w:tcW w:w="1218" w:type="dxa"/>
            <w:tcBorders>
              <w:bottom w:val="single" w:sz="4" w:space="0" w:color="auto"/>
            </w:tcBorders>
            <w:shd w:val="clear" w:color="auto" w:fill="auto"/>
          </w:tcPr>
          <w:p w14:paraId="47E590F0" w14:textId="77777777" w:rsidR="00714FAE" w:rsidRPr="00BE7A59" w:rsidRDefault="00714FAE" w:rsidP="00412F74">
            <w:pPr>
              <w:jc w:val="right"/>
              <w:rPr>
                <w:b/>
                <w:lang w:val="en-US"/>
              </w:rPr>
            </w:pPr>
            <w:r w:rsidRPr="00BE7A59">
              <w:rPr>
                <w:b/>
                <w:lang w:val="en-US"/>
              </w:rPr>
              <w:t>Count</w:t>
            </w:r>
          </w:p>
        </w:tc>
      </w:tr>
      <w:tr w:rsidR="00714FAE" w:rsidRPr="00D91812" w14:paraId="3A1D804F" w14:textId="77777777" w:rsidTr="00412F74">
        <w:trPr>
          <w:jc w:val="center"/>
        </w:trPr>
        <w:tc>
          <w:tcPr>
            <w:tcW w:w="1217" w:type="dxa"/>
            <w:tcBorders>
              <w:top w:val="single" w:sz="4" w:space="0" w:color="auto"/>
            </w:tcBorders>
            <w:shd w:val="clear" w:color="auto" w:fill="auto"/>
          </w:tcPr>
          <w:p w14:paraId="1B018856" w14:textId="77777777" w:rsidR="00714FAE" w:rsidRPr="00450279" w:rsidRDefault="00714FAE" w:rsidP="00412F74">
            <w:pPr>
              <w:jc w:val="right"/>
            </w:pPr>
            <w:r w:rsidRPr="00450279">
              <w:t>24</w:t>
            </w:r>
          </w:p>
        </w:tc>
        <w:tc>
          <w:tcPr>
            <w:tcW w:w="1217" w:type="dxa"/>
            <w:tcBorders>
              <w:top w:val="single" w:sz="4" w:space="0" w:color="auto"/>
            </w:tcBorders>
            <w:vAlign w:val="bottom"/>
          </w:tcPr>
          <w:p w14:paraId="24D80A69" w14:textId="77777777" w:rsidR="00714FAE" w:rsidRDefault="00714FAE" w:rsidP="00412F74">
            <w:pPr>
              <w:jc w:val="right"/>
              <w:rPr>
                <w:rFonts w:ascii="Calibri" w:hAnsi="Calibri"/>
                <w:color w:val="000000"/>
                <w:sz w:val="24"/>
              </w:rPr>
            </w:pPr>
            <w:r>
              <w:rPr>
                <w:rFonts w:ascii="Calibri" w:hAnsi="Calibri"/>
                <w:color w:val="000000"/>
              </w:rPr>
              <w:t>384</w:t>
            </w:r>
          </w:p>
        </w:tc>
        <w:tc>
          <w:tcPr>
            <w:tcW w:w="1217" w:type="dxa"/>
            <w:tcBorders>
              <w:top w:val="single" w:sz="4" w:space="0" w:color="auto"/>
            </w:tcBorders>
            <w:shd w:val="clear" w:color="auto" w:fill="auto"/>
          </w:tcPr>
          <w:p w14:paraId="0F141658" w14:textId="77777777" w:rsidR="00714FAE" w:rsidRPr="00450279" w:rsidRDefault="00714FAE" w:rsidP="00412F74">
            <w:pPr>
              <w:jc w:val="right"/>
            </w:pPr>
            <w:r w:rsidRPr="00450279">
              <w:t>23</w:t>
            </w:r>
            <w:r>
              <w:t>4</w:t>
            </w:r>
          </w:p>
        </w:tc>
        <w:tc>
          <w:tcPr>
            <w:tcW w:w="1217" w:type="dxa"/>
            <w:tcBorders>
              <w:top w:val="single" w:sz="4" w:space="0" w:color="auto"/>
            </w:tcBorders>
            <w:shd w:val="clear" w:color="auto" w:fill="auto"/>
          </w:tcPr>
          <w:p w14:paraId="10A9EA4A" w14:textId="77777777" w:rsidR="00714FAE" w:rsidRPr="00450279" w:rsidRDefault="00714FAE" w:rsidP="00412F74">
            <w:pPr>
              <w:jc w:val="right"/>
            </w:pPr>
            <w:r w:rsidRPr="00450279">
              <w:t>39</w:t>
            </w:r>
            <w:r>
              <w:t>6</w:t>
            </w:r>
          </w:p>
        </w:tc>
        <w:tc>
          <w:tcPr>
            <w:tcW w:w="1218" w:type="dxa"/>
            <w:tcBorders>
              <w:top w:val="single" w:sz="4" w:space="0" w:color="auto"/>
            </w:tcBorders>
            <w:shd w:val="clear" w:color="auto" w:fill="auto"/>
          </w:tcPr>
          <w:p w14:paraId="618DD4D3" w14:textId="77777777" w:rsidR="00714FAE" w:rsidRPr="00450279" w:rsidRDefault="00714FAE" w:rsidP="00412F74">
            <w:pPr>
              <w:jc w:val="right"/>
            </w:pPr>
            <w:r w:rsidRPr="00450279">
              <w:t>61</w:t>
            </w:r>
            <w:r>
              <w:t>6</w:t>
            </w:r>
          </w:p>
        </w:tc>
        <w:tc>
          <w:tcPr>
            <w:tcW w:w="1218" w:type="dxa"/>
            <w:tcBorders>
              <w:top w:val="single" w:sz="4" w:space="0" w:color="auto"/>
            </w:tcBorders>
            <w:shd w:val="clear" w:color="auto" w:fill="auto"/>
          </w:tcPr>
          <w:p w14:paraId="192A887C" w14:textId="77777777" w:rsidR="00714FAE" w:rsidRPr="00450279" w:rsidRDefault="00714FAE" w:rsidP="00412F74">
            <w:pPr>
              <w:jc w:val="right"/>
            </w:pPr>
            <w:r w:rsidRPr="00450279">
              <w:t>43</w:t>
            </w:r>
            <w:r>
              <w:t>2</w:t>
            </w:r>
          </w:p>
        </w:tc>
        <w:tc>
          <w:tcPr>
            <w:tcW w:w="1218" w:type="dxa"/>
            <w:tcBorders>
              <w:top w:val="single" w:sz="4" w:space="0" w:color="auto"/>
            </w:tcBorders>
            <w:shd w:val="clear" w:color="auto" w:fill="auto"/>
          </w:tcPr>
          <w:p w14:paraId="0FC2AAC2" w14:textId="77777777" w:rsidR="00714FAE" w:rsidRPr="00450279" w:rsidRDefault="00714FAE" w:rsidP="00412F74">
            <w:pPr>
              <w:jc w:val="right"/>
            </w:pPr>
            <w:r w:rsidRPr="00450279">
              <w:t>30</w:t>
            </w:r>
          </w:p>
        </w:tc>
      </w:tr>
      <w:tr w:rsidR="00714FAE" w:rsidRPr="00D91812" w14:paraId="00239581" w14:textId="77777777" w:rsidTr="00412F74">
        <w:trPr>
          <w:jc w:val="center"/>
        </w:trPr>
        <w:tc>
          <w:tcPr>
            <w:tcW w:w="1217" w:type="dxa"/>
            <w:shd w:val="clear" w:color="auto" w:fill="auto"/>
          </w:tcPr>
          <w:p w14:paraId="18D03A82" w14:textId="77777777" w:rsidR="00714FAE" w:rsidRPr="00450279" w:rsidRDefault="00714FAE" w:rsidP="00412F74">
            <w:pPr>
              <w:jc w:val="right"/>
            </w:pPr>
            <w:r w:rsidRPr="00450279">
              <w:t>48</w:t>
            </w:r>
          </w:p>
        </w:tc>
        <w:tc>
          <w:tcPr>
            <w:tcW w:w="1217" w:type="dxa"/>
            <w:vAlign w:val="bottom"/>
          </w:tcPr>
          <w:p w14:paraId="07613E9C" w14:textId="77777777" w:rsidR="00714FAE" w:rsidRDefault="00714FAE" w:rsidP="00412F74">
            <w:pPr>
              <w:jc w:val="right"/>
              <w:rPr>
                <w:rFonts w:ascii="Calibri" w:hAnsi="Calibri"/>
                <w:color w:val="000000"/>
                <w:sz w:val="24"/>
              </w:rPr>
            </w:pPr>
            <w:r>
              <w:rPr>
                <w:rFonts w:ascii="Calibri" w:hAnsi="Calibri"/>
                <w:color w:val="000000"/>
              </w:rPr>
              <w:t>768</w:t>
            </w:r>
          </w:p>
        </w:tc>
        <w:tc>
          <w:tcPr>
            <w:tcW w:w="1217" w:type="dxa"/>
            <w:shd w:val="clear" w:color="auto" w:fill="auto"/>
          </w:tcPr>
          <w:p w14:paraId="38AB8EAF" w14:textId="77777777" w:rsidR="00714FAE" w:rsidRPr="00450279" w:rsidRDefault="00714FAE" w:rsidP="00412F74">
            <w:pPr>
              <w:jc w:val="right"/>
            </w:pPr>
            <w:r w:rsidRPr="00450279">
              <w:t>2</w:t>
            </w:r>
            <w:r>
              <w:t>4</w:t>
            </w:r>
          </w:p>
        </w:tc>
        <w:tc>
          <w:tcPr>
            <w:tcW w:w="1217" w:type="dxa"/>
            <w:shd w:val="clear" w:color="auto" w:fill="auto"/>
          </w:tcPr>
          <w:p w14:paraId="288DA944" w14:textId="77777777" w:rsidR="00714FAE" w:rsidRPr="00450279" w:rsidRDefault="00714FAE" w:rsidP="00412F74">
            <w:pPr>
              <w:jc w:val="right"/>
            </w:pPr>
            <w:r w:rsidRPr="00450279">
              <w:t>58</w:t>
            </w:r>
            <w:r>
              <w:t>1</w:t>
            </w:r>
          </w:p>
        </w:tc>
        <w:tc>
          <w:tcPr>
            <w:tcW w:w="1218" w:type="dxa"/>
            <w:shd w:val="clear" w:color="auto" w:fill="auto"/>
          </w:tcPr>
          <w:p w14:paraId="5DA35970" w14:textId="77777777" w:rsidR="00714FAE" w:rsidRPr="00450279" w:rsidRDefault="00714FAE" w:rsidP="00412F74">
            <w:pPr>
              <w:jc w:val="right"/>
            </w:pPr>
            <w:r w:rsidRPr="00450279">
              <w:t>135</w:t>
            </w:r>
            <w:r>
              <w:t>6</w:t>
            </w:r>
          </w:p>
        </w:tc>
        <w:tc>
          <w:tcPr>
            <w:tcW w:w="1218" w:type="dxa"/>
            <w:shd w:val="clear" w:color="auto" w:fill="auto"/>
          </w:tcPr>
          <w:p w14:paraId="5EAAFF51" w14:textId="77777777" w:rsidR="00714FAE" w:rsidRPr="00450279" w:rsidRDefault="00714FAE" w:rsidP="00412F74">
            <w:pPr>
              <w:jc w:val="right"/>
            </w:pPr>
            <w:r w:rsidRPr="00450279">
              <w:t>694</w:t>
            </w:r>
          </w:p>
        </w:tc>
        <w:tc>
          <w:tcPr>
            <w:tcW w:w="1218" w:type="dxa"/>
            <w:shd w:val="clear" w:color="auto" w:fill="auto"/>
          </w:tcPr>
          <w:p w14:paraId="6111BA43" w14:textId="77777777" w:rsidR="00714FAE" w:rsidRPr="00450279" w:rsidRDefault="00714FAE" w:rsidP="00412F74">
            <w:pPr>
              <w:jc w:val="right"/>
            </w:pPr>
            <w:r w:rsidRPr="00450279">
              <w:t>40</w:t>
            </w:r>
          </w:p>
        </w:tc>
      </w:tr>
      <w:tr w:rsidR="00714FAE" w:rsidRPr="00D91812" w14:paraId="7B6D3031" w14:textId="77777777" w:rsidTr="00412F74">
        <w:trPr>
          <w:jc w:val="center"/>
        </w:trPr>
        <w:tc>
          <w:tcPr>
            <w:tcW w:w="1217" w:type="dxa"/>
            <w:shd w:val="clear" w:color="auto" w:fill="auto"/>
          </w:tcPr>
          <w:p w14:paraId="702B1E52" w14:textId="77777777" w:rsidR="00714FAE" w:rsidRPr="00450279" w:rsidRDefault="00714FAE" w:rsidP="00412F74">
            <w:pPr>
              <w:jc w:val="right"/>
            </w:pPr>
            <w:r w:rsidRPr="00450279">
              <w:t>96</w:t>
            </w:r>
          </w:p>
        </w:tc>
        <w:tc>
          <w:tcPr>
            <w:tcW w:w="1217" w:type="dxa"/>
            <w:vAlign w:val="bottom"/>
          </w:tcPr>
          <w:p w14:paraId="4137334A" w14:textId="77777777" w:rsidR="00714FAE" w:rsidRDefault="00714FAE" w:rsidP="00412F74">
            <w:pPr>
              <w:jc w:val="right"/>
              <w:rPr>
                <w:rFonts w:ascii="Calibri" w:hAnsi="Calibri"/>
                <w:color w:val="000000"/>
                <w:sz w:val="24"/>
              </w:rPr>
            </w:pPr>
            <w:r>
              <w:rPr>
                <w:rFonts w:ascii="Calibri" w:hAnsi="Calibri"/>
                <w:color w:val="000000"/>
              </w:rPr>
              <w:t>1536</w:t>
            </w:r>
          </w:p>
        </w:tc>
        <w:tc>
          <w:tcPr>
            <w:tcW w:w="1217" w:type="dxa"/>
            <w:shd w:val="clear" w:color="auto" w:fill="auto"/>
          </w:tcPr>
          <w:p w14:paraId="7DB77DB6" w14:textId="77777777" w:rsidR="00714FAE" w:rsidRPr="00450279" w:rsidRDefault="00714FAE" w:rsidP="00412F74">
            <w:pPr>
              <w:jc w:val="right"/>
            </w:pPr>
            <w:r w:rsidRPr="00450279">
              <w:t>9</w:t>
            </w:r>
            <w:r>
              <w:t>3</w:t>
            </w:r>
          </w:p>
        </w:tc>
        <w:tc>
          <w:tcPr>
            <w:tcW w:w="1217" w:type="dxa"/>
            <w:shd w:val="clear" w:color="auto" w:fill="auto"/>
          </w:tcPr>
          <w:p w14:paraId="035EBB89" w14:textId="77777777" w:rsidR="00714FAE" w:rsidRPr="00450279" w:rsidRDefault="00714FAE" w:rsidP="00412F74">
            <w:pPr>
              <w:jc w:val="right"/>
            </w:pPr>
            <w:r w:rsidRPr="00450279">
              <w:t>1289</w:t>
            </w:r>
          </w:p>
        </w:tc>
        <w:tc>
          <w:tcPr>
            <w:tcW w:w="1218" w:type="dxa"/>
            <w:shd w:val="clear" w:color="auto" w:fill="auto"/>
          </w:tcPr>
          <w:p w14:paraId="644D3987" w14:textId="77777777" w:rsidR="00714FAE" w:rsidRPr="00450279" w:rsidRDefault="00714FAE" w:rsidP="00412F74">
            <w:pPr>
              <w:jc w:val="right"/>
            </w:pPr>
            <w:r w:rsidRPr="00450279">
              <w:t>2559</w:t>
            </w:r>
          </w:p>
        </w:tc>
        <w:tc>
          <w:tcPr>
            <w:tcW w:w="1218" w:type="dxa"/>
            <w:shd w:val="clear" w:color="auto" w:fill="auto"/>
          </w:tcPr>
          <w:p w14:paraId="01A4EA2E" w14:textId="77777777" w:rsidR="00714FAE" w:rsidRPr="00450279" w:rsidRDefault="00714FAE" w:rsidP="00412F74">
            <w:pPr>
              <w:jc w:val="right"/>
            </w:pPr>
            <w:r w:rsidRPr="00450279">
              <w:t>123</w:t>
            </w:r>
            <w:r>
              <w:t>3</w:t>
            </w:r>
          </w:p>
        </w:tc>
        <w:tc>
          <w:tcPr>
            <w:tcW w:w="1218" w:type="dxa"/>
            <w:shd w:val="clear" w:color="auto" w:fill="auto"/>
          </w:tcPr>
          <w:p w14:paraId="2EB89D09" w14:textId="77777777" w:rsidR="00714FAE" w:rsidRPr="00450279" w:rsidRDefault="00714FAE" w:rsidP="00412F74">
            <w:pPr>
              <w:jc w:val="right"/>
            </w:pPr>
            <w:r w:rsidRPr="00450279">
              <w:t>40</w:t>
            </w:r>
          </w:p>
        </w:tc>
      </w:tr>
      <w:tr w:rsidR="00714FAE" w:rsidRPr="00D91812" w14:paraId="5B03C81B" w14:textId="77777777" w:rsidTr="00412F74">
        <w:trPr>
          <w:jc w:val="center"/>
        </w:trPr>
        <w:tc>
          <w:tcPr>
            <w:tcW w:w="1217" w:type="dxa"/>
            <w:shd w:val="clear" w:color="auto" w:fill="auto"/>
          </w:tcPr>
          <w:p w14:paraId="26DECFE9" w14:textId="77777777" w:rsidR="00714FAE" w:rsidRPr="00450279" w:rsidRDefault="00714FAE" w:rsidP="00412F74">
            <w:pPr>
              <w:jc w:val="right"/>
            </w:pPr>
            <w:r w:rsidRPr="00450279">
              <w:t>192</w:t>
            </w:r>
          </w:p>
        </w:tc>
        <w:tc>
          <w:tcPr>
            <w:tcW w:w="1217" w:type="dxa"/>
            <w:vAlign w:val="bottom"/>
          </w:tcPr>
          <w:p w14:paraId="4CDAE281" w14:textId="77777777" w:rsidR="00714FAE" w:rsidRDefault="00714FAE" w:rsidP="00412F74">
            <w:pPr>
              <w:jc w:val="right"/>
              <w:rPr>
                <w:rFonts w:ascii="Calibri" w:hAnsi="Calibri"/>
                <w:color w:val="000000"/>
                <w:sz w:val="24"/>
              </w:rPr>
            </w:pPr>
            <w:r>
              <w:rPr>
                <w:rFonts w:ascii="Calibri" w:hAnsi="Calibri"/>
                <w:color w:val="000000"/>
              </w:rPr>
              <w:t>3072</w:t>
            </w:r>
          </w:p>
        </w:tc>
        <w:tc>
          <w:tcPr>
            <w:tcW w:w="1217" w:type="dxa"/>
            <w:shd w:val="clear" w:color="auto" w:fill="auto"/>
          </w:tcPr>
          <w:p w14:paraId="043045EF" w14:textId="77777777" w:rsidR="00714FAE" w:rsidRPr="00450279" w:rsidRDefault="00714FAE" w:rsidP="00412F74">
            <w:pPr>
              <w:jc w:val="right"/>
            </w:pPr>
            <w:r w:rsidRPr="00450279">
              <w:t>123</w:t>
            </w:r>
          </w:p>
        </w:tc>
        <w:tc>
          <w:tcPr>
            <w:tcW w:w="1217" w:type="dxa"/>
            <w:shd w:val="clear" w:color="auto" w:fill="auto"/>
          </w:tcPr>
          <w:p w14:paraId="4AF797D9" w14:textId="77777777" w:rsidR="00714FAE" w:rsidRPr="00450279" w:rsidRDefault="00714FAE" w:rsidP="00412F74">
            <w:pPr>
              <w:jc w:val="right"/>
            </w:pPr>
            <w:r w:rsidRPr="00450279">
              <w:t>231</w:t>
            </w:r>
            <w:r>
              <w:t>7</w:t>
            </w:r>
          </w:p>
        </w:tc>
        <w:tc>
          <w:tcPr>
            <w:tcW w:w="1218" w:type="dxa"/>
            <w:shd w:val="clear" w:color="auto" w:fill="auto"/>
          </w:tcPr>
          <w:p w14:paraId="17893840" w14:textId="77777777" w:rsidR="00714FAE" w:rsidRPr="00450279" w:rsidRDefault="00714FAE" w:rsidP="00412F74">
            <w:pPr>
              <w:jc w:val="right"/>
            </w:pPr>
            <w:r w:rsidRPr="00450279">
              <w:t>494</w:t>
            </w:r>
            <w:r>
              <w:t>4</w:t>
            </w:r>
          </w:p>
        </w:tc>
        <w:tc>
          <w:tcPr>
            <w:tcW w:w="1218" w:type="dxa"/>
            <w:shd w:val="clear" w:color="auto" w:fill="auto"/>
          </w:tcPr>
          <w:p w14:paraId="063FAF9E" w14:textId="77777777" w:rsidR="00714FAE" w:rsidRPr="00450279" w:rsidRDefault="00714FAE" w:rsidP="00412F74">
            <w:pPr>
              <w:jc w:val="right"/>
            </w:pPr>
            <w:r w:rsidRPr="00450279">
              <w:t>254</w:t>
            </w:r>
            <w:r>
              <w:t>7</w:t>
            </w:r>
          </w:p>
        </w:tc>
        <w:tc>
          <w:tcPr>
            <w:tcW w:w="1218" w:type="dxa"/>
            <w:shd w:val="clear" w:color="auto" w:fill="auto"/>
          </w:tcPr>
          <w:p w14:paraId="5440F4FF" w14:textId="77777777" w:rsidR="00714FAE" w:rsidRPr="00450279" w:rsidRDefault="00714FAE" w:rsidP="00412F74">
            <w:pPr>
              <w:jc w:val="right"/>
            </w:pPr>
            <w:r w:rsidRPr="00450279">
              <w:t>40</w:t>
            </w:r>
          </w:p>
        </w:tc>
      </w:tr>
      <w:tr w:rsidR="00714FAE" w:rsidRPr="00D91812" w14:paraId="28F1E6B4" w14:textId="77777777" w:rsidTr="00412F74">
        <w:trPr>
          <w:jc w:val="center"/>
        </w:trPr>
        <w:tc>
          <w:tcPr>
            <w:tcW w:w="1217" w:type="dxa"/>
            <w:shd w:val="clear" w:color="auto" w:fill="auto"/>
          </w:tcPr>
          <w:p w14:paraId="3B209C1C" w14:textId="77777777" w:rsidR="00714FAE" w:rsidRPr="00450279" w:rsidRDefault="00714FAE" w:rsidP="00412F74">
            <w:pPr>
              <w:jc w:val="right"/>
            </w:pPr>
            <w:r w:rsidRPr="00450279">
              <w:t>384</w:t>
            </w:r>
          </w:p>
        </w:tc>
        <w:tc>
          <w:tcPr>
            <w:tcW w:w="1217" w:type="dxa"/>
            <w:vAlign w:val="bottom"/>
          </w:tcPr>
          <w:p w14:paraId="6D11B204" w14:textId="77777777" w:rsidR="00714FAE" w:rsidRDefault="00714FAE" w:rsidP="00412F74">
            <w:pPr>
              <w:jc w:val="right"/>
              <w:rPr>
                <w:rFonts w:ascii="Calibri" w:hAnsi="Calibri"/>
                <w:color w:val="000000"/>
                <w:sz w:val="24"/>
              </w:rPr>
            </w:pPr>
            <w:r>
              <w:rPr>
                <w:rFonts w:ascii="Calibri" w:hAnsi="Calibri"/>
                <w:color w:val="000000"/>
              </w:rPr>
              <w:t>6144</w:t>
            </w:r>
          </w:p>
        </w:tc>
        <w:tc>
          <w:tcPr>
            <w:tcW w:w="1217" w:type="dxa"/>
            <w:shd w:val="clear" w:color="auto" w:fill="auto"/>
          </w:tcPr>
          <w:p w14:paraId="5AE7271B" w14:textId="77777777" w:rsidR="00714FAE" w:rsidRPr="00450279" w:rsidRDefault="00714FAE" w:rsidP="00412F74">
            <w:pPr>
              <w:jc w:val="right"/>
            </w:pPr>
            <w:r w:rsidRPr="00450279">
              <w:t>455</w:t>
            </w:r>
          </w:p>
        </w:tc>
        <w:tc>
          <w:tcPr>
            <w:tcW w:w="1217" w:type="dxa"/>
            <w:shd w:val="clear" w:color="auto" w:fill="auto"/>
          </w:tcPr>
          <w:p w14:paraId="70D42720" w14:textId="77777777" w:rsidR="00714FAE" w:rsidRPr="00450279" w:rsidRDefault="00714FAE" w:rsidP="00412F74">
            <w:pPr>
              <w:jc w:val="right"/>
            </w:pPr>
            <w:r w:rsidRPr="00450279">
              <w:t>4145</w:t>
            </w:r>
          </w:p>
        </w:tc>
        <w:tc>
          <w:tcPr>
            <w:tcW w:w="1218" w:type="dxa"/>
            <w:shd w:val="clear" w:color="auto" w:fill="auto"/>
          </w:tcPr>
          <w:p w14:paraId="15EDDB2F" w14:textId="77777777" w:rsidR="00714FAE" w:rsidRPr="00450279" w:rsidRDefault="00714FAE" w:rsidP="00412F74">
            <w:pPr>
              <w:jc w:val="right"/>
            </w:pPr>
            <w:r w:rsidRPr="00450279">
              <w:t>7210</w:t>
            </w:r>
          </w:p>
        </w:tc>
        <w:tc>
          <w:tcPr>
            <w:tcW w:w="1218" w:type="dxa"/>
            <w:shd w:val="clear" w:color="auto" w:fill="auto"/>
          </w:tcPr>
          <w:p w14:paraId="60FE448F" w14:textId="77777777" w:rsidR="00714FAE" w:rsidRPr="00450279" w:rsidRDefault="00714FAE" w:rsidP="00412F74">
            <w:pPr>
              <w:jc w:val="right"/>
            </w:pPr>
            <w:r w:rsidRPr="00450279">
              <w:t>3890</w:t>
            </w:r>
          </w:p>
        </w:tc>
        <w:tc>
          <w:tcPr>
            <w:tcW w:w="1218" w:type="dxa"/>
            <w:shd w:val="clear" w:color="auto" w:fill="auto"/>
          </w:tcPr>
          <w:p w14:paraId="1598FB6B" w14:textId="77777777" w:rsidR="00714FAE" w:rsidRPr="00450279" w:rsidRDefault="00714FAE" w:rsidP="00412F74">
            <w:pPr>
              <w:jc w:val="right"/>
            </w:pPr>
            <w:r w:rsidRPr="00450279">
              <w:t>40</w:t>
            </w:r>
          </w:p>
        </w:tc>
      </w:tr>
      <w:tr w:rsidR="00714FAE" w:rsidRPr="00D91812" w14:paraId="02808823" w14:textId="77777777" w:rsidTr="00412F74">
        <w:trPr>
          <w:jc w:val="center"/>
        </w:trPr>
        <w:tc>
          <w:tcPr>
            <w:tcW w:w="1217" w:type="dxa"/>
            <w:shd w:val="clear" w:color="auto" w:fill="auto"/>
          </w:tcPr>
          <w:p w14:paraId="632C4F05" w14:textId="77777777" w:rsidR="00714FAE" w:rsidRPr="00450279" w:rsidRDefault="00714FAE" w:rsidP="00412F74">
            <w:pPr>
              <w:jc w:val="right"/>
            </w:pPr>
            <w:r w:rsidRPr="00450279">
              <w:t>768</w:t>
            </w:r>
          </w:p>
        </w:tc>
        <w:tc>
          <w:tcPr>
            <w:tcW w:w="1217" w:type="dxa"/>
            <w:vAlign w:val="bottom"/>
          </w:tcPr>
          <w:p w14:paraId="35E06588" w14:textId="77777777" w:rsidR="00714FAE" w:rsidRDefault="00714FAE" w:rsidP="00412F74">
            <w:pPr>
              <w:jc w:val="right"/>
              <w:rPr>
                <w:rFonts w:ascii="Calibri" w:hAnsi="Calibri"/>
                <w:color w:val="000000"/>
                <w:sz w:val="24"/>
              </w:rPr>
            </w:pPr>
            <w:r>
              <w:rPr>
                <w:rFonts w:ascii="Calibri" w:hAnsi="Calibri"/>
                <w:color w:val="000000"/>
              </w:rPr>
              <w:t>12288</w:t>
            </w:r>
          </w:p>
        </w:tc>
        <w:tc>
          <w:tcPr>
            <w:tcW w:w="1217" w:type="dxa"/>
            <w:shd w:val="clear" w:color="auto" w:fill="auto"/>
          </w:tcPr>
          <w:p w14:paraId="7CA3EFC3" w14:textId="77777777" w:rsidR="00714FAE" w:rsidRPr="00450279" w:rsidRDefault="00714FAE" w:rsidP="00412F74">
            <w:pPr>
              <w:jc w:val="right"/>
            </w:pPr>
            <w:r w:rsidRPr="00450279">
              <w:t>154</w:t>
            </w:r>
            <w:r>
              <w:t>1</w:t>
            </w:r>
          </w:p>
        </w:tc>
        <w:tc>
          <w:tcPr>
            <w:tcW w:w="1217" w:type="dxa"/>
            <w:shd w:val="clear" w:color="auto" w:fill="auto"/>
          </w:tcPr>
          <w:p w14:paraId="3832187B" w14:textId="77777777" w:rsidR="00714FAE" w:rsidRPr="00450279" w:rsidRDefault="00714FAE" w:rsidP="00412F74">
            <w:pPr>
              <w:jc w:val="right"/>
            </w:pPr>
            <w:r w:rsidRPr="00450279">
              <w:t>687</w:t>
            </w:r>
            <w:r>
              <w:t>2</w:t>
            </w:r>
          </w:p>
        </w:tc>
        <w:tc>
          <w:tcPr>
            <w:tcW w:w="1218" w:type="dxa"/>
            <w:shd w:val="clear" w:color="auto" w:fill="auto"/>
          </w:tcPr>
          <w:p w14:paraId="74E1FE46" w14:textId="77777777" w:rsidR="00714FAE" w:rsidRPr="00450279" w:rsidRDefault="00714FAE" w:rsidP="00412F74">
            <w:pPr>
              <w:jc w:val="right"/>
            </w:pPr>
            <w:r w:rsidRPr="00450279">
              <w:t>1511</w:t>
            </w:r>
            <w:r>
              <w:t>6</w:t>
            </w:r>
          </w:p>
        </w:tc>
        <w:tc>
          <w:tcPr>
            <w:tcW w:w="1218" w:type="dxa"/>
            <w:shd w:val="clear" w:color="auto" w:fill="auto"/>
          </w:tcPr>
          <w:p w14:paraId="1CE4AA3C" w14:textId="77777777" w:rsidR="00714FAE" w:rsidRPr="00450279" w:rsidRDefault="00714FAE" w:rsidP="00412F74">
            <w:pPr>
              <w:jc w:val="right"/>
            </w:pPr>
            <w:r w:rsidRPr="00450279">
              <w:t>8318</w:t>
            </w:r>
          </w:p>
        </w:tc>
        <w:tc>
          <w:tcPr>
            <w:tcW w:w="1218" w:type="dxa"/>
            <w:shd w:val="clear" w:color="auto" w:fill="auto"/>
          </w:tcPr>
          <w:p w14:paraId="0B637B5E" w14:textId="77777777" w:rsidR="00714FAE" w:rsidRPr="00450279" w:rsidRDefault="00714FAE" w:rsidP="00412F74">
            <w:pPr>
              <w:jc w:val="right"/>
            </w:pPr>
            <w:r w:rsidRPr="00450279">
              <w:t>40</w:t>
            </w:r>
          </w:p>
        </w:tc>
      </w:tr>
      <w:tr w:rsidR="00714FAE" w:rsidRPr="00D91812" w14:paraId="49423C16" w14:textId="77777777" w:rsidTr="00412F74">
        <w:trPr>
          <w:jc w:val="center"/>
        </w:trPr>
        <w:tc>
          <w:tcPr>
            <w:tcW w:w="1217" w:type="dxa"/>
            <w:shd w:val="clear" w:color="auto" w:fill="auto"/>
          </w:tcPr>
          <w:p w14:paraId="17F36907" w14:textId="77777777" w:rsidR="00714FAE" w:rsidRPr="00450279" w:rsidRDefault="00714FAE" w:rsidP="00412F74">
            <w:pPr>
              <w:jc w:val="right"/>
            </w:pPr>
            <w:r w:rsidRPr="00450279">
              <w:t>1536</w:t>
            </w:r>
          </w:p>
        </w:tc>
        <w:tc>
          <w:tcPr>
            <w:tcW w:w="1217" w:type="dxa"/>
            <w:vAlign w:val="bottom"/>
          </w:tcPr>
          <w:p w14:paraId="701101DE" w14:textId="77777777" w:rsidR="00714FAE" w:rsidRDefault="00714FAE" w:rsidP="00412F74">
            <w:pPr>
              <w:jc w:val="right"/>
              <w:rPr>
                <w:rFonts w:ascii="Calibri" w:hAnsi="Calibri"/>
                <w:color w:val="000000"/>
                <w:sz w:val="24"/>
              </w:rPr>
            </w:pPr>
            <w:r>
              <w:rPr>
                <w:rFonts w:ascii="Calibri" w:hAnsi="Calibri"/>
                <w:color w:val="000000"/>
              </w:rPr>
              <w:t>24576</w:t>
            </w:r>
          </w:p>
        </w:tc>
        <w:tc>
          <w:tcPr>
            <w:tcW w:w="1217" w:type="dxa"/>
            <w:shd w:val="clear" w:color="auto" w:fill="auto"/>
          </w:tcPr>
          <w:p w14:paraId="578187B3" w14:textId="77777777" w:rsidR="00714FAE" w:rsidRPr="00450279" w:rsidRDefault="00714FAE" w:rsidP="00412F74">
            <w:pPr>
              <w:jc w:val="right"/>
            </w:pPr>
            <w:r w:rsidRPr="00450279">
              <w:t>919</w:t>
            </w:r>
          </w:p>
        </w:tc>
        <w:tc>
          <w:tcPr>
            <w:tcW w:w="1217" w:type="dxa"/>
            <w:shd w:val="clear" w:color="auto" w:fill="auto"/>
          </w:tcPr>
          <w:p w14:paraId="1F3FC727" w14:textId="77777777" w:rsidR="00714FAE" w:rsidRPr="00450279" w:rsidRDefault="00714FAE" w:rsidP="00412F74">
            <w:pPr>
              <w:jc w:val="right"/>
            </w:pPr>
            <w:r w:rsidRPr="00450279">
              <w:t>4883</w:t>
            </w:r>
          </w:p>
        </w:tc>
        <w:tc>
          <w:tcPr>
            <w:tcW w:w="1218" w:type="dxa"/>
            <w:shd w:val="clear" w:color="auto" w:fill="auto"/>
          </w:tcPr>
          <w:p w14:paraId="6CC7F6EF" w14:textId="77777777" w:rsidR="00714FAE" w:rsidRPr="00450279" w:rsidRDefault="00714FAE" w:rsidP="00412F74">
            <w:pPr>
              <w:jc w:val="right"/>
            </w:pPr>
            <w:r w:rsidRPr="00450279">
              <w:t>11262</w:t>
            </w:r>
          </w:p>
        </w:tc>
        <w:tc>
          <w:tcPr>
            <w:tcW w:w="1218" w:type="dxa"/>
            <w:shd w:val="clear" w:color="auto" w:fill="auto"/>
          </w:tcPr>
          <w:p w14:paraId="4E5931E0" w14:textId="77777777" w:rsidR="00714FAE" w:rsidRPr="00450279" w:rsidRDefault="00714FAE" w:rsidP="00412F74">
            <w:pPr>
              <w:jc w:val="right"/>
            </w:pPr>
            <w:r w:rsidRPr="00450279">
              <w:t>5050</w:t>
            </w:r>
          </w:p>
        </w:tc>
        <w:tc>
          <w:tcPr>
            <w:tcW w:w="1218" w:type="dxa"/>
            <w:shd w:val="clear" w:color="auto" w:fill="auto"/>
          </w:tcPr>
          <w:p w14:paraId="4EDB2C60" w14:textId="77777777" w:rsidR="00714FAE" w:rsidRPr="00450279" w:rsidRDefault="00714FAE" w:rsidP="00412F74">
            <w:pPr>
              <w:jc w:val="right"/>
            </w:pPr>
            <w:r w:rsidRPr="00450279">
              <w:t>40</w:t>
            </w:r>
          </w:p>
        </w:tc>
      </w:tr>
      <w:tr w:rsidR="00714FAE" w:rsidRPr="00D91812" w14:paraId="097E3C6C" w14:textId="77777777" w:rsidTr="00412F74">
        <w:trPr>
          <w:jc w:val="center"/>
        </w:trPr>
        <w:tc>
          <w:tcPr>
            <w:tcW w:w="1217" w:type="dxa"/>
            <w:shd w:val="clear" w:color="auto" w:fill="auto"/>
          </w:tcPr>
          <w:p w14:paraId="0D07F056" w14:textId="77777777" w:rsidR="00714FAE" w:rsidRPr="00450279" w:rsidRDefault="00714FAE" w:rsidP="00412F74">
            <w:pPr>
              <w:jc w:val="right"/>
            </w:pPr>
            <w:r w:rsidRPr="00450279">
              <w:t>3072</w:t>
            </w:r>
          </w:p>
        </w:tc>
        <w:tc>
          <w:tcPr>
            <w:tcW w:w="1217" w:type="dxa"/>
            <w:vAlign w:val="bottom"/>
          </w:tcPr>
          <w:p w14:paraId="049BCCA4" w14:textId="77777777" w:rsidR="00714FAE" w:rsidRDefault="00714FAE" w:rsidP="00412F74">
            <w:pPr>
              <w:jc w:val="right"/>
              <w:rPr>
                <w:rFonts w:ascii="Calibri" w:hAnsi="Calibri"/>
                <w:color w:val="000000"/>
                <w:sz w:val="24"/>
              </w:rPr>
            </w:pPr>
            <w:r>
              <w:rPr>
                <w:rFonts w:ascii="Calibri" w:hAnsi="Calibri"/>
                <w:color w:val="000000"/>
              </w:rPr>
              <w:t>49152</w:t>
            </w:r>
          </w:p>
        </w:tc>
        <w:tc>
          <w:tcPr>
            <w:tcW w:w="1217" w:type="dxa"/>
            <w:shd w:val="clear" w:color="auto" w:fill="auto"/>
          </w:tcPr>
          <w:p w14:paraId="6806684C" w14:textId="77777777" w:rsidR="00714FAE" w:rsidRPr="00450279" w:rsidRDefault="00714FAE" w:rsidP="00412F74">
            <w:pPr>
              <w:jc w:val="right"/>
            </w:pPr>
            <w:r w:rsidRPr="00450279">
              <w:t>278</w:t>
            </w:r>
            <w:r>
              <w:t>9</w:t>
            </w:r>
          </w:p>
        </w:tc>
        <w:tc>
          <w:tcPr>
            <w:tcW w:w="1217" w:type="dxa"/>
            <w:shd w:val="clear" w:color="auto" w:fill="auto"/>
          </w:tcPr>
          <w:p w14:paraId="58DC18B4" w14:textId="77777777" w:rsidR="00714FAE" w:rsidRPr="00450279" w:rsidRDefault="00714FAE" w:rsidP="00412F74">
            <w:pPr>
              <w:jc w:val="right"/>
            </w:pPr>
            <w:r w:rsidRPr="00450279">
              <w:t>764</w:t>
            </w:r>
            <w:r>
              <w:t>5</w:t>
            </w:r>
          </w:p>
        </w:tc>
        <w:tc>
          <w:tcPr>
            <w:tcW w:w="1218" w:type="dxa"/>
            <w:shd w:val="clear" w:color="auto" w:fill="auto"/>
          </w:tcPr>
          <w:p w14:paraId="0EAC9D37" w14:textId="77777777" w:rsidR="00714FAE" w:rsidRPr="00450279" w:rsidRDefault="00714FAE" w:rsidP="00412F74">
            <w:pPr>
              <w:jc w:val="right"/>
            </w:pPr>
            <w:r w:rsidRPr="00450279">
              <w:t>1589</w:t>
            </w:r>
            <w:r>
              <w:t>8</w:t>
            </w:r>
          </w:p>
        </w:tc>
        <w:tc>
          <w:tcPr>
            <w:tcW w:w="1218" w:type="dxa"/>
            <w:shd w:val="clear" w:color="auto" w:fill="auto"/>
          </w:tcPr>
          <w:p w14:paraId="0F180912" w14:textId="77777777" w:rsidR="00714FAE" w:rsidRPr="00450279" w:rsidRDefault="00714FAE" w:rsidP="00412F74">
            <w:pPr>
              <w:jc w:val="right"/>
            </w:pPr>
            <w:r w:rsidRPr="00450279">
              <w:t>8547</w:t>
            </w:r>
          </w:p>
        </w:tc>
        <w:tc>
          <w:tcPr>
            <w:tcW w:w="1218" w:type="dxa"/>
            <w:shd w:val="clear" w:color="auto" w:fill="auto"/>
          </w:tcPr>
          <w:p w14:paraId="2820B2F5" w14:textId="77777777" w:rsidR="00714FAE" w:rsidRPr="00450279" w:rsidRDefault="00714FAE" w:rsidP="00412F74">
            <w:pPr>
              <w:jc w:val="right"/>
            </w:pPr>
            <w:r w:rsidRPr="00450279">
              <w:t>40</w:t>
            </w:r>
          </w:p>
        </w:tc>
      </w:tr>
      <w:tr w:rsidR="00714FAE" w:rsidRPr="00D91812" w14:paraId="04CAE01A" w14:textId="77777777" w:rsidTr="00412F74">
        <w:trPr>
          <w:jc w:val="center"/>
        </w:trPr>
        <w:tc>
          <w:tcPr>
            <w:tcW w:w="1217" w:type="dxa"/>
            <w:shd w:val="clear" w:color="auto" w:fill="auto"/>
          </w:tcPr>
          <w:p w14:paraId="4AE09F6D" w14:textId="77777777" w:rsidR="00714FAE" w:rsidRPr="00450279" w:rsidRDefault="00714FAE" w:rsidP="00412F74">
            <w:pPr>
              <w:jc w:val="right"/>
            </w:pPr>
            <w:r w:rsidRPr="00450279">
              <w:t>6144</w:t>
            </w:r>
          </w:p>
        </w:tc>
        <w:tc>
          <w:tcPr>
            <w:tcW w:w="1217" w:type="dxa"/>
            <w:vAlign w:val="bottom"/>
          </w:tcPr>
          <w:p w14:paraId="2650E82C" w14:textId="77777777" w:rsidR="00714FAE" w:rsidRDefault="00714FAE" w:rsidP="00412F74">
            <w:pPr>
              <w:jc w:val="right"/>
              <w:rPr>
                <w:rFonts w:ascii="Calibri" w:hAnsi="Calibri"/>
                <w:color w:val="000000"/>
                <w:sz w:val="24"/>
              </w:rPr>
            </w:pPr>
            <w:r>
              <w:rPr>
                <w:rFonts w:ascii="Calibri" w:hAnsi="Calibri"/>
                <w:color w:val="000000"/>
              </w:rPr>
              <w:t>98304</w:t>
            </w:r>
          </w:p>
        </w:tc>
        <w:tc>
          <w:tcPr>
            <w:tcW w:w="1217" w:type="dxa"/>
            <w:shd w:val="clear" w:color="auto" w:fill="auto"/>
          </w:tcPr>
          <w:p w14:paraId="08E7B615" w14:textId="77777777" w:rsidR="00714FAE" w:rsidRPr="00450279" w:rsidRDefault="00714FAE" w:rsidP="00412F74">
            <w:pPr>
              <w:jc w:val="right"/>
            </w:pPr>
            <w:r w:rsidRPr="00450279">
              <w:t>326</w:t>
            </w:r>
            <w:r>
              <w:t>3</w:t>
            </w:r>
          </w:p>
        </w:tc>
        <w:tc>
          <w:tcPr>
            <w:tcW w:w="1217" w:type="dxa"/>
            <w:shd w:val="clear" w:color="auto" w:fill="auto"/>
          </w:tcPr>
          <w:p w14:paraId="3C40EBCB" w14:textId="77777777" w:rsidR="00714FAE" w:rsidRPr="00450279" w:rsidRDefault="00714FAE" w:rsidP="00412F74">
            <w:pPr>
              <w:jc w:val="right"/>
            </w:pPr>
            <w:r w:rsidRPr="00450279">
              <w:t>847</w:t>
            </w:r>
            <w:r>
              <w:t>7</w:t>
            </w:r>
          </w:p>
        </w:tc>
        <w:tc>
          <w:tcPr>
            <w:tcW w:w="1218" w:type="dxa"/>
            <w:shd w:val="clear" w:color="auto" w:fill="auto"/>
          </w:tcPr>
          <w:p w14:paraId="21A28C03" w14:textId="77777777" w:rsidR="00714FAE" w:rsidRPr="00450279" w:rsidRDefault="00714FAE" w:rsidP="00412F74">
            <w:pPr>
              <w:jc w:val="right"/>
            </w:pPr>
            <w:r w:rsidRPr="00450279">
              <w:t>14323</w:t>
            </w:r>
          </w:p>
        </w:tc>
        <w:tc>
          <w:tcPr>
            <w:tcW w:w="1218" w:type="dxa"/>
            <w:shd w:val="clear" w:color="auto" w:fill="auto"/>
          </w:tcPr>
          <w:p w14:paraId="73E20A94" w14:textId="77777777" w:rsidR="00714FAE" w:rsidRPr="00450279" w:rsidRDefault="00714FAE" w:rsidP="00412F74">
            <w:pPr>
              <w:jc w:val="right"/>
            </w:pPr>
            <w:r w:rsidRPr="00450279">
              <w:t>8371</w:t>
            </w:r>
          </w:p>
        </w:tc>
        <w:tc>
          <w:tcPr>
            <w:tcW w:w="1218" w:type="dxa"/>
            <w:shd w:val="clear" w:color="auto" w:fill="auto"/>
          </w:tcPr>
          <w:p w14:paraId="41BCD883" w14:textId="77777777" w:rsidR="00714FAE" w:rsidRPr="00450279" w:rsidRDefault="00714FAE" w:rsidP="00412F74">
            <w:pPr>
              <w:jc w:val="right"/>
            </w:pPr>
            <w:r w:rsidRPr="00450279">
              <w:t>40</w:t>
            </w:r>
          </w:p>
        </w:tc>
      </w:tr>
      <w:tr w:rsidR="00714FAE" w:rsidRPr="00D91812" w14:paraId="51F661F7" w14:textId="77777777" w:rsidTr="00412F74">
        <w:trPr>
          <w:jc w:val="center"/>
        </w:trPr>
        <w:tc>
          <w:tcPr>
            <w:tcW w:w="1217" w:type="dxa"/>
            <w:shd w:val="clear" w:color="auto" w:fill="auto"/>
          </w:tcPr>
          <w:p w14:paraId="7603F5FF" w14:textId="77777777" w:rsidR="00714FAE" w:rsidRPr="00450279" w:rsidRDefault="00714FAE" w:rsidP="00412F74">
            <w:pPr>
              <w:jc w:val="right"/>
            </w:pPr>
            <w:r w:rsidRPr="00450279">
              <w:t>12288</w:t>
            </w:r>
          </w:p>
        </w:tc>
        <w:tc>
          <w:tcPr>
            <w:tcW w:w="1217" w:type="dxa"/>
            <w:vAlign w:val="bottom"/>
          </w:tcPr>
          <w:p w14:paraId="11012C74" w14:textId="77777777" w:rsidR="00714FAE" w:rsidRDefault="00714FAE" w:rsidP="00412F74">
            <w:pPr>
              <w:jc w:val="right"/>
              <w:rPr>
                <w:rFonts w:ascii="Calibri" w:hAnsi="Calibri"/>
                <w:color w:val="000000"/>
                <w:sz w:val="24"/>
              </w:rPr>
            </w:pPr>
            <w:r>
              <w:rPr>
                <w:rFonts w:ascii="Calibri" w:hAnsi="Calibri"/>
                <w:color w:val="000000"/>
              </w:rPr>
              <w:t>196608</w:t>
            </w:r>
          </w:p>
        </w:tc>
        <w:tc>
          <w:tcPr>
            <w:tcW w:w="1217" w:type="dxa"/>
            <w:shd w:val="clear" w:color="auto" w:fill="auto"/>
          </w:tcPr>
          <w:p w14:paraId="75131882" w14:textId="77777777" w:rsidR="00714FAE" w:rsidRPr="00450279" w:rsidRDefault="00714FAE" w:rsidP="00412F74">
            <w:pPr>
              <w:jc w:val="right"/>
            </w:pPr>
            <w:r w:rsidRPr="00450279">
              <w:t>1429</w:t>
            </w:r>
          </w:p>
        </w:tc>
        <w:tc>
          <w:tcPr>
            <w:tcW w:w="1217" w:type="dxa"/>
            <w:shd w:val="clear" w:color="auto" w:fill="auto"/>
          </w:tcPr>
          <w:p w14:paraId="78A0202B" w14:textId="77777777" w:rsidR="00714FAE" w:rsidRPr="00450279" w:rsidRDefault="00714FAE" w:rsidP="00412F74">
            <w:pPr>
              <w:jc w:val="right"/>
            </w:pPr>
            <w:r w:rsidRPr="00450279">
              <w:t>6308</w:t>
            </w:r>
          </w:p>
        </w:tc>
        <w:tc>
          <w:tcPr>
            <w:tcW w:w="1218" w:type="dxa"/>
            <w:shd w:val="clear" w:color="auto" w:fill="auto"/>
          </w:tcPr>
          <w:p w14:paraId="31FF1605" w14:textId="77777777" w:rsidR="00714FAE" w:rsidRPr="00450279" w:rsidRDefault="00714FAE" w:rsidP="00412F74">
            <w:pPr>
              <w:jc w:val="right"/>
            </w:pPr>
            <w:r w:rsidRPr="00450279">
              <w:t>12192</w:t>
            </w:r>
          </w:p>
        </w:tc>
        <w:tc>
          <w:tcPr>
            <w:tcW w:w="1218" w:type="dxa"/>
            <w:shd w:val="clear" w:color="auto" w:fill="auto"/>
          </w:tcPr>
          <w:p w14:paraId="21FC9629" w14:textId="77777777" w:rsidR="00714FAE" w:rsidRPr="00450279" w:rsidRDefault="00714FAE" w:rsidP="00412F74">
            <w:pPr>
              <w:jc w:val="right"/>
            </w:pPr>
            <w:r w:rsidRPr="00450279">
              <w:t>659</w:t>
            </w:r>
            <w:r>
              <w:t>8</w:t>
            </w:r>
          </w:p>
        </w:tc>
        <w:tc>
          <w:tcPr>
            <w:tcW w:w="1218" w:type="dxa"/>
            <w:shd w:val="clear" w:color="auto" w:fill="auto"/>
          </w:tcPr>
          <w:p w14:paraId="72195C49" w14:textId="77777777" w:rsidR="00714FAE" w:rsidRPr="00450279" w:rsidRDefault="00714FAE" w:rsidP="00412F74">
            <w:pPr>
              <w:jc w:val="right"/>
            </w:pPr>
            <w:r w:rsidRPr="00450279">
              <w:t>30</w:t>
            </w:r>
          </w:p>
        </w:tc>
      </w:tr>
      <w:tr w:rsidR="00714FAE" w:rsidRPr="00D91812" w14:paraId="6FFEAF8A" w14:textId="77777777" w:rsidTr="00412F74">
        <w:trPr>
          <w:jc w:val="center"/>
        </w:trPr>
        <w:tc>
          <w:tcPr>
            <w:tcW w:w="1217" w:type="dxa"/>
            <w:tcBorders>
              <w:bottom w:val="double" w:sz="4" w:space="0" w:color="auto"/>
            </w:tcBorders>
            <w:shd w:val="clear" w:color="auto" w:fill="auto"/>
          </w:tcPr>
          <w:p w14:paraId="74192DE6" w14:textId="77777777" w:rsidR="00714FAE" w:rsidRPr="00450279" w:rsidRDefault="00714FAE" w:rsidP="00412F74">
            <w:pPr>
              <w:jc w:val="right"/>
            </w:pPr>
            <w:r w:rsidRPr="00450279">
              <w:t>24576</w:t>
            </w:r>
          </w:p>
        </w:tc>
        <w:tc>
          <w:tcPr>
            <w:tcW w:w="1217" w:type="dxa"/>
            <w:tcBorders>
              <w:bottom w:val="double" w:sz="4" w:space="0" w:color="auto"/>
            </w:tcBorders>
          </w:tcPr>
          <w:p w14:paraId="0502C359" w14:textId="77777777" w:rsidR="00714FAE" w:rsidRPr="00450279" w:rsidRDefault="00714FAE" w:rsidP="00412F74">
            <w:pPr>
              <w:jc w:val="right"/>
            </w:pPr>
            <w:r w:rsidRPr="00155F8C">
              <w:t>393216</w:t>
            </w:r>
          </w:p>
        </w:tc>
        <w:tc>
          <w:tcPr>
            <w:tcW w:w="1217" w:type="dxa"/>
            <w:tcBorders>
              <w:bottom w:val="double" w:sz="4" w:space="0" w:color="auto"/>
            </w:tcBorders>
            <w:shd w:val="clear" w:color="auto" w:fill="auto"/>
          </w:tcPr>
          <w:p w14:paraId="560CEB4C" w14:textId="77777777" w:rsidR="00714FAE" w:rsidRPr="00450279" w:rsidRDefault="00714FAE" w:rsidP="00412F74">
            <w:pPr>
              <w:jc w:val="right"/>
            </w:pPr>
            <w:r w:rsidRPr="00450279">
              <w:t>504</w:t>
            </w:r>
            <w:r>
              <w:t>6</w:t>
            </w:r>
          </w:p>
        </w:tc>
        <w:tc>
          <w:tcPr>
            <w:tcW w:w="1217" w:type="dxa"/>
            <w:tcBorders>
              <w:bottom w:val="double" w:sz="4" w:space="0" w:color="auto"/>
            </w:tcBorders>
            <w:shd w:val="clear" w:color="auto" w:fill="auto"/>
          </w:tcPr>
          <w:p w14:paraId="48ABA4C4" w14:textId="77777777" w:rsidR="00714FAE" w:rsidRPr="00450279" w:rsidRDefault="00714FAE" w:rsidP="00412F74">
            <w:pPr>
              <w:jc w:val="right"/>
            </w:pPr>
            <w:r w:rsidRPr="00450279">
              <w:t>5480</w:t>
            </w:r>
          </w:p>
        </w:tc>
        <w:tc>
          <w:tcPr>
            <w:tcW w:w="1218" w:type="dxa"/>
            <w:tcBorders>
              <w:bottom w:val="double" w:sz="4" w:space="0" w:color="auto"/>
            </w:tcBorders>
            <w:shd w:val="clear" w:color="auto" w:fill="auto"/>
          </w:tcPr>
          <w:p w14:paraId="7BDCCB17" w14:textId="77777777" w:rsidR="00714FAE" w:rsidRPr="00450279" w:rsidRDefault="00714FAE" w:rsidP="00412F74">
            <w:pPr>
              <w:jc w:val="right"/>
            </w:pPr>
            <w:r w:rsidRPr="00450279">
              <w:t>740</w:t>
            </w:r>
            <w:r>
              <w:t>7</w:t>
            </w:r>
          </w:p>
        </w:tc>
        <w:tc>
          <w:tcPr>
            <w:tcW w:w="1218" w:type="dxa"/>
            <w:tcBorders>
              <w:bottom w:val="double" w:sz="4" w:space="0" w:color="auto"/>
            </w:tcBorders>
            <w:shd w:val="clear" w:color="auto" w:fill="auto"/>
          </w:tcPr>
          <w:p w14:paraId="60683407" w14:textId="77777777" w:rsidR="00714FAE" w:rsidRPr="00450279" w:rsidRDefault="00714FAE" w:rsidP="00412F74">
            <w:pPr>
              <w:jc w:val="right"/>
            </w:pPr>
            <w:r w:rsidRPr="00450279">
              <w:t>563</w:t>
            </w:r>
            <w:r>
              <w:t>4</w:t>
            </w:r>
          </w:p>
        </w:tc>
        <w:tc>
          <w:tcPr>
            <w:tcW w:w="1218" w:type="dxa"/>
            <w:tcBorders>
              <w:bottom w:val="double" w:sz="4" w:space="0" w:color="auto"/>
            </w:tcBorders>
            <w:shd w:val="clear" w:color="auto" w:fill="auto"/>
          </w:tcPr>
          <w:p w14:paraId="18A0E85B" w14:textId="77777777" w:rsidR="00714FAE" w:rsidRDefault="00714FAE" w:rsidP="00412F74">
            <w:pPr>
              <w:jc w:val="right"/>
            </w:pPr>
            <w:r w:rsidRPr="00450279">
              <w:t>10</w:t>
            </w:r>
          </w:p>
        </w:tc>
      </w:tr>
    </w:tbl>
    <w:p w14:paraId="18A14216" w14:textId="5FE967C5" w:rsidR="00714FAE" w:rsidRDefault="00714FAE" w:rsidP="00714FAE">
      <w:pPr>
        <w:pStyle w:val="Caption"/>
        <w:jc w:val="center"/>
      </w:pPr>
      <w:bookmarkStart w:id="235" w:name="_Ref466025192"/>
      <w:r>
        <w:t xml:space="preserve">Table </w:t>
      </w:r>
      <w:r>
        <w:fldChar w:fldCharType="begin"/>
      </w:r>
      <w:r>
        <w:instrText xml:space="preserve"> SEQ Table \* ARABIC </w:instrText>
      </w:r>
      <w:r>
        <w:fldChar w:fldCharType="separate"/>
      </w:r>
      <w:r w:rsidR="00E5516B">
        <w:rPr>
          <w:noProof/>
        </w:rPr>
        <w:t>2</w:t>
      </w:r>
      <w:r>
        <w:rPr>
          <w:noProof/>
        </w:rPr>
        <w:fldChar w:fldCharType="end"/>
      </w:r>
      <w:bookmarkEnd w:id="235"/>
      <w:r w:rsidRPr="00FA1575">
        <w:t xml:space="preserve">. ARCHER MPI-IO </w:t>
      </w:r>
      <w:r>
        <w:t xml:space="preserve">maximum </w:t>
      </w:r>
      <w:r w:rsidRPr="00FA1575">
        <w:t>striping (</w:t>
      </w:r>
      <w:r>
        <w:t>-1</w:t>
      </w:r>
      <w:r w:rsidRPr="00FA1575">
        <w:t>) raw data.</w:t>
      </w:r>
    </w:p>
    <w:p w14:paraId="7D7110B1" w14:textId="77777777" w:rsidR="00714FAE" w:rsidRDefault="00714FAE" w:rsidP="00714FAE">
      <w:pPr>
        <w:jc w:val="both"/>
      </w:pPr>
    </w:p>
    <w:p w14:paraId="759A5A2C" w14:textId="77777777" w:rsidR="00714FAE" w:rsidRDefault="00714FAE" w:rsidP="00714FAE">
      <w:pPr>
        <w:jc w:val="both"/>
      </w:pPr>
      <w:r>
        <w:t>When using the maximum number of stripes, we see much improved performance (compared to the default stripe count of 4) with a maximum write bandwidth of slightly under 16,000 MiB/s with 3072 cores (128 nodes) writing simultaneously. This is a performance of just over 50% of the advertised sustained bandwidth of 30,000 MiB/s for this file system.</w:t>
      </w:r>
    </w:p>
    <w:p w14:paraId="3D823E33" w14:textId="77777777" w:rsidR="00714FAE" w:rsidRDefault="00714FAE" w:rsidP="00714FAE">
      <w:pPr>
        <w:jc w:val="both"/>
      </w:pPr>
    </w:p>
    <w:p w14:paraId="4898F9E0" w14:textId="77777777" w:rsidR="00714FAE" w:rsidRDefault="00714FAE" w:rsidP="00714FAE">
      <w:pPr>
        <w:jc w:val="both"/>
      </w:pPr>
      <w:r>
        <w:t>The experiments were then repeated, adjusting the size of each Lustre stripe:</w:t>
      </w:r>
    </w:p>
    <w:p w14:paraId="2FB6EDED" w14:textId="77777777" w:rsidR="00714FAE" w:rsidRDefault="00714FAE" w:rsidP="00714FAE">
      <w:pPr>
        <w:jc w:val="both"/>
      </w:pPr>
    </w:p>
    <w:p w14:paraId="17D277FD" w14:textId="77777777" w:rsidR="00714FAE" w:rsidRDefault="00714FAE" w:rsidP="00702753">
      <w:pPr>
        <w:pStyle w:val="ListParagraph"/>
        <w:numPr>
          <w:ilvl w:val="0"/>
          <w:numId w:val="4"/>
        </w:numPr>
        <w:jc w:val="both"/>
      </w:pPr>
      <w:r>
        <w:t>Stripe sizes: 4 MiB and 8 MiB</w:t>
      </w:r>
    </w:p>
    <w:p w14:paraId="0051E50E" w14:textId="77777777" w:rsidR="00714FAE" w:rsidRDefault="00714FAE" w:rsidP="00702753">
      <w:pPr>
        <w:pStyle w:val="ListParagraph"/>
        <w:numPr>
          <w:ilvl w:val="0"/>
          <w:numId w:val="4"/>
        </w:numPr>
        <w:jc w:val="both"/>
      </w:pPr>
      <w:r>
        <w:t>Number of stripes: -1 and 4</w:t>
      </w:r>
    </w:p>
    <w:p w14:paraId="60CCE9C7" w14:textId="77777777" w:rsidR="00714FAE" w:rsidRDefault="00714FAE" w:rsidP="00714FAE">
      <w:pPr>
        <w:jc w:val="both"/>
      </w:pPr>
    </w:p>
    <w:p w14:paraId="30317121" w14:textId="43072D38" w:rsidR="00714FAE" w:rsidRPr="007A739B" w:rsidRDefault="00714FAE" w:rsidP="00714FAE">
      <w:pPr>
        <w:jc w:val="both"/>
      </w:pPr>
      <w:r>
        <w:t xml:space="preserve">Maximum measured performance is given in </w:t>
      </w:r>
      <w:r>
        <w:fldChar w:fldCharType="begin"/>
      </w:r>
      <w:r>
        <w:instrText xml:space="preserve"> REF _Ref465943216 \h </w:instrText>
      </w:r>
      <w:r>
        <w:fldChar w:fldCharType="separate"/>
      </w:r>
      <w:r w:rsidR="00E5516B">
        <w:t xml:space="preserve">Figure </w:t>
      </w:r>
      <w:r w:rsidR="00E5516B">
        <w:rPr>
          <w:noProof/>
        </w:rPr>
        <w:t>6</w:t>
      </w:r>
      <w:r>
        <w:fldChar w:fldCharType="end"/>
      </w:r>
      <w:r>
        <w:t xml:space="preserve"> and </w:t>
      </w:r>
      <w:r>
        <w:fldChar w:fldCharType="begin"/>
      </w:r>
      <w:r>
        <w:instrText xml:space="preserve"> REF _Ref465943200 \h </w:instrText>
      </w:r>
      <w:r>
        <w:fldChar w:fldCharType="separate"/>
      </w:r>
      <w:r w:rsidR="00E5516B">
        <w:t xml:space="preserve">Figure </w:t>
      </w:r>
      <w:r w:rsidR="00E5516B">
        <w:rPr>
          <w:noProof/>
        </w:rPr>
        <w:t>7</w:t>
      </w:r>
      <w:r>
        <w:fldChar w:fldCharType="end"/>
      </w:r>
      <w:r>
        <w:t xml:space="preserve"> with the data from the default 1 MiB configuration plotted for comparison. As previously stated, we plot the maximum rather than mean, median or other percentile to account for the high variance in results from contention.</w:t>
      </w:r>
    </w:p>
    <w:p w14:paraId="73CDCE2F" w14:textId="77777777" w:rsidR="00714FAE" w:rsidRDefault="00714FAE" w:rsidP="00714FAE"/>
    <w:p w14:paraId="396BE10D" w14:textId="206BF860" w:rsidR="00714FAE" w:rsidRDefault="00714FAE" w:rsidP="00714FAE">
      <w:pPr>
        <w:keepNext/>
      </w:pPr>
      <w:r>
        <w:rPr>
          <w:noProof/>
          <w:lang w:eastAsia="en-GB"/>
        </w:rPr>
        <w:drawing>
          <wp:inline distT="0" distB="0" distL="0" distR="0" wp14:anchorId="5BF2DFB3" wp14:editId="7BF325A4">
            <wp:extent cx="5280660" cy="2829560"/>
            <wp:effectExtent l="0" t="0" r="15240" b="8890"/>
            <wp:docPr id="3"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A592D9" w14:textId="0468036C" w:rsidR="00714FAE" w:rsidRDefault="00714FAE" w:rsidP="00714FAE">
      <w:pPr>
        <w:pStyle w:val="Caption"/>
        <w:jc w:val="center"/>
        <w:rPr>
          <w:ins w:id="236" w:author="dsloanm" w:date="2017-03-27T14:55:00Z"/>
        </w:rPr>
      </w:pPr>
      <w:bookmarkStart w:id="237" w:name="_Ref465943216"/>
      <w:r>
        <w:t xml:space="preserve">Figure </w:t>
      </w:r>
      <w:r>
        <w:fldChar w:fldCharType="begin"/>
      </w:r>
      <w:r>
        <w:instrText xml:space="preserve"> SEQ Figure \* ARABIC </w:instrText>
      </w:r>
      <w:r>
        <w:fldChar w:fldCharType="separate"/>
      </w:r>
      <w:r w:rsidR="00E5516B">
        <w:rPr>
          <w:noProof/>
        </w:rPr>
        <w:t>6</w:t>
      </w:r>
      <w:r>
        <w:rPr>
          <w:noProof/>
        </w:rPr>
        <w:fldChar w:fldCharType="end"/>
      </w:r>
      <w:bookmarkEnd w:id="237"/>
      <w:r>
        <w:t>. ARCHER stripe size performance, default stripe count</w:t>
      </w:r>
    </w:p>
    <w:p w14:paraId="339A8464" w14:textId="77777777" w:rsidR="00493B48" w:rsidRDefault="00493B48">
      <w:pPr>
        <w:rPr>
          <w:ins w:id="238" w:author="TURNER Andrew" w:date="2017-06-22T09:28:00Z"/>
        </w:rPr>
        <w:pPrChange w:id="239" w:author="dsloanm" w:date="2017-03-27T14:55:00Z">
          <w:pPr>
            <w:pStyle w:val="Caption"/>
            <w:jc w:val="center"/>
          </w:pPr>
        </w:pPrChange>
      </w:pPr>
    </w:p>
    <w:p w14:paraId="38DA6C6B" w14:textId="77777777" w:rsidR="00F41AFD" w:rsidRDefault="00F41AFD">
      <w:pPr>
        <w:rPr>
          <w:ins w:id="240" w:author="TURNER Andrew" w:date="2017-06-22T09:28:00Z"/>
        </w:rPr>
        <w:pPrChange w:id="241" w:author="dsloanm" w:date="2017-03-27T14:55:00Z">
          <w:pPr>
            <w:pStyle w:val="Caption"/>
            <w:jc w:val="center"/>
          </w:pPr>
        </w:pPrChange>
      </w:pPr>
    </w:p>
    <w:p w14:paraId="2E7E1CC3" w14:textId="77777777" w:rsidR="00F41AFD" w:rsidRDefault="00F41AFD">
      <w:pPr>
        <w:rPr>
          <w:ins w:id="242" w:author="TURNER Andrew" w:date="2017-06-22T09:28:00Z"/>
        </w:rPr>
        <w:pPrChange w:id="243" w:author="dsloanm" w:date="2017-03-27T14:55:00Z">
          <w:pPr>
            <w:pStyle w:val="Caption"/>
            <w:jc w:val="center"/>
          </w:pPr>
        </w:pPrChange>
      </w:pPr>
    </w:p>
    <w:p w14:paraId="37224127" w14:textId="77777777" w:rsidR="00F41AFD" w:rsidRDefault="00F41AFD">
      <w:pPr>
        <w:rPr>
          <w:ins w:id="244" w:author="TURNER Andrew" w:date="2017-06-22T09:28:00Z"/>
        </w:rPr>
        <w:pPrChange w:id="245" w:author="dsloanm" w:date="2017-03-27T14:55:00Z">
          <w:pPr>
            <w:pStyle w:val="Caption"/>
            <w:jc w:val="center"/>
          </w:pPr>
        </w:pPrChange>
      </w:pPr>
    </w:p>
    <w:p w14:paraId="382A469E" w14:textId="77777777" w:rsidR="00F41AFD" w:rsidRDefault="00F41AFD">
      <w:pPr>
        <w:rPr>
          <w:ins w:id="246" w:author="TURNER Andrew" w:date="2017-06-22T09:28:00Z"/>
        </w:rPr>
        <w:pPrChange w:id="247" w:author="dsloanm" w:date="2017-03-27T14:55:00Z">
          <w:pPr>
            <w:pStyle w:val="Caption"/>
            <w:jc w:val="center"/>
          </w:pPr>
        </w:pPrChange>
      </w:pPr>
    </w:p>
    <w:p w14:paraId="48E3DFE2" w14:textId="77777777" w:rsidR="00F41AFD" w:rsidRDefault="00F41AFD">
      <w:pPr>
        <w:rPr>
          <w:ins w:id="248" w:author="TURNER Andrew" w:date="2017-06-22T09:28:00Z"/>
        </w:rPr>
        <w:pPrChange w:id="249" w:author="dsloanm" w:date="2017-03-27T14:55:00Z">
          <w:pPr>
            <w:pStyle w:val="Caption"/>
            <w:jc w:val="center"/>
          </w:pPr>
        </w:pPrChange>
      </w:pPr>
    </w:p>
    <w:p w14:paraId="6910BBB0" w14:textId="77777777" w:rsidR="00F41AFD" w:rsidRPr="005222EB" w:rsidRDefault="00F41AFD">
      <w:pPr>
        <w:rPr>
          <w:ins w:id="250" w:author="dsloanm" w:date="2017-03-27T14:30:00Z"/>
        </w:rPr>
        <w:pPrChange w:id="251" w:author="dsloanm" w:date="2017-03-27T14:55:00Z">
          <w:pPr>
            <w:pStyle w:val="Caption"/>
            <w:jc w:val="center"/>
          </w:pPr>
        </w:pPrChange>
      </w:pPr>
    </w:p>
    <w:tbl>
      <w:tblPr>
        <w:tblW w:w="6098" w:type="dxa"/>
        <w:jc w:val="center"/>
        <w:tblLook w:val="04A0" w:firstRow="1" w:lastRow="0" w:firstColumn="1" w:lastColumn="0" w:noHBand="0" w:noVBand="1"/>
        <w:tblPrChange w:id="252" w:author="dsloanm" w:date="2017-03-27T14:52:00Z">
          <w:tblPr>
            <w:tblW w:w="7316" w:type="dxa"/>
            <w:jc w:val="center"/>
            <w:tblLook w:val="04A0" w:firstRow="1" w:lastRow="0" w:firstColumn="1" w:lastColumn="0" w:noHBand="0" w:noVBand="1"/>
          </w:tblPr>
        </w:tblPrChange>
      </w:tblPr>
      <w:tblGrid>
        <w:gridCol w:w="1217"/>
        <w:gridCol w:w="1228"/>
        <w:gridCol w:w="1217"/>
        <w:gridCol w:w="1218"/>
        <w:gridCol w:w="1218"/>
        <w:tblGridChange w:id="253">
          <w:tblGrid>
            <w:gridCol w:w="1217"/>
            <w:gridCol w:w="1228"/>
            <w:gridCol w:w="1217"/>
            <w:gridCol w:w="1218"/>
            <w:gridCol w:w="1218"/>
          </w:tblGrid>
        </w:tblGridChange>
      </w:tblGrid>
      <w:tr w:rsidR="00FC0A99" w:rsidRPr="00D91812" w14:paraId="0338D4E1" w14:textId="77777777" w:rsidTr="00FC0A99">
        <w:trPr>
          <w:jc w:val="center"/>
          <w:ins w:id="254" w:author="dsloanm" w:date="2017-03-27T14:30:00Z"/>
          <w:trPrChange w:id="255" w:author="dsloanm" w:date="2017-03-27T14:52:00Z">
            <w:trPr>
              <w:jc w:val="center"/>
            </w:trPr>
          </w:trPrChange>
        </w:trPr>
        <w:tc>
          <w:tcPr>
            <w:tcW w:w="1217" w:type="dxa"/>
            <w:tcBorders>
              <w:top w:val="double" w:sz="4" w:space="0" w:color="auto"/>
            </w:tcBorders>
            <w:shd w:val="clear" w:color="auto" w:fill="auto"/>
            <w:tcPrChange w:id="256" w:author="dsloanm" w:date="2017-03-27T14:52:00Z">
              <w:tcPr>
                <w:tcW w:w="1217" w:type="dxa"/>
                <w:tcBorders>
                  <w:top w:val="double" w:sz="4" w:space="0" w:color="auto"/>
                </w:tcBorders>
                <w:shd w:val="clear" w:color="auto" w:fill="auto"/>
              </w:tcPr>
            </w:tcPrChange>
          </w:tcPr>
          <w:p w14:paraId="178E4AF1" w14:textId="77777777" w:rsidR="00FC0A99" w:rsidRPr="00BE7A59" w:rsidRDefault="00FC0A99" w:rsidP="003C4B93">
            <w:pPr>
              <w:rPr>
                <w:ins w:id="257" w:author="dsloanm" w:date="2017-03-27T14:30:00Z"/>
                <w:lang w:val="en-US"/>
              </w:rPr>
            </w:pPr>
          </w:p>
        </w:tc>
        <w:tc>
          <w:tcPr>
            <w:tcW w:w="4881" w:type="dxa"/>
            <w:gridSpan w:val="4"/>
            <w:tcBorders>
              <w:top w:val="double" w:sz="4" w:space="0" w:color="auto"/>
            </w:tcBorders>
            <w:shd w:val="clear" w:color="auto" w:fill="auto"/>
            <w:tcPrChange w:id="258" w:author="dsloanm" w:date="2017-03-27T14:52:00Z">
              <w:tcPr>
                <w:tcW w:w="4881" w:type="dxa"/>
                <w:gridSpan w:val="4"/>
                <w:tcBorders>
                  <w:top w:val="double" w:sz="4" w:space="0" w:color="auto"/>
                </w:tcBorders>
                <w:shd w:val="clear" w:color="auto" w:fill="auto"/>
              </w:tcPr>
            </w:tcPrChange>
          </w:tcPr>
          <w:p w14:paraId="7E0CCF7C" w14:textId="7BCAE38C" w:rsidR="00FC0A99" w:rsidRPr="00BE7A59" w:rsidRDefault="00A0656B" w:rsidP="003C4B93">
            <w:pPr>
              <w:rPr>
                <w:ins w:id="259" w:author="dsloanm" w:date="2017-03-27T14:30:00Z"/>
                <w:lang w:val="en-US"/>
              </w:rPr>
            </w:pPr>
            <w:ins w:id="260" w:author="dsloanm" w:date="2017-03-27T14:52:00Z">
              <w:r>
                <w:rPr>
                  <w:b/>
                  <w:lang w:val="en-US"/>
                </w:rPr>
                <w:t xml:space="preserve">         </w:t>
              </w:r>
            </w:ins>
            <w:ins w:id="261" w:author="dsloanm" w:date="2017-03-27T14:54:00Z">
              <w:r w:rsidR="00493B48">
                <w:rPr>
                  <w:b/>
                  <w:lang w:val="en-US"/>
                </w:rPr>
                <w:t xml:space="preserve">Max. </w:t>
              </w:r>
            </w:ins>
            <w:ins w:id="262" w:author="dsloanm" w:date="2017-03-27T14:30:00Z">
              <w:r w:rsidR="00FC0A99" w:rsidRPr="00BE7A59">
                <w:rPr>
                  <w:b/>
                  <w:lang w:val="en-US"/>
                </w:rPr>
                <w:t>Write Bandwidth (MiB/s)</w:t>
              </w:r>
            </w:ins>
          </w:p>
        </w:tc>
      </w:tr>
      <w:tr w:rsidR="00FC0A99" w:rsidRPr="00D91812" w14:paraId="41E347BD" w14:textId="77777777" w:rsidTr="00FC0A99">
        <w:trPr>
          <w:jc w:val="center"/>
          <w:ins w:id="263" w:author="dsloanm" w:date="2017-03-27T14:30:00Z"/>
          <w:trPrChange w:id="264" w:author="dsloanm" w:date="2017-03-27T14:52:00Z">
            <w:trPr>
              <w:jc w:val="center"/>
            </w:trPr>
          </w:trPrChange>
        </w:trPr>
        <w:tc>
          <w:tcPr>
            <w:tcW w:w="1217" w:type="dxa"/>
            <w:tcBorders>
              <w:bottom w:val="single" w:sz="4" w:space="0" w:color="auto"/>
            </w:tcBorders>
            <w:shd w:val="clear" w:color="auto" w:fill="auto"/>
            <w:tcPrChange w:id="265" w:author="dsloanm" w:date="2017-03-27T14:52:00Z">
              <w:tcPr>
                <w:tcW w:w="1217" w:type="dxa"/>
                <w:tcBorders>
                  <w:bottom w:val="single" w:sz="4" w:space="0" w:color="auto"/>
                </w:tcBorders>
                <w:shd w:val="clear" w:color="auto" w:fill="auto"/>
              </w:tcPr>
            </w:tcPrChange>
          </w:tcPr>
          <w:p w14:paraId="364B7E47" w14:textId="77777777" w:rsidR="00FC0A99" w:rsidRPr="00BE7A59" w:rsidRDefault="00FC0A99" w:rsidP="003C4B93">
            <w:pPr>
              <w:jc w:val="right"/>
              <w:rPr>
                <w:ins w:id="266" w:author="dsloanm" w:date="2017-03-27T14:30:00Z"/>
                <w:lang w:val="en-US"/>
              </w:rPr>
            </w:pPr>
            <w:ins w:id="267" w:author="dsloanm" w:date="2017-03-27T14:30:00Z">
              <w:r w:rsidRPr="00BE7A59">
                <w:rPr>
                  <w:b/>
                  <w:lang w:val="en-US"/>
                </w:rPr>
                <w:t>Writers</w:t>
              </w:r>
            </w:ins>
          </w:p>
        </w:tc>
        <w:tc>
          <w:tcPr>
            <w:tcW w:w="1228" w:type="dxa"/>
            <w:tcBorders>
              <w:bottom w:val="single" w:sz="4" w:space="0" w:color="auto"/>
            </w:tcBorders>
            <w:shd w:val="clear" w:color="auto" w:fill="auto"/>
            <w:tcPrChange w:id="268" w:author="dsloanm" w:date="2017-03-27T14:52:00Z">
              <w:tcPr>
                <w:tcW w:w="1228" w:type="dxa"/>
                <w:tcBorders>
                  <w:bottom w:val="single" w:sz="4" w:space="0" w:color="auto"/>
                </w:tcBorders>
                <w:shd w:val="clear" w:color="auto" w:fill="auto"/>
              </w:tcPr>
            </w:tcPrChange>
          </w:tcPr>
          <w:p w14:paraId="4A7CB515" w14:textId="79FECA66" w:rsidR="00FC0A99" w:rsidRPr="00BE7A59" w:rsidRDefault="00FC0A99" w:rsidP="003C4B93">
            <w:pPr>
              <w:jc w:val="right"/>
              <w:rPr>
                <w:ins w:id="269" w:author="dsloanm" w:date="2017-03-27T14:30:00Z"/>
                <w:lang w:val="en-US"/>
              </w:rPr>
            </w:pPr>
            <w:ins w:id="270" w:author="dsloanm" w:date="2017-03-27T14:40:00Z">
              <w:r w:rsidRPr="00155F8C">
                <w:rPr>
                  <w:b/>
                  <w:lang w:val="en-US"/>
                </w:rPr>
                <w:t>Total MiB</w:t>
              </w:r>
            </w:ins>
          </w:p>
        </w:tc>
        <w:tc>
          <w:tcPr>
            <w:tcW w:w="1217" w:type="dxa"/>
            <w:tcBorders>
              <w:bottom w:val="single" w:sz="4" w:space="0" w:color="auto"/>
            </w:tcBorders>
            <w:shd w:val="clear" w:color="auto" w:fill="auto"/>
            <w:tcPrChange w:id="271" w:author="dsloanm" w:date="2017-03-27T14:52:00Z">
              <w:tcPr>
                <w:tcW w:w="1217" w:type="dxa"/>
                <w:tcBorders>
                  <w:bottom w:val="single" w:sz="4" w:space="0" w:color="auto"/>
                </w:tcBorders>
                <w:shd w:val="clear" w:color="auto" w:fill="auto"/>
              </w:tcPr>
            </w:tcPrChange>
          </w:tcPr>
          <w:p w14:paraId="2D3BD0BB" w14:textId="70AA54CE" w:rsidR="00FC0A99" w:rsidRPr="00BE7A59" w:rsidRDefault="00FC0A99" w:rsidP="003C4B93">
            <w:pPr>
              <w:jc w:val="right"/>
              <w:rPr>
                <w:ins w:id="272" w:author="dsloanm" w:date="2017-03-27T14:30:00Z"/>
                <w:lang w:val="en-US"/>
              </w:rPr>
            </w:pPr>
            <w:ins w:id="273" w:author="dsloanm" w:date="2017-03-27T14:41:00Z">
              <w:r>
                <w:rPr>
                  <w:b/>
                  <w:lang w:val="en-US"/>
                </w:rPr>
                <w:t>1 MiB</w:t>
              </w:r>
            </w:ins>
          </w:p>
        </w:tc>
        <w:tc>
          <w:tcPr>
            <w:tcW w:w="1218" w:type="dxa"/>
            <w:tcBorders>
              <w:bottom w:val="single" w:sz="4" w:space="0" w:color="auto"/>
            </w:tcBorders>
            <w:shd w:val="clear" w:color="auto" w:fill="auto"/>
            <w:tcPrChange w:id="274" w:author="dsloanm" w:date="2017-03-27T14:52:00Z">
              <w:tcPr>
                <w:tcW w:w="1218" w:type="dxa"/>
                <w:tcBorders>
                  <w:bottom w:val="single" w:sz="4" w:space="0" w:color="auto"/>
                </w:tcBorders>
                <w:shd w:val="clear" w:color="auto" w:fill="auto"/>
              </w:tcPr>
            </w:tcPrChange>
          </w:tcPr>
          <w:p w14:paraId="6AC35133" w14:textId="7EEBD3E9" w:rsidR="00FC0A99" w:rsidRPr="00BE7A59" w:rsidRDefault="00FC0A99" w:rsidP="003C4B93">
            <w:pPr>
              <w:jc w:val="right"/>
              <w:rPr>
                <w:ins w:id="275" w:author="dsloanm" w:date="2017-03-27T14:30:00Z"/>
                <w:lang w:val="en-US"/>
              </w:rPr>
            </w:pPr>
            <w:ins w:id="276" w:author="dsloanm" w:date="2017-03-27T14:41:00Z">
              <w:r>
                <w:rPr>
                  <w:b/>
                  <w:lang w:val="en-US"/>
                </w:rPr>
                <w:t>4 MiB</w:t>
              </w:r>
            </w:ins>
          </w:p>
        </w:tc>
        <w:tc>
          <w:tcPr>
            <w:tcW w:w="1218" w:type="dxa"/>
            <w:tcBorders>
              <w:bottom w:val="single" w:sz="4" w:space="0" w:color="auto"/>
            </w:tcBorders>
            <w:shd w:val="clear" w:color="auto" w:fill="auto"/>
            <w:tcPrChange w:id="277" w:author="dsloanm" w:date="2017-03-27T14:52:00Z">
              <w:tcPr>
                <w:tcW w:w="1218" w:type="dxa"/>
                <w:tcBorders>
                  <w:bottom w:val="single" w:sz="4" w:space="0" w:color="auto"/>
                </w:tcBorders>
                <w:shd w:val="clear" w:color="auto" w:fill="auto"/>
              </w:tcPr>
            </w:tcPrChange>
          </w:tcPr>
          <w:p w14:paraId="620F055D" w14:textId="3BC0A6BD" w:rsidR="00FC0A99" w:rsidRPr="00BE7A59" w:rsidRDefault="00FC0A99" w:rsidP="003C4B93">
            <w:pPr>
              <w:jc w:val="right"/>
              <w:rPr>
                <w:ins w:id="278" w:author="dsloanm" w:date="2017-03-27T14:30:00Z"/>
                <w:lang w:val="en-US"/>
              </w:rPr>
            </w:pPr>
            <w:ins w:id="279" w:author="dsloanm" w:date="2017-03-27T14:41:00Z">
              <w:r>
                <w:rPr>
                  <w:b/>
                  <w:lang w:val="en-US"/>
                </w:rPr>
                <w:t>8 MiB</w:t>
              </w:r>
            </w:ins>
          </w:p>
        </w:tc>
      </w:tr>
      <w:tr w:rsidR="00FC0A99" w:rsidRPr="00D91812" w14:paraId="529B7356" w14:textId="77777777" w:rsidTr="00FC0A99">
        <w:trPr>
          <w:jc w:val="center"/>
          <w:ins w:id="280" w:author="dsloanm" w:date="2017-03-27T14:30:00Z"/>
          <w:trPrChange w:id="281" w:author="dsloanm" w:date="2017-03-27T14:52:00Z">
            <w:trPr>
              <w:jc w:val="center"/>
            </w:trPr>
          </w:trPrChange>
        </w:trPr>
        <w:tc>
          <w:tcPr>
            <w:tcW w:w="1217" w:type="dxa"/>
            <w:tcBorders>
              <w:top w:val="single" w:sz="4" w:space="0" w:color="auto"/>
            </w:tcBorders>
            <w:shd w:val="clear" w:color="auto" w:fill="auto"/>
            <w:vAlign w:val="bottom"/>
            <w:tcPrChange w:id="282" w:author="dsloanm" w:date="2017-03-27T14:52:00Z">
              <w:tcPr>
                <w:tcW w:w="1217" w:type="dxa"/>
                <w:tcBorders>
                  <w:top w:val="single" w:sz="4" w:space="0" w:color="auto"/>
                </w:tcBorders>
                <w:shd w:val="clear" w:color="auto" w:fill="auto"/>
                <w:vAlign w:val="bottom"/>
              </w:tcPr>
            </w:tcPrChange>
          </w:tcPr>
          <w:p w14:paraId="4743FACC" w14:textId="52785E26" w:rsidR="00FC0A99" w:rsidRPr="00951EF6" w:rsidRDefault="00FC0A99" w:rsidP="001004E0">
            <w:pPr>
              <w:jc w:val="right"/>
              <w:rPr>
                <w:ins w:id="283" w:author="dsloanm" w:date="2017-03-27T14:30:00Z"/>
              </w:rPr>
            </w:pPr>
            <w:ins w:id="284" w:author="dsloanm" w:date="2017-03-27T14:34:00Z">
              <w:r>
                <w:rPr>
                  <w:rFonts w:ascii="Calibri" w:hAnsi="Calibri" w:cs="Calibri"/>
                  <w:color w:val="000000"/>
                </w:rPr>
                <w:t>24</w:t>
              </w:r>
            </w:ins>
          </w:p>
        </w:tc>
        <w:tc>
          <w:tcPr>
            <w:tcW w:w="1228" w:type="dxa"/>
            <w:tcBorders>
              <w:top w:val="single" w:sz="4" w:space="0" w:color="auto"/>
            </w:tcBorders>
            <w:shd w:val="clear" w:color="auto" w:fill="auto"/>
            <w:vAlign w:val="bottom"/>
            <w:tcPrChange w:id="285" w:author="dsloanm" w:date="2017-03-27T14:52:00Z">
              <w:tcPr>
                <w:tcW w:w="1228" w:type="dxa"/>
                <w:tcBorders>
                  <w:top w:val="single" w:sz="4" w:space="0" w:color="auto"/>
                </w:tcBorders>
                <w:shd w:val="clear" w:color="auto" w:fill="auto"/>
                <w:vAlign w:val="bottom"/>
              </w:tcPr>
            </w:tcPrChange>
          </w:tcPr>
          <w:p w14:paraId="14859391" w14:textId="7E0E8F8B" w:rsidR="00FC0A99" w:rsidRPr="00951EF6" w:rsidRDefault="00FC0A99" w:rsidP="001004E0">
            <w:pPr>
              <w:jc w:val="right"/>
              <w:rPr>
                <w:ins w:id="286" w:author="dsloanm" w:date="2017-03-27T14:30:00Z"/>
              </w:rPr>
            </w:pPr>
            <w:ins w:id="287" w:author="dsloanm" w:date="2017-03-27T14:34:00Z">
              <w:r>
                <w:rPr>
                  <w:rFonts w:ascii="Calibri" w:hAnsi="Calibri" w:cs="Calibri"/>
                  <w:color w:val="000000"/>
                </w:rPr>
                <w:t>384</w:t>
              </w:r>
            </w:ins>
          </w:p>
        </w:tc>
        <w:tc>
          <w:tcPr>
            <w:tcW w:w="1217" w:type="dxa"/>
            <w:tcBorders>
              <w:top w:val="single" w:sz="4" w:space="0" w:color="auto"/>
            </w:tcBorders>
            <w:shd w:val="clear" w:color="auto" w:fill="auto"/>
            <w:vAlign w:val="bottom"/>
            <w:tcPrChange w:id="288" w:author="dsloanm" w:date="2017-03-27T14:52:00Z">
              <w:tcPr>
                <w:tcW w:w="1217" w:type="dxa"/>
                <w:tcBorders>
                  <w:top w:val="single" w:sz="4" w:space="0" w:color="auto"/>
                </w:tcBorders>
                <w:shd w:val="clear" w:color="auto" w:fill="auto"/>
                <w:vAlign w:val="bottom"/>
              </w:tcPr>
            </w:tcPrChange>
          </w:tcPr>
          <w:p w14:paraId="637ADA05" w14:textId="667D8940" w:rsidR="00FC0A99" w:rsidRPr="00951EF6" w:rsidRDefault="00FC0A99" w:rsidP="001004E0">
            <w:pPr>
              <w:jc w:val="right"/>
              <w:rPr>
                <w:ins w:id="289" w:author="dsloanm" w:date="2017-03-27T14:30:00Z"/>
              </w:rPr>
            </w:pPr>
            <w:ins w:id="290" w:author="dsloanm" w:date="2017-03-27T14:34:00Z">
              <w:r>
                <w:rPr>
                  <w:rFonts w:ascii="Calibri" w:hAnsi="Calibri" w:cs="Calibri"/>
                  <w:color w:val="000000"/>
                </w:rPr>
                <w:t>896.015</w:t>
              </w:r>
            </w:ins>
          </w:p>
        </w:tc>
        <w:tc>
          <w:tcPr>
            <w:tcW w:w="1218" w:type="dxa"/>
            <w:tcBorders>
              <w:top w:val="single" w:sz="4" w:space="0" w:color="auto"/>
            </w:tcBorders>
            <w:shd w:val="clear" w:color="auto" w:fill="auto"/>
            <w:vAlign w:val="bottom"/>
            <w:tcPrChange w:id="291" w:author="dsloanm" w:date="2017-03-27T14:52:00Z">
              <w:tcPr>
                <w:tcW w:w="1218" w:type="dxa"/>
                <w:tcBorders>
                  <w:top w:val="single" w:sz="4" w:space="0" w:color="auto"/>
                </w:tcBorders>
                <w:shd w:val="clear" w:color="auto" w:fill="auto"/>
                <w:vAlign w:val="bottom"/>
              </w:tcPr>
            </w:tcPrChange>
          </w:tcPr>
          <w:p w14:paraId="7B0AE26E" w14:textId="29B7C838" w:rsidR="00FC0A99" w:rsidRPr="00951EF6" w:rsidRDefault="00FC0A99" w:rsidP="001004E0">
            <w:pPr>
              <w:jc w:val="right"/>
              <w:rPr>
                <w:ins w:id="292" w:author="dsloanm" w:date="2017-03-27T14:30:00Z"/>
              </w:rPr>
            </w:pPr>
            <w:ins w:id="293" w:author="dsloanm" w:date="2017-03-27T14:34:00Z">
              <w:r>
                <w:rPr>
                  <w:rFonts w:ascii="Calibri" w:hAnsi="Calibri" w:cs="Calibri"/>
                  <w:color w:val="000000"/>
                </w:rPr>
                <w:t>1013.819</w:t>
              </w:r>
            </w:ins>
          </w:p>
        </w:tc>
        <w:tc>
          <w:tcPr>
            <w:tcW w:w="1218" w:type="dxa"/>
            <w:tcBorders>
              <w:top w:val="single" w:sz="4" w:space="0" w:color="auto"/>
            </w:tcBorders>
            <w:shd w:val="clear" w:color="auto" w:fill="auto"/>
            <w:vAlign w:val="bottom"/>
            <w:tcPrChange w:id="294" w:author="dsloanm" w:date="2017-03-27T14:52:00Z">
              <w:tcPr>
                <w:tcW w:w="1218" w:type="dxa"/>
                <w:tcBorders>
                  <w:top w:val="single" w:sz="4" w:space="0" w:color="auto"/>
                </w:tcBorders>
                <w:shd w:val="clear" w:color="auto" w:fill="auto"/>
                <w:vAlign w:val="bottom"/>
              </w:tcPr>
            </w:tcPrChange>
          </w:tcPr>
          <w:p w14:paraId="6B9D9663" w14:textId="4D79304E" w:rsidR="00FC0A99" w:rsidRPr="00951EF6" w:rsidRDefault="00FC0A99" w:rsidP="001004E0">
            <w:pPr>
              <w:jc w:val="right"/>
              <w:rPr>
                <w:ins w:id="295" w:author="dsloanm" w:date="2017-03-27T14:30:00Z"/>
              </w:rPr>
            </w:pPr>
            <w:ins w:id="296" w:author="dsloanm" w:date="2017-03-27T14:34:00Z">
              <w:r>
                <w:rPr>
                  <w:rFonts w:ascii="Calibri" w:hAnsi="Calibri" w:cs="Calibri"/>
                  <w:color w:val="000000"/>
                </w:rPr>
                <w:t>825.56</w:t>
              </w:r>
            </w:ins>
          </w:p>
        </w:tc>
      </w:tr>
      <w:tr w:rsidR="00FC0A99" w:rsidRPr="00D91812" w14:paraId="1A6E49D5" w14:textId="77777777" w:rsidTr="00FC0A99">
        <w:trPr>
          <w:jc w:val="center"/>
          <w:ins w:id="297" w:author="dsloanm" w:date="2017-03-27T14:30:00Z"/>
          <w:trPrChange w:id="298" w:author="dsloanm" w:date="2017-03-27T14:52:00Z">
            <w:trPr>
              <w:jc w:val="center"/>
            </w:trPr>
          </w:trPrChange>
        </w:trPr>
        <w:tc>
          <w:tcPr>
            <w:tcW w:w="1217" w:type="dxa"/>
            <w:shd w:val="clear" w:color="auto" w:fill="auto"/>
            <w:vAlign w:val="bottom"/>
            <w:tcPrChange w:id="299" w:author="dsloanm" w:date="2017-03-27T14:52:00Z">
              <w:tcPr>
                <w:tcW w:w="1217" w:type="dxa"/>
                <w:shd w:val="clear" w:color="auto" w:fill="auto"/>
                <w:vAlign w:val="bottom"/>
              </w:tcPr>
            </w:tcPrChange>
          </w:tcPr>
          <w:p w14:paraId="30A49EAF" w14:textId="3D8030AC" w:rsidR="00FC0A99" w:rsidRPr="00951EF6" w:rsidRDefault="00FC0A99" w:rsidP="001004E0">
            <w:pPr>
              <w:jc w:val="right"/>
              <w:rPr>
                <w:ins w:id="300" w:author="dsloanm" w:date="2017-03-27T14:30:00Z"/>
              </w:rPr>
            </w:pPr>
            <w:ins w:id="301" w:author="dsloanm" w:date="2017-03-27T14:34:00Z">
              <w:r>
                <w:rPr>
                  <w:rFonts w:ascii="Calibri" w:hAnsi="Calibri" w:cs="Calibri"/>
                  <w:color w:val="000000"/>
                </w:rPr>
                <w:t>48</w:t>
              </w:r>
            </w:ins>
          </w:p>
        </w:tc>
        <w:tc>
          <w:tcPr>
            <w:tcW w:w="1228" w:type="dxa"/>
            <w:shd w:val="clear" w:color="auto" w:fill="auto"/>
            <w:vAlign w:val="bottom"/>
            <w:tcPrChange w:id="302" w:author="dsloanm" w:date="2017-03-27T14:52:00Z">
              <w:tcPr>
                <w:tcW w:w="1228" w:type="dxa"/>
                <w:shd w:val="clear" w:color="auto" w:fill="auto"/>
                <w:vAlign w:val="bottom"/>
              </w:tcPr>
            </w:tcPrChange>
          </w:tcPr>
          <w:p w14:paraId="5CD3998C" w14:textId="416452F9" w:rsidR="00FC0A99" w:rsidRPr="00951EF6" w:rsidRDefault="00FC0A99" w:rsidP="001004E0">
            <w:pPr>
              <w:jc w:val="right"/>
              <w:rPr>
                <w:ins w:id="303" w:author="dsloanm" w:date="2017-03-27T14:30:00Z"/>
              </w:rPr>
            </w:pPr>
            <w:ins w:id="304" w:author="dsloanm" w:date="2017-03-27T14:34:00Z">
              <w:r>
                <w:rPr>
                  <w:rFonts w:ascii="Calibri" w:hAnsi="Calibri" w:cs="Calibri"/>
                  <w:color w:val="000000"/>
                </w:rPr>
                <w:t>768</w:t>
              </w:r>
            </w:ins>
          </w:p>
        </w:tc>
        <w:tc>
          <w:tcPr>
            <w:tcW w:w="1217" w:type="dxa"/>
            <w:shd w:val="clear" w:color="auto" w:fill="auto"/>
            <w:vAlign w:val="bottom"/>
            <w:tcPrChange w:id="305" w:author="dsloanm" w:date="2017-03-27T14:52:00Z">
              <w:tcPr>
                <w:tcW w:w="1217" w:type="dxa"/>
                <w:shd w:val="clear" w:color="auto" w:fill="auto"/>
                <w:vAlign w:val="bottom"/>
              </w:tcPr>
            </w:tcPrChange>
          </w:tcPr>
          <w:p w14:paraId="3CB66FFE" w14:textId="75268EA0" w:rsidR="00FC0A99" w:rsidRPr="00951EF6" w:rsidRDefault="00FC0A99" w:rsidP="001004E0">
            <w:pPr>
              <w:jc w:val="right"/>
              <w:rPr>
                <w:ins w:id="306" w:author="dsloanm" w:date="2017-03-27T14:30:00Z"/>
              </w:rPr>
            </w:pPr>
            <w:ins w:id="307" w:author="dsloanm" w:date="2017-03-27T14:34:00Z">
              <w:r>
                <w:rPr>
                  <w:rFonts w:ascii="Calibri" w:hAnsi="Calibri" w:cs="Calibri"/>
                  <w:color w:val="000000"/>
                </w:rPr>
                <w:t>1484.611</w:t>
              </w:r>
            </w:ins>
          </w:p>
        </w:tc>
        <w:tc>
          <w:tcPr>
            <w:tcW w:w="1218" w:type="dxa"/>
            <w:shd w:val="clear" w:color="auto" w:fill="auto"/>
            <w:vAlign w:val="bottom"/>
            <w:tcPrChange w:id="308" w:author="dsloanm" w:date="2017-03-27T14:52:00Z">
              <w:tcPr>
                <w:tcW w:w="1218" w:type="dxa"/>
                <w:shd w:val="clear" w:color="auto" w:fill="auto"/>
                <w:vAlign w:val="bottom"/>
              </w:tcPr>
            </w:tcPrChange>
          </w:tcPr>
          <w:p w14:paraId="3DF33ED6" w14:textId="407E4C09" w:rsidR="00FC0A99" w:rsidRPr="00951EF6" w:rsidRDefault="00FC0A99" w:rsidP="001004E0">
            <w:pPr>
              <w:jc w:val="right"/>
              <w:rPr>
                <w:ins w:id="309" w:author="dsloanm" w:date="2017-03-27T14:30:00Z"/>
              </w:rPr>
            </w:pPr>
            <w:ins w:id="310" w:author="dsloanm" w:date="2017-03-27T14:34:00Z">
              <w:r>
                <w:rPr>
                  <w:rFonts w:ascii="Calibri" w:hAnsi="Calibri" w:cs="Calibri"/>
                  <w:color w:val="000000"/>
                </w:rPr>
                <w:t>1882.74</w:t>
              </w:r>
            </w:ins>
          </w:p>
        </w:tc>
        <w:tc>
          <w:tcPr>
            <w:tcW w:w="1218" w:type="dxa"/>
            <w:shd w:val="clear" w:color="auto" w:fill="auto"/>
            <w:vAlign w:val="bottom"/>
            <w:tcPrChange w:id="311" w:author="dsloanm" w:date="2017-03-27T14:52:00Z">
              <w:tcPr>
                <w:tcW w:w="1218" w:type="dxa"/>
                <w:shd w:val="clear" w:color="auto" w:fill="auto"/>
                <w:vAlign w:val="bottom"/>
              </w:tcPr>
            </w:tcPrChange>
          </w:tcPr>
          <w:p w14:paraId="37BE703C" w14:textId="225B9C77" w:rsidR="00FC0A99" w:rsidRPr="00951EF6" w:rsidRDefault="00FC0A99" w:rsidP="001004E0">
            <w:pPr>
              <w:jc w:val="right"/>
              <w:rPr>
                <w:ins w:id="312" w:author="dsloanm" w:date="2017-03-27T14:30:00Z"/>
              </w:rPr>
            </w:pPr>
            <w:ins w:id="313" w:author="dsloanm" w:date="2017-03-27T14:34:00Z">
              <w:r>
                <w:rPr>
                  <w:rFonts w:ascii="Calibri" w:hAnsi="Calibri" w:cs="Calibri"/>
                  <w:color w:val="000000"/>
                </w:rPr>
                <w:t>1606.424</w:t>
              </w:r>
            </w:ins>
          </w:p>
        </w:tc>
      </w:tr>
      <w:tr w:rsidR="00FC0A99" w:rsidRPr="00D91812" w14:paraId="0DF8E1C6" w14:textId="77777777" w:rsidTr="00FC0A99">
        <w:trPr>
          <w:jc w:val="center"/>
          <w:ins w:id="314" w:author="dsloanm" w:date="2017-03-27T14:30:00Z"/>
          <w:trPrChange w:id="315" w:author="dsloanm" w:date="2017-03-27T14:52:00Z">
            <w:trPr>
              <w:jc w:val="center"/>
            </w:trPr>
          </w:trPrChange>
        </w:trPr>
        <w:tc>
          <w:tcPr>
            <w:tcW w:w="1217" w:type="dxa"/>
            <w:shd w:val="clear" w:color="auto" w:fill="auto"/>
            <w:vAlign w:val="bottom"/>
            <w:tcPrChange w:id="316" w:author="dsloanm" w:date="2017-03-27T14:52:00Z">
              <w:tcPr>
                <w:tcW w:w="1217" w:type="dxa"/>
                <w:shd w:val="clear" w:color="auto" w:fill="auto"/>
                <w:vAlign w:val="bottom"/>
              </w:tcPr>
            </w:tcPrChange>
          </w:tcPr>
          <w:p w14:paraId="141337DD" w14:textId="47A492EA" w:rsidR="00FC0A99" w:rsidRPr="00951EF6" w:rsidRDefault="00FC0A99" w:rsidP="001004E0">
            <w:pPr>
              <w:jc w:val="right"/>
              <w:rPr>
                <w:ins w:id="317" w:author="dsloanm" w:date="2017-03-27T14:30:00Z"/>
              </w:rPr>
            </w:pPr>
            <w:ins w:id="318" w:author="dsloanm" w:date="2017-03-27T14:34:00Z">
              <w:r>
                <w:rPr>
                  <w:rFonts w:ascii="Calibri" w:hAnsi="Calibri" w:cs="Calibri"/>
                  <w:color w:val="000000"/>
                </w:rPr>
                <w:t>96</w:t>
              </w:r>
            </w:ins>
          </w:p>
        </w:tc>
        <w:tc>
          <w:tcPr>
            <w:tcW w:w="1228" w:type="dxa"/>
            <w:shd w:val="clear" w:color="auto" w:fill="auto"/>
            <w:vAlign w:val="bottom"/>
            <w:tcPrChange w:id="319" w:author="dsloanm" w:date="2017-03-27T14:52:00Z">
              <w:tcPr>
                <w:tcW w:w="1228" w:type="dxa"/>
                <w:shd w:val="clear" w:color="auto" w:fill="auto"/>
                <w:vAlign w:val="bottom"/>
              </w:tcPr>
            </w:tcPrChange>
          </w:tcPr>
          <w:p w14:paraId="4529D3A1" w14:textId="7710017A" w:rsidR="00FC0A99" w:rsidRPr="00951EF6" w:rsidRDefault="00FC0A99" w:rsidP="001004E0">
            <w:pPr>
              <w:jc w:val="right"/>
              <w:rPr>
                <w:ins w:id="320" w:author="dsloanm" w:date="2017-03-27T14:30:00Z"/>
              </w:rPr>
            </w:pPr>
            <w:ins w:id="321" w:author="dsloanm" w:date="2017-03-27T14:34:00Z">
              <w:r>
                <w:rPr>
                  <w:rFonts w:ascii="Calibri" w:hAnsi="Calibri" w:cs="Calibri"/>
                  <w:color w:val="000000"/>
                </w:rPr>
                <w:t>1536</w:t>
              </w:r>
            </w:ins>
          </w:p>
        </w:tc>
        <w:tc>
          <w:tcPr>
            <w:tcW w:w="1217" w:type="dxa"/>
            <w:shd w:val="clear" w:color="auto" w:fill="auto"/>
            <w:vAlign w:val="bottom"/>
            <w:tcPrChange w:id="322" w:author="dsloanm" w:date="2017-03-27T14:52:00Z">
              <w:tcPr>
                <w:tcW w:w="1217" w:type="dxa"/>
                <w:shd w:val="clear" w:color="auto" w:fill="auto"/>
                <w:vAlign w:val="bottom"/>
              </w:tcPr>
            </w:tcPrChange>
          </w:tcPr>
          <w:p w14:paraId="70A8AD03" w14:textId="2CB12B07" w:rsidR="00FC0A99" w:rsidRPr="00951EF6" w:rsidRDefault="00FC0A99" w:rsidP="001004E0">
            <w:pPr>
              <w:jc w:val="right"/>
              <w:rPr>
                <w:ins w:id="323" w:author="dsloanm" w:date="2017-03-27T14:30:00Z"/>
              </w:rPr>
            </w:pPr>
            <w:ins w:id="324" w:author="dsloanm" w:date="2017-03-27T14:34:00Z">
              <w:r>
                <w:rPr>
                  <w:rFonts w:ascii="Calibri" w:hAnsi="Calibri" w:cs="Calibri"/>
                  <w:color w:val="000000"/>
                </w:rPr>
                <w:t>2567.143</w:t>
              </w:r>
            </w:ins>
          </w:p>
        </w:tc>
        <w:tc>
          <w:tcPr>
            <w:tcW w:w="1218" w:type="dxa"/>
            <w:shd w:val="clear" w:color="auto" w:fill="auto"/>
            <w:vAlign w:val="bottom"/>
            <w:tcPrChange w:id="325" w:author="dsloanm" w:date="2017-03-27T14:52:00Z">
              <w:tcPr>
                <w:tcW w:w="1218" w:type="dxa"/>
                <w:shd w:val="clear" w:color="auto" w:fill="auto"/>
                <w:vAlign w:val="bottom"/>
              </w:tcPr>
            </w:tcPrChange>
          </w:tcPr>
          <w:p w14:paraId="12025104" w14:textId="74AD9A3B" w:rsidR="00FC0A99" w:rsidRPr="00951EF6" w:rsidRDefault="00FC0A99" w:rsidP="001004E0">
            <w:pPr>
              <w:jc w:val="right"/>
              <w:rPr>
                <w:ins w:id="326" w:author="dsloanm" w:date="2017-03-27T14:30:00Z"/>
              </w:rPr>
            </w:pPr>
            <w:ins w:id="327" w:author="dsloanm" w:date="2017-03-27T14:34:00Z">
              <w:r>
                <w:rPr>
                  <w:rFonts w:ascii="Calibri" w:hAnsi="Calibri" w:cs="Calibri"/>
                  <w:color w:val="000000"/>
                </w:rPr>
                <w:t>2287.086</w:t>
              </w:r>
            </w:ins>
          </w:p>
        </w:tc>
        <w:tc>
          <w:tcPr>
            <w:tcW w:w="1218" w:type="dxa"/>
            <w:shd w:val="clear" w:color="auto" w:fill="auto"/>
            <w:vAlign w:val="bottom"/>
            <w:tcPrChange w:id="328" w:author="dsloanm" w:date="2017-03-27T14:52:00Z">
              <w:tcPr>
                <w:tcW w:w="1218" w:type="dxa"/>
                <w:shd w:val="clear" w:color="auto" w:fill="auto"/>
                <w:vAlign w:val="bottom"/>
              </w:tcPr>
            </w:tcPrChange>
          </w:tcPr>
          <w:p w14:paraId="7DEAC2EB" w14:textId="5E0997DC" w:rsidR="00FC0A99" w:rsidRPr="00951EF6" w:rsidRDefault="00FC0A99" w:rsidP="001004E0">
            <w:pPr>
              <w:jc w:val="right"/>
              <w:rPr>
                <w:ins w:id="329" w:author="dsloanm" w:date="2017-03-27T14:30:00Z"/>
              </w:rPr>
            </w:pPr>
            <w:ins w:id="330" w:author="dsloanm" w:date="2017-03-27T14:34:00Z">
              <w:r>
                <w:rPr>
                  <w:rFonts w:ascii="Calibri" w:hAnsi="Calibri" w:cs="Calibri"/>
                  <w:color w:val="000000"/>
                </w:rPr>
                <w:t>2792.52</w:t>
              </w:r>
            </w:ins>
          </w:p>
        </w:tc>
      </w:tr>
      <w:tr w:rsidR="00FC0A99" w:rsidRPr="00D91812" w14:paraId="6884DBA8" w14:textId="77777777" w:rsidTr="00FC0A99">
        <w:trPr>
          <w:jc w:val="center"/>
          <w:ins w:id="331" w:author="dsloanm" w:date="2017-03-27T14:30:00Z"/>
          <w:trPrChange w:id="332" w:author="dsloanm" w:date="2017-03-27T14:52:00Z">
            <w:trPr>
              <w:jc w:val="center"/>
            </w:trPr>
          </w:trPrChange>
        </w:trPr>
        <w:tc>
          <w:tcPr>
            <w:tcW w:w="1217" w:type="dxa"/>
            <w:shd w:val="clear" w:color="auto" w:fill="auto"/>
            <w:vAlign w:val="bottom"/>
            <w:tcPrChange w:id="333" w:author="dsloanm" w:date="2017-03-27T14:52:00Z">
              <w:tcPr>
                <w:tcW w:w="1217" w:type="dxa"/>
                <w:shd w:val="clear" w:color="auto" w:fill="auto"/>
                <w:vAlign w:val="bottom"/>
              </w:tcPr>
            </w:tcPrChange>
          </w:tcPr>
          <w:p w14:paraId="1FFA2553" w14:textId="2FF4A335" w:rsidR="00FC0A99" w:rsidRPr="00951EF6" w:rsidRDefault="00FC0A99" w:rsidP="001004E0">
            <w:pPr>
              <w:jc w:val="right"/>
              <w:rPr>
                <w:ins w:id="334" w:author="dsloanm" w:date="2017-03-27T14:30:00Z"/>
              </w:rPr>
            </w:pPr>
            <w:ins w:id="335" w:author="dsloanm" w:date="2017-03-27T14:34:00Z">
              <w:r>
                <w:rPr>
                  <w:rFonts w:ascii="Calibri" w:hAnsi="Calibri" w:cs="Calibri"/>
                  <w:color w:val="000000"/>
                </w:rPr>
                <w:t>192</w:t>
              </w:r>
            </w:ins>
          </w:p>
        </w:tc>
        <w:tc>
          <w:tcPr>
            <w:tcW w:w="1228" w:type="dxa"/>
            <w:shd w:val="clear" w:color="auto" w:fill="auto"/>
            <w:vAlign w:val="bottom"/>
            <w:tcPrChange w:id="336" w:author="dsloanm" w:date="2017-03-27T14:52:00Z">
              <w:tcPr>
                <w:tcW w:w="1228" w:type="dxa"/>
                <w:shd w:val="clear" w:color="auto" w:fill="auto"/>
                <w:vAlign w:val="bottom"/>
              </w:tcPr>
            </w:tcPrChange>
          </w:tcPr>
          <w:p w14:paraId="1480DB86" w14:textId="799D0D43" w:rsidR="00FC0A99" w:rsidRPr="00951EF6" w:rsidRDefault="00FC0A99" w:rsidP="001004E0">
            <w:pPr>
              <w:jc w:val="right"/>
              <w:rPr>
                <w:ins w:id="337" w:author="dsloanm" w:date="2017-03-27T14:30:00Z"/>
              </w:rPr>
            </w:pPr>
            <w:ins w:id="338" w:author="dsloanm" w:date="2017-03-27T14:34:00Z">
              <w:r>
                <w:rPr>
                  <w:rFonts w:ascii="Calibri" w:hAnsi="Calibri" w:cs="Calibri"/>
                  <w:color w:val="000000"/>
                </w:rPr>
                <w:t>3072</w:t>
              </w:r>
            </w:ins>
          </w:p>
        </w:tc>
        <w:tc>
          <w:tcPr>
            <w:tcW w:w="1217" w:type="dxa"/>
            <w:shd w:val="clear" w:color="auto" w:fill="auto"/>
            <w:vAlign w:val="bottom"/>
            <w:tcPrChange w:id="339" w:author="dsloanm" w:date="2017-03-27T14:52:00Z">
              <w:tcPr>
                <w:tcW w:w="1217" w:type="dxa"/>
                <w:shd w:val="clear" w:color="auto" w:fill="auto"/>
                <w:vAlign w:val="bottom"/>
              </w:tcPr>
            </w:tcPrChange>
          </w:tcPr>
          <w:p w14:paraId="2E7251C3" w14:textId="7C46E6E2" w:rsidR="00FC0A99" w:rsidRPr="00951EF6" w:rsidRDefault="00FC0A99" w:rsidP="001004E0">
            <w:pPr>
              <w:jc w:val="right"/>
              <w:rPr>
                <w:ins w:id="340" w:author="dsloanm" w:date="2017-03-27T14:30:00Z"/>
              </w:rPr>
            </w:pPr>
            <w:ins w:id="341" w:author="dsloanm" w:date="2017-03-27T14:34:00Z">
              <w:r>
                <w:rPr>
                  <w:rFonts w:ascii="Calibri" w:hAnsi="Calibri" w:cs="Calibri"/>
                  <w:color w:val="000000"/>
                </w:rPr>
                <w:t>1982.988</w:t>
              </w:r>
            </w:ins>
          </w:p>
        </w:tc>
        <w:tc>
          <w:tcPr>
            <w:tcW w:w="1218" w:type="dxa"/>
            <w:shd w:val="clear" w:color="auto" w:fill="auto"/>
            <w:vAlign w:val="bottom"/>
            <w:tcPrChange w:id="342" w:author="dsloanm" w:date="2017-03-27T14:52:00Z">
              <w:tcPr>
                <w:tcW w:w="1218" w:type="dxa"/>
                <w:shd w:val="clear" w:color="auto" w:fill="auto"/>
                <w:vAlign w:val="bottom"/>
              </w:tcPr>
            </w:tcPrChange>
          </w:tcPr>
          <w:p w14:paraId="72B77483" w14:textId="11304B91" w:rsidR="00FC0A99" w:rsidRPr="00951EF6" w:rsidRDefault="00FC0A99" w:rsidP="001004E0">
            <w:pPr>
              <w:jc w:val="right"/>
              <w:rPr>
                <w:ins w:id="343" w:author="dsloanm" w:date="2017-03-27T14:30:00Z"/>
              </w:rPr>
            </w:pPr>
            <w:ins w:id="344" w:author="dsloanm" w:date="2017-03-27T14:34:00Z">
              <w:r>
                <w:rPr>
                  <w:rFonts w:ascii="Calibri" w:hAnsi="Calibri" w:cs="Calibri"/>
                  <w:color w:val="000000"/>
                </w:rPr>
                <w:t>1925.634</w:t>
              </w:r>
            </w:ins>
          </w:p>
        </w:tc>
        <w:tc>
          <w:tcPr>
            <w:tcW w:w="1218" w:type="dxa"/>
            <w:shd w:val="clear" w:color="auto" w:fill="auto"/>
            <w:vAlign w:val="bottom"/>
            <w:tcPrChange w:id="345" w:author="dsloanm" w:date="2017-03-27T14:52:00Z">
              <w:tcPr>
                <w:tcW w:w="1218" w:type="dxa"/>
                <w:shd w:val="clear" w:color="auto" w:fill="auto"/>
                <w:vAlign w:val="bottom"/>
              </w:tcPr>
            </w:tcPrChange>
          </w:tcPr>
          <w:p w14:paraId="02FDBB28" w14:textId="293C2F82" w:rsidR="00FC0A99" w:rsidRPr="00951EF6" w:rsidRDefault="00FC0A99" w:rsidP="001004E0">
            <w:pPr>
              <w:jc w:val="right"/>
              <w:rPr>
                <w:ins w:id="346" w:author="dsloanm" w:date="2017-03-27T14:30:00Z"/>
              </w:rPr>
            </w:pPr>
            <w:ins w:id="347" w:author="dsloanm" w:date="2017-03-27T14:34:00Z">
              <w:r>
                <w:rPr>
                  <w:rFonts w:ascii="Calibri" w:hAnsi="Calibri" w:cs="Calibri"/>
                  <w:color w:val="000000"/>
                </w:rPr>
                <w:t>2266.698</w:t>
              </w:r>
            </w:ins>
          </w:p>
        </w:tc>
      </w:tr>
      <w:tr w:rsidR="00FC0A99" w:rsidRPr="00D91812" w14:paraId="702DE917" w14:textId="77777777" w:rsidTr="00FC0A99">
        <w:trPr>
          <w:jc w:val="center"/>
          <w:ins w:id="348" w:author="dsloanm" w:date="2017-03-27T14:30:00Z"/>
          <w:trPrChange w:id="349" w:author="dsloanm" w:date="2017-03-27T14:52:00Z">
            <w:trPr>
              <w:jc w:val="center"/>
            </w:trPr>
          </w:trPrChange>
        </w:trPr>
        <w:tc>
          <w:tcPr>
            <w:tcW w:w="1217" w:type="dxa"/>
            <w:shd w:val="clear" w:color="auto" w:fill="auto"/>
            <w:vAlign w:val="bottom"/>
            <w:tcPrChange w:id="350" w:author="dsloanm" w:date="2017-03-27T14:52:00Z">
              <w:tcPr>
                <w:tcW w:w="1217" w:type="dxa"/>
                <w:shd w:val="clear" w:color="auto" w:fill="auto"/>
                <w:vAlign w:val="bottom"/>
              </w:tcPr>
            </w:tcPrChange>
          </w:tcPr>
          <w:p w14:paraId="4BEBB4AA" w14:textId="7ECDC897" w:rsidR="00FC0A99" w:rsidRPr="00951EF6" w:rsidRDefault="00FC0A99" w:rsidP="001004E0">
            <w:pPr>
              <w:jc w:val="right"/>
              <w:rPr>
                <w:ins w:id="351" w:author="dsloanm" w:date="2017-03-27T14:30:00Z"/>
              </w:rPr>
            </w:pPr>
            <w:ins w:id="352" w:author="dsloanm" w:date="2017-03-27T14:34:00Z">
              <w:r>
                <w:rPr>
                  <w:rFonts w:ascii="Calibri" w:hAnsi="Calibri" w:cs="Calibri"/>
                  <w:color w:val="000000"/>
                </w:rPr>
                <w:t>384</w:t>
              </w:r>
            </w:ins>
          </w:p>
        </w:tc>
        <w:tc>
          <w:tcPr>
            <w:tcW w:w="1228" w:type="dxa"/>
            <w:shd w:val="clear" w:color="auto" w:fill="auto"/>
            <w:vAlign w:val="bottom"/>
            <w:tcPrChange w:id="353" w:author="dsloanm" w:date="2017-03-27T14:52:00Z">
              <w:tcPr>
                <w:tcW w:w="1228" w:type="dxa"/>
                <w:shd w:val="clear" w:color="auto" w:fill="auto"/>
                <w:vAlign w:val="bottom"/>
              </w:tcPr>
            </w:tcPrChange>
          </w:tcPr>
          <w:p w14:paraId="16DFDD07" w14:textId="6D3B5FF2" w:rsidR="00FC0A99" w:rsidRPr="00951EF6" w:rsidRDefault="00FC0A99" w:rsidP="001004E0">
            <w:pPr>
              <w:jc w:val="right"/>
              <w:rPr>
                <w:ins w:id="354" w:author="dsloanm" w:date="2017-03-27T14:30:00Z"/>
              </w:rPr>
            </w:pPr>
            <w:ins w:id="355" w:author="dsloanm" w:date="2017-03-27T14:34:00Z">
              <w:r>
                <w:rPr>
                  <w:rFonts w:ascii="Calibri" w:hAnsi="Calibri" w:cs="Calibri"/>
                  <w:color w:val="000000"/>
                </w:rPr>
                <w:t>6144</w:t>
              </w:r>
            </w:ins>
          </w:p>
        </w:tc>
        <w:tc>
          <w:tcPr>
            <w:tcW w:w="1217" w:type="dxa"/>
            <w:shd w:val="clear" w:color="auto" w:fill="auto"/>
            <w:vAlign w:val="bottom"/>
            <w:tcPrChange w:id="356" w:author="dsloanm" w:date="2017-03-27T14:52:00Z">
              <w:tcPr>
                <w:tcW w:w="1217" w:type="dxa"/>
                <w:shd w:val="clear" w:color="auto" w:fill="auto"/>
                <w:vAlign w:val="bottom"/>
              </w:tcPr>
            </w:tcPrChange>
          </w:tcPr>
          <w:p w14:paraId="252F244B" w14:textId="34D35205" w:rsidR="00FC0A99" w:rsidRPr="00951EF6" w:rsidRDefault="00FC0A99" w:rsidP="001004E0">
            <w:pPr>
              <w:jc w:val="right"/>
              <w:rPr>
                <w:ins w:id="357" w:author="dsloanm" w:date="2017-03-27T14:30:00Z"/>
              </w:rPr>
            </w:pPr>
            <w:ins w:id="358" w:author="dsloanm" w:date="2017-03-27T14:34:00Z">
              <w:r>
                <w:rPr>
                  <w:rFonts w:ascii="Calibri" w:hAnsi="Calibri" w:cs="Calibri"/>
                  <w:color w:val="000000"/>
                </w:rPr>
                <w:t>1881.732</w:t>
              </w:r>
            </w:ins>
          </w:p>
        </w:tc>
        <w:tc>
          <w:tcPr>
            <w:tcW w:w="1218" w:type="dxa"/>
            <w:shd w:val="clear" w:color="auto" w:fill="auto"/>
            <w:vAlign w:val="bottom"/>
            <w:tcPrChange w:id="359" w:author="dsloanm" w:date="2017-03-27T14:52:00Z">
              <w:tcPr>
                <w:tcW w:w="1218" w:type="dxa"/>
                <w:shd w:val="clear" w:color="auto" w:fill="auto"/>
                <w:vAlign w:val="bottom"/>
              </w:tcPr>
            </w:tcPrChange>
          </w:tcPr>
          <w:p w14:paraId="1C90276B" w14:textId="67FB0257" w:rsidR="00FC0A99" w:rsidRPr="00951EF6" w:rsidRDefault="00FC0A99" w:rsidP="001004E0">
            <w:pPr>
              <w:jc w:val="right"/>
              <w:rPr>
                <w:ins w:id="360" w:author="dsloanm" w:date="2017-03-27T14:30:00Z"/>
              </w:rPr>
            </w:pPr>
            <w:ins w:id="361" w:author="dsloanm" w:date="2017-03-27T14:34:00Z">
              <w:r>
                <w:rPr>
                  <w:rFonts w:ascii="Calibri" w:hAnsi="Calibri" w:cs="Calibri"/>
                  <w:color w:val="000000"/>
                </w:rPr>
                <w:t>2101.862</w:t>
              </w:r>
            </w:ins>
          </w:p>
        </w:tc>
        <w:tc>
          <w:tcPr>
            <w:tcW w:w="1218" w:type="dxa"/>
            <w:shd w:val="clear" w:color="auto" w:fill="auto"/>
            <w:vAlign w:val="bottom"/>
            <w:tcPrChange w:id="362" w:author="dsloanm" w:date="2017-03-27T14:52:00Z">
              <w:tcPr>
                <w:tcW w:w="1218" w:type="dxa"/>
                <w:shd w:val="clear" w:color="auto" w:fill="auto"/>
                <w:vAlign w:val="bottom"/>
              </w:tcPr>
            </w:tcPrChange>
          </w:tcPr>
          <w:p w14:paraId="6144E300" w14:textId="3E69C8B7" w:rsidR="00FC0A99" w:rsidRPr="00951EF6" w:rsidRDefault="00FC0A99" w:rsidP="001004E0">
            <w:pPr>
              <w:jc w:val="right"/>
              <w:rPr>
                <w:ins w:id="363" w:author="dsloanm" w:date="2017-03-27T14:30:00Z"/>
              </w:rPr>
            </w:pPr>
            <w:ins w:id="364" w:author="dsloanm" w:date="2017-03-27T14:34:00Z">
              <w:r>
                <w:rPr>
                  <w:rFonts w:ascii="Calibri" w:hAnsi="Calibri" w:cs="Calibri"/>
                  <w:color w:val="000000"/>
                </w:rPr>
                <w:t>1520.441</w:t>
              </w:r>
            </w:ins>
          </w:p>
        </w:tc>
      </w:tr>
      <w:tr w:rsidR="00FC0A99" w:rsidRPr="00D91812" w14:paraId="3D2B4F92" w14:textId="77777777" w:rsidTr="00FC0A99">
        <w:trPr>
          <w:jc w:val="center"/>
          <w:ins w:id="365" w:author="dsloanm" w:date="2017-03-27T14:30:00Z"/>
          <w:trPrChange w:id="366" w:author="dsloanm" w:date="2017-03-27T14:52:00Z">
            <w:trPr>
              <w:jc w:val="center"/>
            </w:trPr>
          </w:trPrChange>
        </w:trPr>
        <w:tc>
          <w:tcPr>
            <w:tcW w:w="1217" w:type="dxa"/>
            <w:shd w:val="clear" w:color="auto" w:fill="auto"/>
            <w:vAlign w:val="bottom"/>
            <w:tcPrChange w:id="367" w:author="dsloanm" w:date="2017-03-27T14:52:00Z">
              <w:tcPr>
                <w:tcW w:w="1217" w:type="dxa"/>
                <w:shd w:val="clear" w:color="auto" w:fill="auto"/>
                <w:vAlign w:val="bottom"/>
              </w:tcPr>
            </w:tcPrChange>
          </w:tcPr>
          <w:p w14:paraId="2C541C94" w14:textId="42C23515" w:rsidR="00FC0A99" w:rsidRPr="00951EF6" w:rsidRDefault="00FC0A99" w:rsidP="001004E0">
            <w:pPr>
              <w:jc w:val="right"/>
              <w:rPr>
                <w:ins w:id="368" w:author="dsloanm" w:date="2017-03-27T14:30:00Z"/>
              </w:rPr>
            </w:pPr>
            <w:ins w:id="369" w:author="dsloanm" w:date="2017-03-27T14:34:00Z">
              <w:r>
                <w:rPr>
                  <w:rFonts w:ascii="Calibri" w:hAnsi="Calibri" w:cs="Calibri"/>
                  <w:color w:val="000000"/>
                </w:rPr>
                <w:t>768</w:t>
              </w:r>
            </w:ins>
          </w:p>
        </w:tc>
        <w:tc>
          <w:tcPr>
            <w:tcW w:w="1228" w:type="dxa"/>
            <w:shd w:val="clear" w:color="auto" w:fill="auto"/>
            <w:vAlign w:val="bottom"/>
            <w:tcPrChange w:id="370" w:author="dsloanm" w:date="2017-03-27T14:52:00Z">
              <w:tcPr>
                <w:tcW w:w="1228" w:type="dxa"/>
                <w:shd w:val="clear" w:color="auto" w:fill="auto"/>
                <w:vAlign w:val="bottom"/>
              </w:tcPr>
            </w:tcPrChange>
          </w:tcPr>
          <w:p w14:paraId="74641590" w14:textId="28A7A61A" w:rsidR="00FC0A99" w:rsidRPr="00951EF6" w:rsidRDefault="00FC0A99" w:rsidP="001004E0">
            <w:pPr>
              <w:jc w:val="right"/>
              <w:rPr>
                <w:ins w:id="371" w:author="dsloanm" w:date="2017-03-27T14:30:00Z"/>
              </w:rPr>
            </w:pPr>
            <w:ins w:id="372" w:author="dsloanm" w:date="2017-03-27T14:34:00Z">
              <w:r>
                <w:rPr>
                  <w:rFonts w:ascii="Calibri" w:hAnsi="Calibri" w:cs="Calibri"/>
                  <w:color w:val="000000"/>
                </w:rPr>
                <w:t>12288</w:t>
              </w:r>
            </w:ins>
          </w:p>
        </w:tc>
        <w:tc>
          <w:tcPr>
            <w:tcW w:w="1217" w:type="dxa"/>
            <w:shd w:val="clear" w:color="auto" w:fill="auto"/>
            <w:vAlign w:val="bottom"/>
            <w:tcPrChange w:id="373" w:author="dsloanm" w:date="2017-03-27T14:52:00Z">
              <w:tcPr>
                <w:tcW w:w="1217" w:type="dxa"/>
                <w:shd w:val="clear" w:color="auto" w:fill="auto"/>
                <w:vAlign w:val="bottom"/>
              </w:tcPr>
            </w:tcPrChange>
          </w:tcPr>
          <w:p w14:paraId="3E9C3AC3" w14:textId="73BFC8D7" w:rsidR="00FC0A99" w:rsidRPr="00951EF6" w:rsidRDefault="00FC0A99" w:rsidP="001004E0">
            <w:pPr>
              <w:jc w:val="right"/>
              <w:rPr>
                <w:ins w:id="374" w:author="dsloanm" w:date="2017-03-27T14:30:00Z"/>
              </w:rPr>
            </w:pPr>
            <w:ins w:id="375" w:author="dsloanm" w:date="2017-03-27T14:34:00Z">
              <w:r>
                <w:rPr>
                  <w:rFonts w:ascii="Calibri" w:hAnsi="Calibri" w:cs="Calibri"/>
                  <w:color w:val="000000"/>
                </w:rPr>
                <w:t>1663.967</w:t>
              </w:r>
            </w:ins>
          </w:p>
        </w:tc>
        <w:tc>
          <w:tcPr>
            <w:tcW w:w="1218" w:type="dxa"/>
            <w:shd w:val="clear" w:color="auto" w:fill="auto"/>
            <w:vAlign w:val="bottom"/>
            <w:tcPrChange w:id="376" w:author="dsloanm" w:date="2017-03-27T14:52:00Z">
              <w:tcPr>
                <w:tcW w:w="1218" w:type="dxa"/>
                <w:shd w:val="clear" w:color="auto" w:fill="auto"/>
                <w:vAlign w:val="bottom"/>
              </w:tcPr>
            </w:tcPrChange>
          </w:tcPr>
          <w:p w14:paraId="0A8711A7" w14:textId="4CEA8D0A" w:rsidR="00FC0A99" w:rsidRPr="00951EF6" w:rsidRDefault="00FC0A99" w:rsidP="001004E0">
            <w:pPr>
              <w:jc w:val="right"/>
              <w:rPr>
                <w:ins w:id="377" w:author="dsloanm" w:date="2017-03-27T14:30:00Z"/>
              </w:rPr>
            </w:pPr>
            <w:ins w:id="378" w:author="dsloanm" w:date="2017-03-27T14:34:00Z">
              <w:r>
                <w:rPr>
                  <w:rFonts w:ascii="Calibri" w:hAnsi="Calibri" w:cs="Calibri"/>
                  <w:color w:val="000000"/>
                </w:rPr>
                <w:t>1747.987</w:t>
              </w:r>
            </w:ins>
          </w:p>
        </w:tc>
        <w:tc>
          <w:tcPr>
            <w:tcW w:w="1218" w:type="dxa"/>
            <w:shd w:val="clear" w:color="auto" w:fill="auto"/>
            <w:vAlign w:val="bottom"/>
            <w:tcPrChange w:id="379" w:author="dsloanm" w:date="2017-03-27T14:52:00Z">
              <w:tcPr>
                <w:tcW w:w="1218" w:type="dxa"/>
                <w:shd w:val="clear" w:color="auto" w:fill="auto"/>
                <w:vAlign w:val="bottom"/>
              </w:tcPr>
            </w:tcPrChange>
          </w:tcPr>
          <w:p w14:paraId="7ABCD9BA" w14:textId="4DB9598A" w:rsidR="00FC0A99" w:rsidRPr="00951EF6" w:rsidRDefault="00FC0A99" w:rsidP="001004E0">
            <w:pPr>
              <w:jc w:val="right"/>
              <w:rPr>
                <w:ins w:id="380" w:author="dsloanm" w:date="2017-03-27T14:30:00Z"/>
              </w:rPr>
            </w:pPr>
            <w:ins w:id="381" w:author="dsloanm" w:date="2017-03-27T14:34:00Z">
              <w:r>
                <w:rPr>
                  <w:rFonts w:ascii="Calibri" w:hAnsi="Calibri" w:cs="Calibri"/>
                  <w:color w:val="000000"/>
                </w:rPr>
                <w:t>1187.158</w:t>
              </w:r>
            </w:ins>
          </w:p>
        </w:tc>
      </w:tr>
      <w:tr w:rsidR="00FC0A99" w:rsidRPr="00D91812" w14:paraId="63F3F8B6" w14:textId="77777777" w:rsidTr="00FC0A99">
        <w:trPr>
          <w:jc w:val="center"/>
          <w:ins w:id="382" w:author="dsloanm" w:date="2017-03-27T14:30:00Z"/>
          <w:trPrChange w:id="383" w:author="dsloanm" w:date="2017-03-27T14:52:00Z">
            <w:trPr>
              <w:jc w:val="center"/>
            </w:trPr>
          </w:trPrChange>
        </w:trPr>
        <w:tc>
          <w:tcPr>
            <w:tcW w:w="1217" w:type="dxa"/>
            <w:shd w:val="clear" w:color="auto" w:fill="auto"/>
            <w:vAlign w:val="bottom"/>
            <w:tcPrChange w:id="384" w:author="dsloanm" w:date="2017-03-27T14:52:00Z">
              <w:tcPr>
                <w:tcW w:w="1217" w:type="dxa"/>
                <w:shd w:val="clear" w:color="auto" w:fill="auto"/>
                <w:vAlign w:val="bottom"/>
              </w:tcPr>
            </w:tcPrChange>
          </w:tcPr>
          <w:p w14:paraId="419872E6" w14:textId="396D38E8" w:rsidR="00FC0A99" w:rsidRPr="00951EF6" w:rsidRDefault="00FC0A99" w:rsidP="001004E0">
            <w:pPr>
              <w:jc w:val="right"/>
              <w:rPr>
                <w:ins w:id="385" w:author="dsloanm" w:date="2017-03-27T14:30:00Z"/>
              </w:rPr>
            </w:pPr>
            <w:ins w:id="386" w:author="dsloanm" w:date="2017-03-27T14:34:00Z">
              <w:r>
                <w:rPr>
                  <w:rFonts w:ascii="Calibri" w:hAnsi="Calibri" w:cs="Calibri"/>
                  <w:color w:val="000000"/>
                </w:rPr>
                <w:t>1536</w:t>
              </w:r>
            </w:ins>
          </w:p>
        </w:tc>
        <w:tc>
          <w:tcPr>
            <w:tcW w:w="1228" w:type="dxa"/>
            <w:shd w:val="clear" w:color="auto" w:fill="auto"/>
            <w:vAlign w:val="bottom"/>
            <w:tcPrChange w:id="387" w:author="dsloanm" w:date="2017-03-27T14:52:00Z">
              <w:tcPr>
                <w:tcW w:w="1228" w:type="dxa"/>
                <w:shd w:val="clear" w:color="auto" w:fill="auto"/>
                <w:vAlign w:val="bottom"/>
              </w:tcPr>
            </w:tcPrChange>
          </w:tcPr>
          <w:p w14:paraId="1BEEA636" w14:textId="4951A437" w:rsidR="00FC0A99" w:rsidRPr="00951EF6" w:rsidRDefault="00FC0A99" w:rsidP="001004E0">
            <w:pPr>
              <w:jc w:val="right"/>
              <w:rPr>
                <w:ins w:id="388" w:author="dsloanm" w:date="2017-03-27T14:30:00Z"/>
              </w:rPr>
            </w:pPr>
            <w:ins w:id="389" w:author="dsloanm" w:date="2017-03-27T14:34:00Z">
              <w:r>
                <w:rPr>
                  <w:rFonts w:ascii="Calibri" w:hAnsi="Calibri" w:cs="Calibri"/>
                  <w:color w:val="000000"/>
                </w:rPr>
                <w:t>24576</w:t>
              </w:r>
            </w:ins>
          </w:p>
        </w:tc>
        <w:tc>
          <w:tcPr>
            <w:tcW w:w="1217" w:type="dxa"/>
            <w:shd w:val="clear" w:color="auto" w:fill="auto"/>
            <w:vAlign w:val="bottom"/>
            <w:tcPrChange w:id="390" w:author="dsloanm" w:date="2017-03-27T14:52:00Z">
              <w:tcPr>
                <w:tcW w:w="1217" w:type="dxa"/>
                <w:shd w:val="clear" w:color="auto" w:fill="auto"/>
                <w:vAlign w:val="bottom"/>
              </w:tcPr>
            </w:tcPrChange>
          </w:tcPr>
          <w:p w14:paraId="2D6B2695" w14:textId="463C8B29" w:rsidR="00FC0A99" w:rsidRPr="00951EF6" w:rsidRDefault="00FC0A99" w:rsidP="001004E0">
            <w:pPr>
              <w:jc w:val="right"/>
              <w:rPr>
                <w:ins w:id="391" w:author="dsloanm" w:date="2017-03-27T14:30:00Z"/>
              </w:rPr>
            </w:pPr>
            <w:ins w:id="392" w:author="dsloanm" w:date="2017-03-27T14:34:00Z">
              <w:r>
                <w:rPr>
                  <w:rFonts w:ascii="Calibri" w:hAnsi="Calibri" w:cs="Calibri"/>
                  <w:color w:val="000000"/>
                </w:rPr>
                <w:t>1620.391</w:t>
              </w:r>
            </w:ins>
          </w:p>
        </w:tc>
        <w:tc>
          <w:tcPr>
            <w:tcW w:w="1218" w:type="dxa"/>
            <w:shd w:val="clear" w:color="auto" w:fill="auto"/>
            <w:vAlign w:val="bottom"/>
            <w:tcPrChange w:id="393" w:author="dsloanm" w:date="2017-03-27T14:52:00Z">
              <w:tcPr>
                <w:tcW w:w="1218" w:type="dxa"/>
                <w:shd w:val="clear" w:color="auto" w:fill="auto"/>
                <w:vAlign w:val="bottom"/>
              </w:tcPr>
            </w:tcPrChange>
          </w:tcPr>
          <w:p w14:paraId="02B3E81E" w14:textId="4EDA5341" w:rsidR="00FC0A99" w:rsidRPr="00951EF6" w:rsidRDefault="00FC0A99" w:rsidP="001004E0">
            <w:pPr>
              <w:jc w:val="right"/>
              <w:rPr>
                <w:ins w:id="394" w:author="dsloanm" w:date="2017-03-27T14:30:00Z"/>
              </w:rPr>
            </w:pPr>
            <w:ins w:id="395" w:author="dsloanm" w:date="2017-03-27T14:34:00Z">
              <w:r>
                <w:rPr>
                  <w:rFonts w:ascii="Calibri" w:hAnsi="Calibri" w:cs="Calibri"/>
                  <w:color w:val="000000"/>
                </w:rPr>
                <w:t>1971.91</w:t>
              </w:r>
            </w:ins>
          </w:p>
        </w:tc>
        <w:tc>
          <w:tcPr>
            <w:tcW w:w="1218" w:type="dxa"/>
            <w:shd w:val="clear" w:color="auto" w:fill="auto"/>
            <w:vAlign w:val="bottom"/>
            <w:tcPrChange w:id="396" w:author="dsloanm" w:date="2017-03-27T14:52:00Z">
              <w:tcPr>
                <w:tcW w:w="1218" w:type="dxa"/>
                <w:shd w:val="clear" w:color="auto" w:fill="auto"/>
                <w:vAlign w:val="bottom"/>
              </w:tcPr>
            </w:tcPrChange>
          </w:tcPr>
          <w:p w14:paraId="4ADC6D09" w14:textId="538BCD02" w:rsidR="00FC0A99" w:rsidRPr="00951EF6" w:rsidRDefault="00FC0A99" w:rsidP="001004E0">
            <w:pPr>
              <w:jc w:val="right"/>
              <w:rPr>
                <w:ins w:id="397" w:author="dsloanm" w:date="2017-03-27T14:30:00Z"/>
              </w:rPr>
            </w:pPr>
            <w:ins w:id="398" w:author="dsloanm" w:date="2017-03-27T14:34:00Z">
              <w:r>
                <w:rPr>
                  <w:rFonts w:ascii="Calibri" w:hAnsi="Calibri" w:cs="Calibri"/>
                  <w:color w:val="000000"/>
                </w:rPr>
                <w:t>1146.857</w:t>
              </w:r>
            </w:ins>
          </w:p>
        </w:tc>
      </w:tr>
      <w:tr w:rsidR="00FC0A99" w:rsidRPr="00D91812" w14:paraId="17EE4D0E" w14:textId="77777777" w:rsidTr="00FC0A99">
        <w:trPr>
          <w:jc w:val="center"/>
          <w:ins w:id="399" w:author="dsloanm" w:date="2017-03-27T14:30:00Z"/>
          <w:trPrChange w:id="400" w:author="dsloanm" w:date="2017-03-27T14:52:00Z">
            <w:trPr>
              <w:jc w:val="center"/>
            </w:trPr>
          </w:trPrChange>
        </w:trPr>
        <w:tc>
          <w:tcPr>
            <w:tcW w:w="1217" w:type="dxa"/>
            <w:shd w:val="clear" w:color="auto" w:fill="auto"/>
            <w:vAlign w:val="bottom"/>
            <w:tcPrChange w:id="401" w:author="dsloanm" w:date="2017-03-27T14:52:00Z">
              <w:tcPr>
                <w:tcW w:w="1217" w:type="dxa"/>
                <w:shd w:val="clear" w:color="auto" w:fill="auto"/>
                <w:vAlign w:val="bottom"/>
              </w:tcPr>
            </w:tcPrChange>
          </w:tcPr>
          <w:p w14:paraId="219953AF" w14:textId="22A55623" w:rsidR="00FC0A99" w:rsidRPr="00951EF6" w:rsidRDefault="00FC0A99" w:rsidP="001004E0">
            <w:pPr>
              <w:jc w:val="right"/>
              <w:rPr>
                <w:ins w:id="402" w:author="dsloanm" w:date="2017-03-27T14:30:00Z"/>
              </w:rPr>
            </w:pPr>
            <w:ins w:id="403" w:author="dsloanm" w:date="2017-03-27T14:34:00Z">
              <w:r>
                <w:rPr>
                  <w:rFonts w:ascii="Calibri" w:hAnsi="Calibri" w:cs="Calibri"/>
                  <w:color w:val="000000"/>
                </w:rPr>
                <w:t>3072</w:t>
              </w:r>
            </w:ins>
          </w:p>
        </w:tc>
        <w:tc>
          <w:tcPr>
            <w:tcW w:w="1228" w:type="dxa"/>
            <w:shd w:val="clear" w:color="auto" w:fill="auto"/>
            <w:vAlign w:val="bottom"/>
            <w:tcPrChange w:id="404" w:author="dsloanm" w:date="2017-03-27T14:52:00Z">
              <w:tcPr>
                <w:tcW w:w="1228" w:type="dxa"/>
                <w:shd w:val="clear" w:color="auto" w:fill="auto"/>
                <w:vAlign w:val="bottom"/>
              </w:tcPr>
            </w:tcPrChange>
          </w:tcPr>
          <w:p w14:paraId="400168C8" w14:textId="79644661" w:rsidR="00FC0A99" w:rsidRPr="00951EF6" w:rsidRDefault="00FC0A99" w:rsidP="001004E0">
            <w:pPr>
              <w:jc w:val="right"/>
              <w:rPr>
                <w:ins w:id="405" w:author="dsloanm" w:date="2017-03-27T14:30:00Z"/>
              </w:rPr>
            </w:pPr>
            <w:ins w:id="406" w:author="dsloanm" w:date="2017-03-27T14:34:00Z">
              <w:r>
                <w:rPr>
                  <w:rFonts w:ascii="Calibri" w:hAnsi="Calibri" w:cs="Calibri"/>
                  <w:color w:val="000000"/>
                </w:rPr>
                <w:t>49152</w:t>
              </w:r>
            </w:ins>
          </w:p>
        </w:tc>
        <w:tc>
          <w:tcPr>
            <w:tcW w:w="1217" w:type="dxa"/>
            <w:shd w:val="clear" w:color="auto" w:fill="auto"/>
            <w:vAlign w:val="bottom"/>
            <w:tcPrChange w:id="407" w:author="dsloanm" w:date="2017-03-27T14:52:00Z">
              <w:tcPr>
                <w:tcW w:w="1217" w:type="dxa"/>
                <w:shd w:val="clear" w:color="auto" w:fill="auto"/>
                <w:vAlign w:val="bottom"/>
              </w:tcPr>
            </w:tcPrChange>
          </w:tcPr>
          <w:p w14:paraId="111DA669" w14:textId="75A54E6B" w:rsidR="00FC0A99" w:rsidRPr="00951EF6" w:rsidRDefault="00FC0A99" w:rsidP="001004E0">
            <w:pPr>
              <w:jc w:val="right"/>
              <w:rPr>
                <w:ins w:id="408" w:author="dsloanm" w:date="2017-03-27T14:30:00Z"/>
              </w:rPr>
            </w:pPr>
            <w:ins w:id="409" w:author="dsloanm" w:date="2017-03-27T14:34:00Z">
              <w:r>
                <w:rPr>
                  <w:rFonts w:ascii="Calibri" w:hAnsi="Calibri" w:cs="Calibri"/>
                  <w:color w:val="000000"/>
                </w:rPr>
                <w:t>1786.612</w:t>
              </w:r>
            </w:ins>
          </w:p>
        </w:tc>
        <w:tc>
          <w:tcPr>
            <w:tcW w:w="1218" w:type="dxa"/>
            <w:shd w:val="clear" w:color="auto" w:fill="auto"/>
            <w:vAlign w:val="bottom"/>
            <w:tcPrChange w:id="410" w:author="dsloanm" w:date="2017-03-27T14:52:00Z">
              <w:tcPr>
                <w:tcW w:w="1218" w:type="dxa"/>
                <w:shd w:val="clear" w:color="auto" w:fill="auto"/>
                <w:vAlign w:val="bottom"/>
              </w:tcPr>
            </w:tcPrChange>
          </w:tcPr>
          <w:p w14:paraId="3985D73F" w14:textId="7CB904BF" w:rsidR="00FC0A99" w:rsidRPr="00951EF6" w:rsidRDefault="00FC0A99" w:rsidP="001004E0">
            <w:pPr>
              <w:jc w:val="right"/>
              <w:rPr>
                <w:ins w:id="411" w:author="dsloanm" w:date="2017-03-27T14:30:00Z"/>
              </w:rPr>
            </w:pPr>
            <w:ins w:id="412" w:author="dsloanm" w:date="2017-03-27T14:34:00Z">
              <w:r>
                <w:rPr>
                  <w:rFonts w:ascii="Calibri" w:hAnsi="Calibri" w:cs="Calibri"/>
                  <w:color w:val="000000"/>
                </w:rPr>
                <w:t>1944.728</w:t>
              </w:r>
            </w:ins>
          </w:p>
        </w:tc>
        <w:tc>
          <w:tcPr>
            <w:tcW w:w="1218" w:type="dxa"/>
            <w:shd w:val="clear" w:color="auto" w:fill="auto"/>
            <w:vAlign w:val="bottom"/>
            <w:tcPrChange w:id="413" w:author="dsloanm" w:date="2017-03-27T14:52:00Z">
              <w:tcPr>
                <w:tcW w:w="1218" w:type="dxa"/>
                <w:shd w:val="clear" w:color="auto" w:fill="auto"/>
                <w:vAlign w:val="bottom"/>
              </w:tcPr>
            </w:tcPrChange>
          </w:tcPr>
          <w:p w14:paraId="5E9F6234" w14:textId="2978C991" w:rsidR="00FC0A99" w:rsidRPr="00951EF6" w:rsidRDefault="00FC0A99" w:rsidP="001004E0">
            <w:pPr>
              <w:jc w:val="right"/>
              <w:rPr>
                <w:ins w:id="414" w:author="dsloanm" w:date="2017-03-27T14:30:00Z"/>
              </w:rPr>
            </w:pPr>
            <w:ins w:id="415" w:author="dsloanm" w:date="2017-03-27T14:34:00Z">
              <w:r>
                <w:rPr>
                  <w:rFonts w:ascii="Calibri" w:hAnsi="Calibri" w:cs="Calibri"/>
                  <w:color w:val="000000"/>
                </w:rPr>
                <w:t>1100.938</w:t>
              </w:r>
            </w:ins>
          </w:p>
        </w:tc>
      </w:tr>
      <w:tr w:rsidR="00FC0A99" w:rsidRPr="00D91812" w14:paraId="57629603" w14:textId="77777777" w:rsidTr="00FC0A99">
        <w:trPr>
          <w:jc w:val="center"/>
          <w:ins w:id="416" w:author="dsloanm" w:date="2017-03-27T14:30:00Z"/>
          <w:trPrChange w:id="417" w:author="dsloanm" w:date="2017-03-27T14:52:00Z">
            <w:trPr>
              <w:jc w:val="center"/>
            </w:trPr>
          </w:trPrChange>
        </w:trPr>
        <w:tc>
          <w:tcPr>
            <w:tcW w:w="1217" w:type="dxa"/>
            <w:tcBorders>
              <w:bottom w:val="double" w:sz="4" w:space="0" w:color="auto"/>
            </w:tcBorders>
            <w:shd w:val="clear" w:color="auto" w:fill="auto"/>
            <w:vAlign w:val="bottom"/>
            <w:tcPrChange w:id="418" w:author="dsloanm" w:date="2017-03-27T14:52:00Z">
              <w:tcPr>
                <w:tcW w:w="1217" w:type="dxa"/>
                <w:tcBorders>
                  <w:bottom w:val="double" w:sz="4" w:space="0" w:color="auto"/>
                </w:tcBorders>
                <w:shd w:val="clear" w:color="auto" w:fill="auto"/>
                <w:vAlign w:val="bottom"/>
              </w:tcPr>
            </w:tcPrChange>
          </w:tcPr>
          <w:p w14:paraId="4DD4A8D9" w14:textId="44F0C666" w:rsidR="00FC0A99" w:rsidRPr="00951EF6" w:rsidRDefault="00FC0A99">
            <w:pPr>
              <w:jc w:val="right"/>
              <w:rPr>
                <w:ins w:id="419" w:author="dsloanm" w:date="2017-03-27T14:30:00Z"/>
              </w:rPr>
            </w:pPr>
            <w:ins w:id="420" w:author="dsloanm" w:date="2017-03-27T14:39:00Z">
              <w:r>
                <w:rPr>
                  <w:rFonts w:ascii="Calibri" w:hAnsi="Calibri" w:cs="Calibri"/>
                  <w:color w:val="000000"/>
                </w:rPr>
                <w:t>6144</w:t>
              </w:r>
            </w:ins>
          </w:p>
        </w:tc>
        <w:tc>
          <w:tcPr>
            <w:tcW w:w="1228" w:type="dxa"/>
            <w:tcBorders>
              <w:bottom w:val="double" w:sz="4" w:space="0" w:color="auto"/>
            </w:tcBorders>
            <w:shd w:val="clear" w:color="auto" w:fill="auto"/>
            <w:vAlign w:val="bottom"/>
            <w:tcPrChange w:id="421" w:author="dsloanm" w:date="2017-03-27T14:52:00Z">
              <w:tcPr>
                <w:tcW w:w="1228" w:type="dxa"/>
                <w:tcBorders>
                  <w:bottom w:val="double" w:sz="4" w:space="0" w:color="auto"/>
                </w:tcBorders>
                <w:shd w:val="clear" w:color="auto" w:fill="auto"/>
                <w:vAlign w:val="bottom"/>
              </w:tcPr>
            </w:tcPrChange>
          </w:tcPr>
          <w:p w14:paraId="2C9E05C1" w14:textId="3E6DB5B5" w:rsidR="00FC0A99" w:rsidRPr="00951EF6" w:rsidRDefault="00FC0A99" w:rsidP="001004E0">
            <w:pPr>
              <w:jc w:val="right"/>
              <w:rPr>
                <w:ins w:id="422" w:author="dsloanm" w:date="2017-03-27T14:30:00Z"/>
              </w:rPr>
            </w:pPr>
            <w:ins w:id="423" w:author="dsloanm" w:date="2017-03-27T14:39:00Z">
              <w:r>
                <w:rPr>
                  <w:rFonts w:ascii="Calibri" w:hAnsi="Calibri" w:cs="Calibri"/>
                  <w:color w:val="000000"/>
                </w:rPr>
                <w:t>98304</w:t>
              </w:r>
            </w:ins>
          </w:p>
        </w:tc>
        <w:tc>
          <w:tcPr>
            <w:tcW w:w="1217" w:type="dxa"/>
            <w:tcBorders>
              <w:bottom w:val="double" w:sz="4" w:space="0" w:color="auto"/>
            </w:tcBorders>
            <w:shd w:val="clear" w:color="auto" w:fill="auto"/>
            <w:vAlign w:val="bottom"/>
            <w:tcPrChange w:id="424" w:author="dsloanm" w:date="2017-03-27T14:52:00Z">
              <w:tcPr>
                <w:tcW w:w="1217" w:type="dxa"/>
                <w:tcBorders>
                  <w:bottom w:val="double" w:sz="4" w:space="0" w:color="auto"/>
                </w:tcBorders>
                <w:shd w:val="clear" w:color="auto" w:fill="auto"/>
                <w:vAlign w:val="bottom"/>
              </w:tcPr>
            </w:tcPrChange>
          </w:tcPr>
          <w:p w14:paraId="454F7C94" w14:textId="11E0C815" w:rsidR="00FC0A99" w:rsidRPr="00951EF6" w:rsidRDefault="00FC0A99" w:rsidP="001004E0">
            <w:pPr>
              <w:jc w:val="right"/>
              <w:rPr>
                <w:ins w:id="425" w:author="dsloanm" w:date="2017-03-27T14:30:00Z"/>
              </w:rPr>
            </w:pPr>
            <w:ins w:id="426" w:author="dsloanm" w:date="2017-03-27T14:39:00Z">
              <w:r>
                <w:rPr>
                  <w:rFonts w:ascii="Calibri" w:hAnsi="Calibri" w:cs="Calibri"/>
                  <w:color w:val="000000"/>
                </w:rPr>
                <w:t>1763.888</w:t>
              </w:r>
            </w:ins>
          </w:p>
        </w:tc>
        <w:tc>
          <w:tcPr>
            <w:tcW w:w="1218" w:type="dxa"/>
            <w:tcBorders>
              <w:bottom w:val="double" w:sz="4" w:space="0" w:color="auto"/>
            </w:tcBorders>
            <w:shd w:val="clear" w:color="auto" w:fill="auto"/>
            <w:vAlign w:val="bottom"/>
            <w:tcPrChange w:id="427" w:author="dsloanm" w:date="2017-03-27T14:52:00Z">
              <w:tcPr>
                <w:tcW w:w="1218" w:type="dxa"/>
                <w:tcBorders>
                  <w:bottom w:val="double" w:sz="4" w:space="0" w:color="auto"/>
                </w:tcBorders>
                <w:shd w:val="clear" w:color="auto" w:fill="auto"/>
                <w:vAlign w:val="bottom"/>
              </w:tcPr>
            </w:tcPrChange>
          </w:tcPr>
          <w:p w14:paraId="156B0DD7" w14:textId="7768939C" w:rsidR="00FC0A99" w:rsidRPr="00951EF6" w:rsidRDefault="00FC0A99" w:rsidP="001004E0">
            <w:pPr>
              <w:jc w:val="right"/>
              <w:rPr>
                <w:ins w:id="428" w:author="dsloanm" w:date="2017-03-27T14:30:00Z"/>
              </w:rPr>
            </w:pPr>
            <w:ins w:id="429" w:author="dsloanm" w:date="2017-03-27T14:39:00Z">
              <w:r>
                <w:rPr>
                  <w:rFonts w:ascii="Calibri" w:hAnsi="Calibri" w:cs="Calibri"/>
                  <w:color w:val="000000"/>
                </w:rPr>
                <w:t>1947.658</w:t>
              </w:r>
            </w:ins>
          </w:p>
        </w:tc>
        <w:tc>
          <w:tcPr>
            <w:tcW w:w="1218" w:type="dxa"/>
            <w:tcBorders>
              <w:bottom w:val="double" w:sz="4" w:space="0" w:color="auto"/>
            </w:tcBorders>
            <w:shd w:val="clear" w:color="auto" w:fill="auto"/>
            <w:vAlign w:val="bottom"/>
            <w:tcPrChange w:id="430" w:author="dsloanm" w:date="2017-03-27T14:52:00Z">
              <w:tcPr>
                <w:tcW w:w="1218" w:type="dxa"/>
                <w:tcBorders>
                  <w:bottom w:val="double" w:sz="4" w:space="0" w:color="auto"/>
                </w:tcBorders>
                <w:shd w:val="clear" w:color="auto" w:fill="auto"/>
                <w:vAlign w:val="bottom"/>
              </w:tcPr>
            </w:tcPrChange>
          </w:tcPr>
          <w:p w14:paraId="46FE9CF0" w14:textId="01F3BA8B" w:rsidR="00FC0A99" w:rsidRPr="00951EF6" w:rsidRDefault="00FC0A99" w:rsidP="001004E0">
            <w:pPr>
              <w:jc w:val="right"/>
              <w:rPr>
                <w:ins w:id="431" w:author="dsloanm" w:date="2017-03-27T14:30:00Z"/>
              </w:rPr>
            </w:pPr>
            <w:ins w:id="432" w:author="dsloanm" w:date="2017-03-27T14:39:00Z">
              <w:r>
                <w:rPr>
                  <w:rFonts w:ascii="Calibri" w:hAnsi="Calibri" w:cs="Calibri"/>
                  <w:color w:val="000000"/>
                </w:rPr>
                <w:t>1181.027</w:t>
              </w:r>
            </w:ins>
          </w:p>
        </w:tc>
      </w:tr>
    </w:tbl>
    <w:p w14:paraId="7C21E5D3" w14:textId="57E39B50" w:rsidR="003C4B93" w:rsidRDefault="003C4B93" w:rsidP="003C4B93">
      <w:pPr>
        <w:pStyle w:val="Caption"/>
        <w:jc w:val="center"/>
        <w:rPr>
          <w:ins w:id="433" w:author="dsloanm" w:date="2017-03-27T14:30:00Z"/>
        </w:rPr>
      </w:pPr>
      <w:ins w:id="434" w:author="dsloanm" w:date="2017-03-27T14:30:00Z">
        <w:r>
          <w:t xml:space="preserve">Table </w:t>
        </w:r>
        <w:r>
          <w:fldChar w:fldCharType="begin"/>
        </w:r>
        <w:r>
          <w:instrText xml:space="preserve"> SEQ Table \* ARABIC </w:instrText>
        </w:r>
        <w:r>
          <w:fldChar w:fldCharType="separate"/>
        </w:r>
      </w:ins>
      <w:ins w:id="435" w:author="dsloanm" w:date="2017-06-21T13:47:00Z">
        <w:r w:rsidR="00E5516B">
          <w:rPr>
            <w:noProof/>
          </w:rPr>
          <w:t>3</w:t>
        </w:r>
      </w:ins>
      <w:ins w:id="436" w:author="dsloanm" w:date="2017-03-27T14:30:00Z">
        <w:r>
          <w:rPr>
            <w:noProof/>
          </w:rPr>
          <w:fldChar w:fldCharType="end"/>
        </w:r>
        <w:r>
          <w:t>.</w:t>
        </w:r>
      </w:ins>
      <w:ins w:id="437" w:author="dsloanm" w:date="2017-03-27T14:31:00Z">
        <w:r w:rsidR="001004E0" w:rsidRPr="001004E0">
          <w:t xml:space="preserve"> </w:t>
        </w:r>
        <w:r w:rsidR="001004E0">
          <w:t>ARCHER stripe size performance, default stripe count</w:t>
        </w:r>
      </w:ins>
      <w:ins w:id="438" w:author="dsloanm" w:date="2017-03-27T14:30:00Z">
        <w:r>
          <w:t xml:space="preserve"> raw data.</w:t>
        </w:r>
      </w:ins>
    </w:p>
    <w:p w14:paraId="29C79F44" w14:textId="47F8E704" w:rsidR="003C4B93" w:rsidRDefault="003C4B93">
      <w:pPr>
        <w:rPr>
          <w:ins w:id="439" w:author="dsloanm" w:date="2017-03-27T14:30:00Z"/>
        </w:rPr>
        <w:pPrChange w:id="440" w:author="dsloanm" w:date="2017-03-27T14:30:00Z">
          <w:pPr>
            <w:pStyle w:val="Caption"/>
            <w:jc w:val="center"/>
          </w:pPr>
        </w:pPrChange>
      </w:pPr>
    </w:p>
    <w:p w14:paraId="32C35514" w14:textId="77777777" w:rsidR="003C4B93" w:rsidRPr="003C4B93" w:rsidRDefault="003C4B93">
      <w:pPr>
        <w:pPrChange w:id="441" w:author="dsloanm" w:date="2017-03-27T14:30:00Z">
          <w:pPr>
            <w:pStyle w:val="Caption"/>
            <w:jc w:val="center"/>
          </w:pPr>
        </w:pPrChange>
      </w:pPr>
    </w:p>
    <w:p w14:paraId="3CFF9AF3" w14:textId="4FAEAFAF" w:rsidR="00714FAE" w:rsidRDefault="00714FAE" w:rsidP="00714FAE">
      <w:pPr>
        <w:keepNext/>
      </w:pPr>
      <w:r>
        <w:rPr>
          <w:noProof/>
          <w:lang w:eastAsia="en-GB"/>
        </w:rPr>
        <w:drawing>
          <wp:inline distT="0" distB="0" distL="0" distR="0" wp14:anchorId="3D6DE994" wp14:editId="39F7F3EC">
            <wp:extent cx="5746750" cy="3089910"/>
            <wp:effectExtent l="0" t="0" r="6350" b="15240"/>
            <wp:docPr id="54" name="Pictur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E82988" w14:textId="3543075D" w:rsidR="00714FAE" w:rsidRDefault="00714FAE" w:rsidP="00714FAE">
      <w:pPr>
        <w:pStyle w:val="Caption"/>
        <w:jc w:val="center"/>
        <w:rPr>
          <w:ins w:id="442" w:author="dsloanm" w:date="2017-03-27T14:55:00Z"/>
        </w:rPr>
      </w:pPr>
      <w:bookmarkStart w:id="443" w:name="_Ref465943200"/>
      <w:r>
        <w:t xml:space="preserve">Figure </w:t>
      </w:r>
      <w:r>
        <w:fldChar w:fldCharType="begin"/>
      </w:r>
      <w:r>
        <w:instrText xml:space="preserve"> SEQ Figure \* ARABIC </w:instrText>
      </w:r>
      <w:r>
        <w:fldChar w:fldCharType="separate"/>
      </w:r>
      <w:r w:rsidR="00E5516B">
        <w:rPr>
          <w:noProof/>
        </w:rPr>
        <w:t>7</w:t>
      </w:r>
      <w:r>
        <w:rPr>
          <w:noProof/>
        </w:rPr>
        <w:fldChar w:fldCharType="end"/>
      </w:r>
      <w:bookmarkEnd w:id="443"/>
      <w:r w:rsidRPr="00994FC9">
        <w:t>. ARCHER stripe size pe</w:t>
      </w:r>
      <w:r>
        <w:t>rformance, maximum stripe count</w:t>
      </w:r>
    </w:p>
    <w:p w14:paraId="3DA52261" w14:textId="77777777" w:rsidR="00493B48" w:rsidRPr="005222EB" w:rsidRDefault="00493B48">
      <w:pPr>
        <w:pPrChange w:id="444" w:author="dsloanm" w:date="2017-03-27T14:55: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445">
          <w:tblGrid>
            <w:gridCol w:w="1217"/>
            <w:gridCol w:w="1228"/>
            <w:gridCol w:w="1217"/>
            <w:gridCol w:w="1218"/>
            <w:gridCol w:w="1218"/>
          </w:tblGrid>
        </w:tblGridChange>
      </w:tblGrid>
      <w:tr w:rsidR="00493B48" w:rsidRPr="00D91812" w14:paraId="7D325CBA" w14:textId="77777777" w:rsidTr="00E61767">
        <w:trPr>
          <w:jc w:val="center"/>
          <w:ins w:id="446" w:author="dsloanm" w:date="2017-03-27T14:55:00Z"/>
        </w:trPr>
        <w:tc>
          <w:tcPr>
            <w:tcW w:w="1217" w:type="dxa"/>
            <w:tcBorders>
              <w:top w:val="double" w:sz="4" w:space="0" w:color="auto"/>
            </w:tcBorders>
            <w:shd w:val="clear" w:color="auto" w:fill="auto"/>
          </w:tcPr>
          <w:p w14:paraId="22247855" w14:textId="77777777" w:rsidR="00493B48" w:rsidRPr="00BE7A59" w:rsidRDefault="00493B48" w:rsidP="00E61767">
            <w:pPr>
              <w:rPr>
                <w:ins w:id="447" w:author="dsloanm" w:date="2017-03-27T14:55:00Z"/>
                <w:lang w:val="en-US"/>
              </w:rPr>
            </w:pPr>
          </w:p>
        </w:tc>
        <w:tc>
          <w:tcPr>
            <w:tcW w:w="4881" w:type="dxa"/>
            <w:gridSpan w:val="4"/>
            <w:tcBorders>
              <w:top w:val="double" w:sz="4" w:space="0" w:color="auto"/>
            </w:tcBorders>
            <w:shd w:val="clear" w:color="auto" w:fill="auto"/>
          </w:tcPr>
          <w:p w14:paraId="6C29085A" w14:textId="77777777" w:rsidR="00493B48" w:rsidRPr="00BE7A59" w:rsidRDefault="00493B48" w:rsidP="00E61767">
            <w:pPr>
              <w:rPr>
                <w:ins w:id="448" w:author="dsloanm" w:date="2017-03-27T14:55:00Z"/>
                <w:lang w:val="en-US"/>
              </w:rPr>
            </w:pPr>
            <w:ins w:id="449" w:author="dsloanm" w:date="2017-03-27T14:55:00Z">
              <w:r>
                <w:rPr>
                  <w:b/>
                  <w:lang w:val="en-US"/>
                </w:rPr>
                <w:t xml:space="preserve">         Max. </w:t>
              </w:r>
              <w:r w:rsidRPr="00BE7A59">
                <w:rPr>
                  <w:b/>
                  <w:lang w:val="en-US"/>
                </w:rPr>
                <w:t>Write Bandwidth (MiB/s)</w:t>
              </w:r>
            </w:ins>
          </w:p>
        </w:tc>
      </w:tr>
      <w:tr w:rsidR="00493B48" w:rsidRPr="00D91812" w14:paraId="3ACF4F0E" w14:textId="77777777" w:rsidTr="00E61767">
        <w:trPr>
          <w:jc w:val="center"/>
          <w:ins w:id="450" w:author="dsloanm" w:date="2017-03-27T14:55:00Z"/>
        </w:trPr>
        <w:tc>
          <w:tcPr>
            <w:tcW w:w="1217" w:type="dxa"/>
            <w:tcBorders>
              <w:bottom w:val="single" w:sz="4" w:space="0" w:color="auto"/>
            </w:tcBorders>
            <w:shd w:val="clear" w:color="auto" w:fill="auto"/>
          </w:tcPr>
          <w:p w14:paraId="101C4B7A" w14:textId="77777777" w:rsidR="00493B48" w:rsidRPr="00BE7A59" w:rsidRDefault="00493B48" w:rsidP="00E61767">
            <w:pPr>
              <w:jc w:val="right"/>
              <w:rPr>
                <w:ins w:id="451" w:author="dsloanm" w:date="2017-03-27T14:55:00Z"/>
                <w:lang w:val="en-US"/>
              </w:rPr>
            </w:pPr>
            <w:ins w:id="452" w:author="dsloanm" w:date="2017-03-27T14:55:00Z">
              <w:r w:rsidRPr="00BE7A59">
                <w:rPr>
                  <w:b/>
                  <w:lang w:val="en-US"/>
                </w:rPr>
                <w:t>Writers</w:t>
              </w:r>
            </w:ins>
          </w:p>
        </w:tc>
        <w:tc>
          <w:tcPr>
            <w:tcW w:w="1228" w:type="dxa"/>
            <w:tcBorders>
              <w:bottom w:val="single" w:sz="4" w:space="0" w:color="auto"/>
            </w:tcBorders>
            <w:shd w:val="clear" w:color="auto" w:fill="auto"/>
          </w:tcPr>
          <w:p w14:paraId="28883D32" w14:textId="77777777" w:rsidR="00493B48" w:rsidRPr="00BE7A59" w:rsidRDefault="00493B48" w:rsidP="00E61767">
            <w:pPr>
              <w:jc w:val="right"/>
              <w:rPr>
                <w:ins w:id="453" w:author="dsloanm" w:date="2017-03-27T14:55:00Z"/>
                <w:lang w:val="en-US"/>
              </w:rPr>
            </w:pPr>
            <w:ins w:id="454" w:author="dsloanm" w:date="2017-03-27T14:55:00Z">
              <w:r w:rsidRPr="00155F8C">
                <w:rPr>
                  <w:b/>
                  <w:lang w:val="en-US"/>
                </w:rPr>
                <w:t>Total MiB</w:t>
              </w:r>
            </w:ins>
          </w:p>
        </w:tc>
        <w:tc>
          <w:tcPr>
            <w:tcW w:w="1217" w:type="dxa"/>
            <w:tcBorders>
              <w:bottom w:val="single" w:sz="4" w:space="0" w:color="auto"/>
            </w:tcBorders>
            <w:shd w:val="clear" w:color="auto" w:fill="auto"/>
          </w:tcPr>
          <w:p w14:paraId="0DA071A5" w14:textId="77777777" w:rsidR="00493B48" w:rsidRPr="00BE7A59" w:rsidRDefault="00493B48" w:rsidP="00E61767">
            <w:pPr>
              <w:jc w:val="right"/>
              <w:rPr>
                <w:ins w:id="455" w:author="dsloanm" w:date="2017-03-27T14:55:00Z"/>
                <w:lang w:val="en-US"/>
              </w:rPr>
            </w:pPr>
            <w:ins w:id="456" w:author="dsloanm" w:date="2017-03-27T14:55:00Z">
              <w:r>
                <w:rPr>
                  <w:b/>
                  <w:lang w:val="en-US"/>
                </w:rPr>
                <w:t>1 MiB</w:t>
              </w:r>
            </w:ins>
          </w:p>
        </w:tc>
        <w:tc>
          <w:tcPr>
            <w:tcW w:w="1218" w:type="dxa"/>
            <w:tcBorders>
              <w:bottom w:val="single" w:sz="4" w:space="0" w:color="auto"/>
            </w:tcBorders>
            <w:shd w:val="clear" w:color="auto" w:fill="auto"/>
          </w:tcPr>
          <w:p w14:paraId="5F348F8C" w14:textId="77777777" w:rsidR="00493B48" w:rsidRPr="00BE7A59" w:rsidRDefault="00493B48" w:rsidP="00E61767">
            <w:pPr>
              <w:jc w:val="right"/>
              <w:rPr>
                <w:ins w:id="457" w:author="dsloanm" w:date="2017-03-27T14:55:00Z"/>
                <w:lang w:val="en-US"/>
              </w:rPr>
            </w:pPr>
            <w:ins w:id="458" w:author="dsloanm" w:date="2017-03-27T14:55:00Z">
              <w:r>
                <w:rPr>
                  <w:b/>
                  <w:lang w:val="en-US"/>
                </w:rPr>
                <w:t>4 MiB</w:t>
              </w:r>
            </w:ins>
          </w:p>
        </w:tc>
        <w:tc>
          <w:tcPr>
            <w:tcW w:w="1218" w:type="dxa"/>
            <w:tcBorders>
              <w:bottom w:val="single" w:sz="4" w:space="0" w:color="auto"/>
            </w:tcBorders>
            <w:shd w:val="clear" w:color="auto" w:fill="auto"/>
          </w:tcPr>
          <w:p w14:paraId="7E73C812" w14:textId="77777777" w:rsidR="00493B48" w:rsidRPr="00BE7A59" w:rsidRDefault="00493B48" w:rsidP="00E61767">
            <w:pPr>
              <w:jc w:val="right"/>
              <w:rPr>
                <w:ins w:id="459" w:author="dsloanm" w:date="2017-03-27T14:55:00Z"/>
                <w:lang w:val="en-US"/>
              </w:rPr>
            </w:pPr>
            <w:ins w:id="460" w:author="dsloanm" w:date="2017-03-27T14:55:00Z">
              <w:r>
                <w:rPr>
                  <w:b/>
                  <w:lang w:val="en-US"/>
                </w:rPr>
                <w:t>8 MiB</w:t>
              </w:r>
            </w:ins>
          </w:p>
        </w:tc>
      </w:tr>
      <w:tr w:rsidR="00C417A0" w:rsidRPr="00D91812" w14:paraId="38446F9D" w14:textId="77777777" w:rsidTr="00E61767">
        <w:trPr>
          <w:jc w:val="center"/>
          <w:ins w:id="461" w:author="dsloanm" w:date="2017-03-27T14:55:00Z"/>
        </w:trPr>
        <w:tc>
          <w:tcPr>
            <w:tcW w:w="1217" w:type="dxa"/>
            <w:tcBorders>
              <w:top w:val="single" w:sz="4" w:space="0" w:color="auto"/>
            </w:tcBorders>
            <w:shd w:val="clear" w:color="auto" w:fill="auto"/>
            <w:vAlign w:val="bottom"/>
          </w:tcPr>
          <w:p w14:paraId="3E1890F2" w14:textId="77777777" w:rsidR="00C417A0" w:rsidRPr="00951EF6" w:rsidRDefault="00C417A0" w:rsidP="00C417A0">
            <w:pPr>
              <w:jc w:val="right"/>
              <w:rPr>
                <w:ins w:id="462" w:author="dsloanm" w:date="2017-03-27T14:55:00Z"/>
              </w:rPr>
            </w:pPr>
            <w:ins w:id="463" w:author="dsloanm" w:date="2017-03-27T14:55:00Z">
              <w:r>
                <w:rPr>
                  <w:rFonts w:ascii="Calibri" w:hAnsi="Calibri" w:cs="Calibri"/>
                  <w:color w:val="000000"/>
                </w:rPr>
                <w:t>24</w:t>
              </w:r>
            </w:ins>
          </w:p>
        </w:tc>
        <w:tc>
          <w:tcPr>
            <w:tcW w:w="1228" w:type="dxa"/>
            <w:tcBorders>
              <w:top w:val="single" w:sz="4" w:space="0" w:color="auto"/>
            </w:tcBorders>
            <w:shd w:val="clear" w:color="auto" w:fill="auto"/>
            <w:vAlign w:val="bottom"/>
          </w:tcPr>
          <w:p w14:paraId="4F7D6AFB" w14:textId="77777777" w:rsidR="00C417A0" w:rsidRPr="00951EF6" w:rsidRDefault="00C417A0" w:rsidP="00C417A0">
            <w:pPr>
              <w:jc w:val="right"/>
              <w:rPr>
                <w:ins w:id="464" w:author="dsloanm" w:date="2017-03-27T14:55:00Z"/>
              </w:rPr>
            </w:pPr>
            <w:ins w:id="465" w:author="dsloanm" w:date="2017-03-27T14:55:00Z">
              <w:r>
                <w:rPr>
                  <w:rFonts w:ascii="Calibri" w:hAnsi="Calibri" w:cs="Calibri"/>
                  <w:color w:val="000000"/>
                </w:rPr>
                <w:t>384</w:t>
              </w:r>
            </w:ins>
          </w:p>
        </w:tc>
        <w:tc>
          <w:tcPr>
            <w:tcW w:w="1217" w:type="dxa"/>
            <w:tcBorders>
              <w:top w:val="single" w:sz="4" w:space="0" w:color="auto"/>
            </w:tcBorders>
            <w:shd w:val="clear" w:color="auto" w:fill="auto"/>
            <w:vAlign w:val="bottom"/>
          </w:tcPr>
          <w:p w14:paraId="197DFB93" w14:textId="7C7A15F0" w:rsidR="00C417A0" w:rsidRPr="00951EF6" w:rsidRDefault="00C417A0" w:rsidP="00C417A0">
            <w:pPr>
              <w:jc w:val="right"/>
              <w:rPr>
                <w:ins w:id="466" w:author="dsloanm" w:date="2017-03-27T14:55:00Z"/>
              </w:rPr>
            </w:pPr>
            <w:ins w:id="467" w:author="dsloanm" w:date="2017-03-27T15:38:00Z">
              <w:r>
                <w:rPr>
                  <w:rFonts w:ascii="Calibri" w:hAnsi="Calibri" w:cs="Calibri"/>
                  <w:color w:val="000000"/>
                </w:rPr>
                <w:t>615.717</w:t>
              </w:r>
            </w:ins>
          </w:p>
        </w:tc>
        <w:tc>
          <w:tcPr>
            <w:tcW w:w="1218" w:type="dxa"/>
            <w:tcBorders>
              <w:top w:val="single" w:sz="4" w:space="0" w:color="auto"/>
            </w:tcBorders>
            <w:shd w:val="clear" w:color="auto" w:fill="auto"/>
            <w:vAlign w:val="bottom"/>
          </w:tcPr>
          <w:p w14:paraId="1128E875" w14:textId="48302E8E" w:rsidR="00C417A0" w:rsidRPr="00951EF6" w:rsidRDefault="00C417A0" w:rsidP="00C417A0">
            <w:pPr>
              <w:jc w:val="right"/>
              <w:rPr>
                <w:ins w:id="468" w:author="dsloanm" w:date="2017-03-27T14:55:00Z"/>
              </w:rPr>
            </w:pPr>
            <w:ins w:id="469" w:author="dsloanm" w:date="2017-03-27T15:38:00Z">
              <w:r>
                <w:rPr>
                  <w:rFonts w:ascii="Calibri" w:hAnsi="Calibri" w:cs="Calibri"/>
                  <w:color w:val="000000"/>
                </w:rPr>
                <w:t>737.916</w:t>
              </w:r>
            </w:ins>
          </w:p>
        </w:tc>
        <w:tc>
          <w:tcPr>
            <w:tcW w:w="1218" w:type="dxa"/>
            <w:tcBorders>
              <w:top w:val="single" w:sz="4" w:space="0" w:color="auto"/>
            </w:tcBorders>
            <w:shd w:val="clear" w:color="auto" w:fill="auto"/>
            <w:vAlign w:val="bottom"/>
          </w:tcPr>
          <w:p w14:paraId="696A90DD" w14:textId="1B21AC07" w:rsidR="00C417A0" w:rsidRPr="00951EF6" w:rsidRDefault="00C417A0" w:rsidP="00C417A0">
            <w:pPr>
              <w:jc w:val="right"/>
              <w:rPr>
                <w:ins w:id="470" w:author="dsloanm" w:date="2017-03-27T14:55:00Z"/>
              </w:rPr>
            </w:pPr>
            <w:ins w:id="471" w:author="dsloanm" w:date="2017-03-27T15:38:00Z">
              <w:r>
                <w:rPr>
                  <w:rFonts w:ascii="Calibri" w:hAnsi="Calibri" w:cs="Calibri"/>
                  <w:color w:val="000000"/>
                </w:rPr>
                <w:t>660.479</w:t>
              </w:r>
            </w:ins>
          </w:p>
        </w:tc>
      </w:tr>
      <w:tr w:rsidR="00C417A0" w:rsidRPr="00D91812" w14:paraId="7D6FA4C4" w14:textId="77777777" w:rsidTr="00E61767">
        <w:trPr>
          <w:jc w:val="center"/>
          <w:ins w:id="472" w:author="dsloanm" w:date="2017-03-27T14:55:00Z"/>
        </w:trPr>
        <w:tc>
          <w:tcPr>
            <w:tcW w:w="1217" w:type="dxa"/>
            <w:shd w:val="clear" w:color="auto" w:fill="auto"/>
            <w:vAlign w:val="bottom"/>
          </w:tcPr>
          <w:p w14:paraId="347AA125" w14:textId="77777777" w:rsidR="00C417A0" w:rsidRPr="00951EF6" w:rsidRDefault="00C417A0" w:rsidP="00C417A0">
            <w:pPr>
              <w:jc w:val="right"/>
              <w:rPr>
                <w:ins w:id="473" w:author="dsloanm" w:date="2017-03-27T14:55:00Z"/>
              </w:rPr>
            </w:pPr>
            <w:ins w:id="474" w:author="dsloanm" w:date="2017-03-27T14:55:00Z">
              <w:r>
                <w:rPr>
                  <w:rFonts w:ascii="Calibri" w:hAnsi="Calibri" w:cs="Calibri"/>
                  <w:color w:val="000000"/>
                </w:rPr>
                <w:t>48</w:t>
              </w:r>
            </w:ins>
          </w:p>
        </w:tc>
        <w:tc>
          <w:tcPr>
            <w:tcW w:w="1228" w:type="dxa"/>
            <w:shd w:val="clear" w:color="auto" w:fill="auto"/>
            <w:vAlign w:val="bottom"/>
          </w:tcPr>
          <w:p w14:paraId="5F84CA60" w14:textId="77777777" w:rsidR="00C417A0" w:rsidRPr="00951EF6" w:rsidRDefault="00C417A0" w:rsidP="00C417A0">
            <w:pPr>
              <w:jc w:val="right"/>
              <w:rPr>
                <w:ins w:id="475" w:author="dsloanm" w:date="2017-03-27T14:55:00Z"/>
              </w:rPr>
            </w:pPr>
            <w:ins w:id="476" w:author="dsloanm" w:date="2017-03-27T14:55:00Z">
              <w:r>
                <w:rPr>
                  <w:rFonts w:ascii="Calibri" w:hAnsi="Calibri" w:cs="Calibri"/>
                  <w:color w:val="000000"/>
                </w:rPr>
                <w:t>768</w:t>
              </w:r>
            </w:ins>
          </w:p>
        </w:tc>
        <w:tc>
          <w:tcPr>
            <w:tcW w:w="1217" w:type="dxa"/>
            <w:shd w:val="clear" w:color="auto" w:fill="auto"/>
            <w:vAlign w:val="bottom"/>
          </w:tcPr>
          <w:p w14:paraId="0454BF16" w14:textId="79EF3B58" w:rsidR="00C417A0" w:rsidRPr="00951EF6" w:rsidRDefault="00C417A0" w:rsidP="00C417A0">
            <w:pPr>
              <w:jc w:val="right"/>
              <w:rPr>
                <w:ins w:id="477" w:author="dsloanm" w:date="2017-03-27T14:55:00Z"/>
              </w:rPr>
            </w:pPr>
            <w:ins w:id="478" w:author="dsloanm" w:date="2017-03-27T15:38:00Z">
              <w:r>
                <w:rPr>
                  <w:rFonts w:ascii="Calibri" w:hAnsi="Calibri" w:cs="Calibri"/>
                  <w:color w:val="000000"/>
                </w:rPr>
                <w:t>1355.734</w:t>
              </w:r>
            </w:ins>
          </w:p>
        </w:tc>
        <w:tc>
          <w:tcPr>
            <w:tcW w:w="1218" w:type="dxa"/>
            <w:shd w:val="clear" w:color="auto" w:fill="auto"/>
            <w:vAlign w:val="bottom"/>
          </w:tcPr>
          <w:p w14:paraId="42336C49" w14:textId="34FEC50C" w:rsidR="00C417A0" w:rsidRPr="00951EF6" w:rsidRDefault="00C417A0" w:rsidP="00C417A0">
            <w:pPr>
              <w:jc w:val="right"/>
              <w:rPr>
                <w:ins w:id="479" w:author="dsloanm" w:date="2017-03-27T14:55:00Z"/>
              </w:rPr>
            </w:pPr>
            <w:ins w:id="480" w:author="dsloanm" w:date="2017-03-27T15:38:00Z">
              <w:r>
                <w:rPr>
                  <w:rFonts w:ascii="Calibri" w:hAnsi="Calibri" w:cs="Calibri"/>
                  <w:color w:val="000000"/>
                </w:rPr>
                <w:t>1577.886</w:t>
              </w:r>
            </w:ins>
          </w:p>
        </w:tc>
        <w:tc>
          <w:tcPr>
            <w:tcW w:w="1218" w:type="dxa"/>
            <w:shd w:val="clear" w:color="auto" w:fill="auto"/>
            <w:vAlign w:val="bottom"/>
          </w:tcPr>
          <w:p w14:paraId="49CDF653" w14:textId="46DE3B3B" w:rsidR="00C417A0" w:rsidRPr="00951EF6" w:rsidRDefault="00C417A0" w:rsidP="00C417A0">
            <w:pPr>
              <w:jc w:val="right"/>
              <w:rPr>
                <w:ins w:id="481" w:author="dsloanm" w:date="2017-03-27T14:55:00Z"/>
              </w:rPr>
            </w:pPr>
            <w:ins w:id="482" w:author="dsloanm" w:date="2017-03-27T15:38:00Z">
              <w:r>
                <w:rPr>
                  <w:rFonts w:ascii="Calibri" w:hAnsi="Calibri" w:cs="Calibri"/>
                  <w:color w:val="000000"/>
                </w:rPr>
                <w:t>1365.949</w:t>
              </w:r>
            </w:ins>
          </w:p>
        </w:tc>
      </w:tr>
      <w:tr w:rsidR="00C417A0" w:rsidRPr="00D91812" w14:paraId="2D5360C7" w14:textId="77777777" w:rsidTr="00E61767">
        <w:trPr>
          <w:jc w:val="center"/>
          <w:ins w:id="483" w:author="dsloanm" w:date="2017-03-27T14:55:00Z"/>
        </w:trPr>
        <w:tc>
          <w:tcPr>
            <w:tcW w:w="1217" w:type="dxa"/>
            <w:shd w:val="clear" w:color="auto" w:fill="auto"/>
            <w:vAlign w:val="bottom"/>
          </w:tcPr>
          <w:p w14:paraId="3F10F282" w14:textId="77777777" w:rsidR="00C417A0" w:rsidRPr="00951EF6" w:rsidRDefault="00C417A0" w:rsidP="00C417A0">
            <w:pPr>
              <w:jc w:val="right"/>
              <w:rPr>
                <w:ins w:id="484" w:author="dsloanm" w:date="2017-03-27T14:55:00Z"/>
              </w:rPr>
            </w:pPr>
            <w:ins w:id="485" w:author="dsloanm" w:date="2017-03-27T14:55:00Z">
              <w:r>
                <w:rPr>
                  <w:rFonts w:ascii="Calibri" w:hAnsi="Calibri" w:cs="Calibri"/>
                  <w:color w:val="000000"/>
                </w:rPr>
                <w:t>96</w:t>
              </w:r>
            </w:ins>
          </w:p>
        </w:tc>
        <w:tc>
          <w:tcPr>
            <w:tcW w:w="1228" w:type="dxa"/>
            <w:shd w:val="clear" w:color="auto" w:fill="auto"/>
            <w:vAlign w:val="bottom"/>
          </w:tcPr>
          <w:p w14:paraId="08343015" w14:textId="77777777" w:rsidR="00C417A0" w:rsidRPr="00951EF6" w:rsidRDefault="00C417A0" w:rsidP="00C417A0">
            <w:pPr>
              <w:jc w:val="right"/>
              <w:rPr>
                <w:ins w:id="486" w:author="dsloanm" w:date="2017-03-27T14:55:00Z"/>
              </w:rPr>
            </w:pPr>
            <w:ins w:id="487" w:author="dsloanm" w:date="2017-03-27T14:55:00Z">
              <w:r>
                <w:rPr>
                  <w:rFonts w:ascii="Calibri" w:hAnsi="Calibri" w:cs="Calibri"/>
                  <w:color w:val="000000"/>
                </w:rPr>
                <w:t>1536</w:t>
              </w:r>
            </w:ins>
          </w:p>
        </w:tc>
        <w:tc>
          <w:tcPr>
            <w:tcW w:w="1217" w:type="dxa"/>
            <w:shd w:val="clear" w:color="auto" w:fill="auto"/>
            <w:vAlign w:val="bottom"/>
          </w:tcPr>
          <w:p w14:paraId="55255AB6" w14:textId="64B755B2" w:rsidR="00C417A0" w:rsidRPr="00951EF6" w:rsidRDefault="00C417A0" w:rsidP="00C417A0">
            <w:pPr>
              <w:jc w:val="right"/>
              <w:rPr>
                <w:ins w:id="488" w:author="dsloanm" w:date="2017-03-27T14:55:00Z"/>
              </w:rPr>
            </w:pPr>
            <w:ins w:id="489" w:author="dsloanm" w:date="2017-03-27T15:38:00Z">
              <w:r>
                <w:rPr>
                  <w:rFonts w:ascii="Calibri" w:hAnsi="Calibri" w:cs="Calibri"/>
                  <w:color w:val="000000"/>
                </w:rPr>
                <w:t>2559.369</w:t>
              </w:r>
            </w:ins>
          </w:p>
        </w:tc>
        <w:tc>
          <w:tcPr>
            <w:tcW w:w="1218" w:type="dxa"/>
            <w:shd w:val="clear" w:color="auto" w:fill="auto"/>
            <w:vAlign w:val="bottom"/>
          </w:tcPr>
          <w:p w14:paraId="1515E418" w14:textId="31C192A1" w:rsidR="00C417A0" w:rsidRPr="00951EF6" w:rsidRDefault="00C417A0" w:rsidP="00C417A0">
            <w:pPr>
              <w:jc w:val="right"/>
              <w:rPr>
                <w:ins w:id="490" w:author="dsloanm" w:date="2017-03-27T14:55:00Z"/>
              </w:rPr>
            </w:pPr>
            <w:ins w:id="491" w:author="dsloanm" w:date="2017-03-27T15:38:00Z">
              <w:r>
                <w:rPr>
                  <w:rFonts w:ascii="Calibri" w:hAnsi="Calibri" w:cs="Calibri"/>
                  <w:color w:val="000000"/>
                </w:rPr>
                <w:t>3316.318</w:t>
              </w:r>
            </w:ins>
          </w:p>
        </w:tc>
        <w:tc>
          <w:tcPr>
            <w:tcW w:w="1218" w:type="dxa"/>
            <w:shd w:val="clear" w:color="auto" w:fill="auto"/>
            <w:vAlign w:val="bottom"/>
          </w:tcPr>
          <w:p w14:paraId="03DC1662" w14:textId="5878E994" w:rsidR="00C417A0" w:rsidRPr="00951EF6" w:rsidRDefault="00C417A0" w:rsidP="00C417A0">
            <w:pPr>
              <w:jc w:val="right"/>
              <w:rPr>
                <w:ins w:id="492" w:author="dsloanm" w:date="2017-03-27T14:55:00Z"/>
              </w:rPr>
            </w:pPr>
            <w:ins w:id="493" w:author="dsloanm" w:date="2017-03-27T15:38:00Z">
              <w:r>
                <w:rPr>
                  <w:rFonts w:ascii="Calibri" w:hAnsi="Calibri" w:cs="Calibri"/>
                  <w:color w:val="000000"/>
                </w:rPr>
                <w:t>2840.826</w:t>
              </w:r>
            </w:ins>
          </w:p>
        </w:tc>
      </w:tr>
      <w:tr w:rsidR="00C417A0" w:rsidRPr="00D91812" w14:paraId="4E3512C8" w14:textId="77777777" w:rsidTr="00E61767">
        <w:trPr>
          <w:jc w:val="center"/>
          <w:ins w:id="494" w:author="dsloanm" w:date="2017-03-27T14:55:00Z"/>
        </w:trPr>
        <w:tc>
          <w:tcPr>
            <w:tcW w:w="1217" w:type="dxa"/>
            <w:shd w:val="clear" w:color="auto" w:fill="auto"/>
            <w:vAlign w:val="bottom"/>
          </w:tcPr>
          <w:p w14:paraId="72B48E74" w14:textId="77777777" w:rsidR="00C417A0" w:rsidRPr="00951EF6" w:rsidRDefault="00C417A0" w:rsidP="00C417A0">
            <w:pPr>
              <w:jc w:val="right"/>
              <w:rPr>
                <w:ins w:id="495" w:author="dsloanm" w:date="2017-03-27T14:55:00Z"/>
              </w:rPr>
            </w:pPr>
            <w:ins w:id="496" w:author="dsloanm" w:date="2017-03-27T14:55:00Z">
              <w:r>
                <w:rPr>
                  <w:rFonts w:ascii="Calibri" w:hAnsi="Calibri" w:cs="Calibri"/>
                  <w:color w:val="000000"/>
                </w:rPr>
                <w:t>192</w:t>
              </w:r>
            </w:ins>
          </w:p>
        </w:tc>
        <w:tc>
          <w:tcPr>
            <w:tcW w:w="1228" w:type="dxa"/>
            <w:shd w:val="clear" w:color="auto" w:fill="auto"/>
            <w:vAlign w:val="bottom"/>
          </w:tcPr>
          <w:p w14:paraId="13C9E204" w14:textId="77777777" w:rsidR="00C417A0" w:rsidRPr="00951EF6" w:rsidRDefault="00C417A0" w:rsidP="00C417A0">
            <w:pPr>
              <w:jc w:val="right"/>
              <w:rPr>
                <w:ins w:id="497" w:author="dsloanm" w:date="2017-03-27T14:55:00Z"/>
              </w:rPr>
            </w:pPr>
            <w:ins w:id="498" w:author="dsloanm" w:date="2017-03-27T14:55:00Z">
              <w:r>
                <w:rPr>
                  <w:rFonts w:ascii="Calibri" w:hAnsi="Calibri" w:cs="Calibri"/>
                  <w:color w:val="000000"/>
                </w:rPr>
                <w:t>3072</w:t>
              </w:r>
            </w:ins>
          </w:p>
        </w:tc>
        <w:tc>
          <w:tcPr>
            <w:tcW w:w="1217" w:type="dxa"/>
            <w:shd w:val="clear" w:color="auto" w:fill="auto"/>
            <w:vAlign w:val="bottom"/>
          </w:tcPr>
          <w:p w14:paraId="42F08041" w14:textId="3FD7FA12" w:rsidR="00C417A0" w:rsidRPr="00951EF6" w:rsidRDefault="00C417A0" w:rsidP="00C417A0">
            <w:pPr>
              <w:jc w:val="right"/>
              <w:rPr>
                <w:ins w:id="499" w:author="dsloanm" w:date="2017-03-27T14:55:00Z"/>
              </w:rPr>
            </w:pPr>
            <w:ins w:id="500" w:author="dsloanm" w:date="2017-03-27T15:38:00Z">
              <w:r>
                <w:rPr>
                  <w:rFonts w:ascii="Calibri" w:hAnsi="Calibri" w:cs="Calibri"/>
                  <w:color w:val="000000"/>
                </w:rPr>
                <w:t>4943.626</w:t>
              </w:r>
            </w:ins>
          </w:p>
        </w:tc>
        <w:tc>
          <w:tcPr>
            <w:tcW w:w="1218" w:type="dxa"/>
            <w:shd w:val="clear" w:color="auto" w:fill="auto"/>
            <w:vAlign w:val="bottom"/>
          </w:tcPr>
          <w:p w14:paraId="1F751E6C" w14:textId="57D6EA9C" w:rsidR="00C417A0" w:rsidRPr="00951EF6" w:rsidRDefault="00C417A0" w:rsidP="00C417A0">
            <w:pPr>
              <w:jc w:val="right"/>
              <w:rPr>
                <w:ins w:id="501" w:author="dsloanm" w:date="2017-03-27T14:55:00Z"/>
              </w:rPr>
            </w:pPr>
            <w:ins w:id="502" w:author="dsloanm" w:date="2017-03-27T15:38:00Z">
              <w:r>
                <w:rPr>
                  <w:rFonts w:ascii="Calibri" w:hAnsi="Calibri" w:cs="Calibri"/>
                  <w:color w:val="000000"/>
                </w:rPr>
                <w:t>5707.661</w:t>
              </w:r>
            </w:ins>
          </w:p>
        </w:tc>
        <w:tc>
          <w:tcPr>
            <w:tcW w:w="1218" w:type="dxa"/>
            <w:shd w:val="clear" w:color="auto" w:fill="auto"/>
            <w:vAlign w:val="bottom"/>
          </w:tcPr>
          <w:p w14:paraId="6B1CE2C8" w14:textId="10A75C4A" w:rsidR="00C417A0" w:rsidRPr="00951EF6" w:rsidRDefault="00C417A0" w:rsidP="00C417A0">
            <w:pPr>
              <w:jc w:val="right"/>
              <w:rPr>
                <w:ins w:id="503" w:author="dsloanm" w:date="2017-03-27T14:55:00Z"/>
              </w:rPr>
            </w:pPr>
            <w:ins w:id="504" w:author="dsloanm" w:date="2017-03-27T15:38:00Z">
              <w:r>
                <w:rPr>
                  <w:rFonts w:ascii="Calibri" w:hAnsi="Calibri" w:cs="Calibri"/>
                  <w:color w:val="000000"/>
                </w:rPr>
                <w:t>5873.023</w:t>
              </w:r>
            </w:ins>
          </w:p>
        </w:tc>
      </w:tr>
      <w:tr w:rsidR="00C417A0" w:rsidRPr="00D91812" w14:paraId="20586564" w14:textId="77777777" w:rsidTr="00E61767">
        <w:trPr>
          <w:jc w:val="center"/>
          <w:ins w:id="505" w:author="dsloanm" w:date="2017-03-27T14:55:00Z"/>
        </w:trPr>
        <w:tc>
          <w:tcPr>
            <w:tcW w:w="1217" w:type="dxa"/>
            <w:shd w:val="clear" w:color="auto" w:fill="auto"/>
            <w:vAlign w:val="bottom"/>
          </w:tcPr>
          <w:p w14:paraId="651E73DF" w14:textId="77777777" w:rsidR="00C417A0" w:rsidRPr="00951EF6" w:rsidRDefault="00C417A0" w:rsidP="00C417A0">
            <w:pPr>
              <w:jc w:val="right"/>
              <w:rPr>
                <w:ins w:id="506" w:author="dsloanm" w:date="2017-03-27T14:55:00Z"/>
              </w:rPr>
            </w:pPr>
            <w:ins w:id="507" w:author="dsloanm" w:date="2017-03-27T14:55:00Z">
              <w:r>
                <w:rPr>
                  <w:rFonts w:ascii="Calibri" w:hAnsi="Calibri" w:cs="Calibri"/>
                  <w:color w:val="000000"/>
                </w:rPr>
                <w:t>384</w:t>
              </w:r>
            </w:ins>
          </w:p>
        </w:tc>
        <w:tc>
          <w:tcPr>
            <w:tcW w:w="1228" w:type="dxa"/>
            <w:shd w:val="clear" w:color="auto" w:fill="auto"/>
            <w:vAlign w:val="bottom"/>
          </w:tcPr>
          <w:p w14:paraId="5C501D75" w14:textId="77777777" w:rsidR="00C417A0" w:rsidRPr="00951EF6" w:rsidRDefault="00C417A0" w:rsidP="00C417A0">
            <w:pPr>
              <w:jc w:val="right"/>
              <w:rPr>
                <w:ins w:id="508" w:author="dsloanm" w:date="2017-03-27T14:55:00Z"/>
              </w:rPr>
            </w:pPr>
            <w:ins w:id="509" w:author="dsloanm" w:date="2017-03-27T14:55:00Z">
              <w:r>
                <w:rPr>
                  <w:rFonts w:ascii="Calibri" w:hAnsi="Calibri" w:cs="Calibri"/>
                  <w:color w:val="000000"/>
                </w:rPr>
                <w:t>6144</w:t>
              </w:r>
            </w:ins>
          </w:p>
        </w:tc>
        <w:tc>
          <w:tcPr>
            <w:tcW w:w="1217" w:type="dxa"/>
            <w:shd w:val="clear" w:color="auto" w:fill="auto"/>
            <w:vAlign w:val="bottom"/>
          </w:tcPr>
          <w:p w14:paraId="0886FD7B" w14:textId="440AD6B1" w:rsidR="00C417A0" w:rsidRPr="00951EF6" w:rsidRDefault="00C417A0" w:rsidP="00C417A0">
            <w:pPr>
              <w:jc w:val="right"/>
              <w:rPr>
                <w:ins w:id="510" w:author="dsloanm" w:date="2017-03-27T14:55:00Z"/>
              </w:rPr>
            </w:pPr>
            <w:ins w:id="511" w:author="dsloanm" w:date="2017-03-27T15:38:00Z">
              <w:r>
                <w:rPr>
                  <w:rFonts w:ascii="Calibri" w:hAnsi="Calibri" w:cs="Calibri"/>
                  <w:color w:val="000000"/>
                </w:rPr>
                <w:t>6971.013</w:t>
              </w:r>
            </w:ins>
          </w:p>
        </w:tc>
        <w:tc>
          <w:tcPr>
            <w:tcW w:w="1218" w:type="dxa"/>
            <w:shd w:val="clear" w:color="auto" w:fill="auto"/>
            <w:vAlign w:val="bottom"/>
          </w:tcPr>
          <w:p w14:paraId="3DB70158" w14:textId="69818155" w:rsidR="00C417A0" w:rsidRPr="00951EF6" w:rsidRDefault="00C417A0" w:rsidP="00C417A0">
            <w:pPr>
              <w:jc w:val="right"/>
              <w:rPr>
                <w:ins w:id="512" w:author="dsloanm" w:date="2017-03-27T14:55:00Z"/>
              </w:rPr>
            </w:pPr>
            <w:ins w:id="513" w:author="dsloanm" w:date="2017-03-27T15:38:00Z">
              <w:r>
                <w:rPr>
                  <w:rFonts w:ascii="Calibri" w:hAnsi="Calibri" w:cs="Calibri"/>
                  <w:color w:val="000000"/>
                </w:rPr>
                <w:t>9024.361</w:t>
              </w:r>
            </w:ins>
          </w:p>
        </w:tc>
        <w:tc>
          <w:tcPr>
            <w:tcW w:w="1218" w:type="dxa"/>
            <w:shd w:val="clear" w:color="auto" w:fill="auto"/>
            <w:vAlign w:val="bottom"/>
          </w:tcPr>
          <w:p w14:paraId="30BB6682" w14:textId="72E51D07" w:rsidR="00C417A0" w:rsidRPr="00951EF6" w:rsidRDefault="00C417A0" w:rsidP="00C417A0">
            <w:pPr>
              <w:jc w:val="right"/>
              <w:rPr>
                <w:ins w:id="514" w:author="dsloanm" w:date="2017-03-27T14:55:00Z"/>
              </w:rPr>
            </w:pPr>
            <w:ins w:id="515" w:author="dsloanm" w:date="2017-03-27T15:38:00Z">
              <w:r>
                <w:rPr>
                  <w:rFonts w:ascii="Calibri" w:hAnsi="Calibri" w:cs="Calibri"/>
                  <w:color w:val="000000"/>
                </w:rPr>
                <w:t>10835.89</w:t>
              </w:r>
            </w:ins>
          </w:p>
        </w:tc>
      </w:tr>
      <w:tr w:rsidR="00C417A0" w:rsidRPr="00D91812" w14:paraId="104AC9B2" w14:textId="77777777" w:rsidTr="00E61767">
        <w:trPr>
          <w:jc w:val="center"/>
          <w:ins w:id="516" w:author="dsloanm" w:date="2017-03-27T14:55:00Z"/>
        </w:trPr>
        <w:tc>
          <w:tcPr>
            <w:tcW w:w="1217" w:type="dxa"/>
            <w:shd w:val="clear" w:color="auto" w:fill="auto"/>
            <w:vAlign w:val="bottom"/>
          </w:tcPr>
          <w:p w14:paraId="7A3670D6" w14:textId="77777777" w:rsidR="00C417A0" w:rsidRPr="00951EF6" w:rsidRDefault="00C417A0" w:rsidP="00C417A0">
            <w:pPr>
              <w:jc w:val="right"/>
              <w:rPr>
                <w:ins w:id="517" w:author="dsloanm" w:date="2017-03-27T14:55:00Z"/>
              </w:rPr>
            </w:pPr>
            <w:ins w:id="518" w:author="dsloanm" w:date="2017-03-27T14:55:00Z">
              <w:r>
                <w:rPr>
                  <w:rFonts w:ascii="Calibri" w:hAnsi="Calibri" w:cs="Calibri"/>
                  <w:color w:val="000000"/>
                </w:rPr>
                <w:t>768</w:t>
              </w:r>
            </w:ins>
          </w:p>
        </w:tc>
        <w:tc>
          <w:tcPr>
            <w:tcW w:w="1228" w:type="dxa"/>
            <w:shd w:val="clear" w:color="auto" w:fill="auto"/>
            <w:vAlign w:val="bottom"/>
          </w:tcPr>
          <w:p w14:paraId="1593B4D6" w14:textId="77777777" w:rsidR="00C417A0" w:rsidRPr="00951EF6" w:rsidRDefault="00C417A0" w:rsidP="00C417A0">
            <w:pPr>
              <w:jc w:val="right"/>
              <w:rPr>
                <w:ins w:id="519" w:author="dsloanm" w:date="2017-03-27T14:55:00Z"/>
              </w:rPr>
            </w:pPr>
            <w:ins w:id="520" w:author="dsloanm" w:date="2017-03-27T14:55:00Z">
              <w:r>
                <w:rPr>
                  <w:rFonts w:ascii="Calibri" w:hAnsi="Calibri" w:cs="Calibri"/>
                  <w:color w:val="000000"/>
                </w:rPr>
                <w:t>12288</w:t>
              </w:r>
            </w:ins>
          </w:p>
        </w:tc>
        <w:tc>
          <w:tcPr>
            <w:tcW w:w="1217" w:type="dxa"/>
            <w:shd w:val="clear" w:color="auto" w:fill="auto"/>
            <w:vAlign w:val="bottom"/>
          </w:tcPr>
          <w:p w14:paraId="5E8D2937" w14:textId="041954FC" w:rsidR="00C417A0" w:rsidRPr="00951EF6" w:rsidRDefault="00C417A0" w:rsidP="00C417A0">
            <w:pPr>
              <w:jc w:val="right"/>
              <w:rPr>
                <w:ins w:id="521" w:author="dsloanm" w:date="2017-03-27T14:55:00Z"/>
              </w:rPr>
            </w:pPr>
            <w:ins w:id="522" w:author="dsloanm" w:date="2017-03-27T15:38:00Z">
              <w:r>
                <w:rPr>
                  <w:rFonts w:ascii="Calibri" w:hAnsi="Calibri" w:cs="Calibri"/>
                  <w:color w:val="000000"/>
                </w:rPr>
                <w:t>13222.881</w:t>
              </w:r>
            </w:ins>
          </w:p>
        </w:tc>
        <w:tc>
          <w:tcPr>
            <w:tcW w:w="1218" w:type="dxa"/>
            <w:shd w:val="clear" w:color="auto" w:fill="auto"/>
            <w:vAlign w:val="bottom"/>
          </w:tcPr>
          <w:p w14:paraId="68731B03" w14:textId="0E44E5C4" w:rsidR="00C417A0" w:rsidRPr="00951EF6" w:rsidRDefault="00C417A0" w:rsidP="00C417A0">
            <w:pPr>
              <w:jc w:val="right"/>
              <w:rPr>
                <w:ins w:id="523" w:author="dsloanm" w:date="2017-03-27T14:55:00Z"/>
              </w:rPr>
            </w:pPr>
            <w:ins w:id="524" w:author="dsloanm" w:date="2017-03-27T15:38:00Z">
              <w:r>
                <w:rPr>
                  <w:rFonts w:ascii="Calibri" w:hAnsi="Calibri" w:cs="Calibri"/>
                  <w:color w:val="000000"/>
                </w:rPr>
                <w:t>16144.447</w:t>
              </w:r>
            </w:ins>
          </w:p>
        </w:tc>
        <w:tc>
          <w:tcPr>
            <w:tcW w:w="1218" w:type="dxa"/>
            <w:shd w:val="clear" w:color="auto" w:fill="auto"/>
            <w:vAlign w:val="bottom"/>
          </w:tcPr>
          <w:p w14:paraId="22E041D8" w14:textId="2252F242" w:rsidR="00C417A0" w:rsidRPr="00951EF6" w:rsidRDefault="00C417A0" w:rsidP="00C417A0">
            <w:pPr>
              <w:jc w:val="right"/>
              <w:rPr>
                <w:ins w:id="525" w:author="dsloanm" w:date="2017-03-27T14:55:00Z"/>
              </w:rPr>
            </w:pPr>
            <w:ins w:id="526" w:author="dsloanm" w:date="2017-03-27T15:38:00Z">
              <w:r>
                <w:rPr>
                  <w:rFonts w:ascii="Calibri" w:hAnsi="Calibri" w:cs="Calibri"/>
                  <w:color w:val="000000"/>
                </w:rPr>
                <w:t>15697.12</w:t>
              </w:r>
            </w:ins>
          </w:p>
        </w:tc>
      </w:tr>
      <w:tr w:rsidR="00C417A0" w:rsidRPr="00D91812" w14:paraId="50ECB505" w14:textId="77777777" w:rsidTr="00E61767">
        <w:trPr>
          <w:jc w:val="center"/>
          <w:ins w:id="527" w:author="dsloanm" w:date="2017-03-27T14:55:00Z"/>
        </w:trPr>
        <w:tc>
          <w:tcPr>
            <w:tcW w:w="1217" w:type="dxa"/>
            <w:shd w:val="clear" w:color="auto" w:fill="auto"/>
            <w:vAlign w:val="bottom"/>
          </w:tcPr>
          <w:p w14:paraId="20287D6B" w14:textId="77777777" w:rsidR="00C417A0" w:rsidRPr="00951EF6" w:rsidRDefault="00C417A0" w:rsidP="00C417A0">
            <w:pPr>
              <w:jc w:val="right"/>
              <w:rPr>
                <w:ins w:id="528" w:author="dsloanm" w:date="2017-03-27T14:55:00Z"/>
              </w:rPr>
            </w:pPr>
            <w:ins w:id="529" w:author="dsloanm" w:date="2017-03-27T14:55:00Z">
              <w:r>
                <w:rPr>
                  <w:rFonts w:ascii="Calibri" w:hAnsi="Calibri" w:cs="Calibri"/>
                  <w:color w:val="000000"/>
                </w:rPr>
                <w:t>1536</w:t>
              </w:r>
            </w:ins>
          </w:p>
        </w:tc>
        <w:tc>
          <w:tcPr>
            <w:tcW w:w="1228" w:type="dxa"/>
            <w:shd w:val="clear" w:color="auto" w:fill="auto"/>
            <w:vAlign w:val="bottom"/>
          </w:tcPr>
          <w:p w14:paraId="4C603DD9" w14:textId="77777777" w:rsidR="00C417A0" w:rsidRPr="00951EF6" w:rsidRDefault="00C417A0" w:rsidP="00C417A0">
            <w:pPr>
              <w:jc w:val="right"/>
              <w:rPr>
                <w:ins w:id="530" w:author="dsloanm" w:date="2017-03-27T14:55:00Z"/>
              </w:rPr>
            </w:pPr>
            <w:ins w:id="531" w:author="dsloanm" w:date="2017-03-27T14:55:00Z">
              <w:r>
                <w:rPr>
                  <w:rFonts w:ascii="Calibri" w:hAnsi="Calibri" w:cs="Calibri"/>
                  <w:color w:val="000000"/>
                </w:rPr>
                <w:t>24576</w:t>
              </w:r>
            </w:ins>
          </w:p>
        </w:tc>
        <w:tc>
          <w:tcPr>
            <w:tcW w:w="1217" w:type="dxa"/>
            <w:shd w:val="clear" w:color="auto" w:fill="auto"/>
            <w:vAlign w:val="bottom"/>
          </w:tcPr>
          <w:p w14:paraId="23318EB7" w14:textId="0DD14AEC" w:rsidR="00C417A0" w:rsidRPr="00951EF6" w:rsidRDefault="00C417A0" w:rsidP="00C417A0">
            <w:pPr>
              <w:jc w:val="right"/>
              <w:rPr>
                <w:ins w:id="532" w:author="dsloanm" w:date="2017-03-27T14:55:00Z"/>
              </w:rPr>
            </w:pPr>
            <w:ins w:id="533" w:author="dsloanm" w:date="2017-03-27T15:38:00Z">
              <w:r>
                <w:rPr>
                  <w:rFonts w:ascii="Calibri" w:hAnsi="Calibri" w:cs="Calibri"/>
                  <w:color w:val="000000"/>
                </w:rPr>
                <w:t>11262.025</w:t>
              </w:r>
            </w:ins>
          </w:p>
        </w:tc>
        <w:tc>
          <w:tcPr>
            <w:tcW w:w="1218" w:type="dxa"/>
            <w:shd w:val="clear" w:color="auto" w:fill="auto"/>
            <w:vAlign w:val="bottom"/>
          </w:tcPr>
          <w:p w14:paraId="3F3CD700" w14:textId="33FA2E47" w:rsidR="00C417A0" w:rsidRPr="00951EF6" w:rsidRDefault="00C417A0" w:rsidP="00C417A0">
            <w:pPr>
              <w:jc w:val="right"/>
              <w:rPr>
                <w:ins w:id="534" w:author="dsloanm" w:date="2017-03-27T14:55:00Z"/>
              </w:rPr>
            </w:pPr>
            <w:ins w:id="535" w:author="dsloanm" w:date="2017-03-27T15:38:00Z">
              <w:r>
                <w:rPr>
                  <w:rFonts w:ascii="Calibri" w:hAnsi="Calibri" w:cs="Calibri"/>
                  <w:color w:val="000000"/>
                </w:rPr>
                <w:t>16433.642</w:t>
              </w:r>
            </w:ins>
          </w:p>
        </w:tc>
        <w:tc>
          <w:tcPr>
            <w:tcW w:w="1218" w:type="dxa"/>
            <w:shd w:val="clear" w:color="auto" w:fill="auto"/>
            <w:vAlign w:val="bottom"/>
          </w:tcPr>
          <w:p w14:paraId="1C10F0A5" w14:textId="431B90FC" w:rsidR="00C417A0" w:rsidRPr="00951EF6" w:rsidRDefault="00C417A0" w:rsidP="00C417A0">
            <w:pPr>
              <w:jc w:val="right"/>
              <w:rPr>
                <w:ins w:id="536" w:author="dsloanm" w:date="2017-03-27T14:55:00Z"/>
              </w:rPr>
            </w:pPr>
            <w:ins w:id="537" w:author="dsloanm" w:date="2017-03-27T15:38:00Z">
              <w:r>
                <w:rPr>
                  <w:rFonts w:ascii="Calibri" w:hAnsi="Calibri" w:cs="Calibri"/>
                  <w:color w:val="000000"/>
                </w:rPr>
                <w:t>13874.34</w:t>
              </w:r>
            </w:ins>
          </w:p>
        </w:tc>
      </w:tr>
      <w:tr w:rsidR="00C417A0" w:rsidRPr="00D91812" w14:paraId="51F4C86C" w14:textId="77777777" w:rsidTr="00E61767">
        <w:trPr>
          <w:jc w:val="center"/>
          <w:ins w:id="538" w:author="dsloanm" w:date="2017-03-27T14:55:00Z"/>
        </w:trPr>
        <w:tc>
          <w:tcPr>
            <w:tcW w:w="1217" w:type="dxa"/>
            <w:shd w:val="clear" w:color="auto" w:fill="auto"/>
            <w:vAlign w:val="bottom"/>
          </w:tcPr>
          <w:p w14:paraId="23E95ACF" w14:textId="77777777" w:rsidR="00C417A0" w:rsidRPr="00951EF6" w:rsidRDefault="00C417A0" w:rsidP="00C417A0">
            <w:pPr>
              <w:jc w:val="right"/>
              <w:rPr>
                <w:ins w:id="539" w:author="dsloanm" w:date="2017-03-27T14:55:00Z"/>
              </w:rPr>
            </w:pPr>
            <w:ins w:id="540" w:author="dsloanm" w:date="2017-03-27T14:55:00Z">
              <w:r>
                <w:rPr>
                  <w:rFonts w:ascii="Calibri" w:hAnsi="Calibri" w:cs="Calibri"/>
                  <w:color w:val="000000"/>
                </w:rPr>
                <w:t>3072</w:t>
              </w:r>
            </w:ins>
          </w:p>
        </w:tc>
        <w:tc>
          <w:tcPr>
            <w:tcW w:w="1228" w:type="dxa"/>
            <w:shd w:val="clear" w:color="auto" w:fill="auto"/>
            <w:vAlign w:val="bottom"/>
          </w:tcPr>
          <w:p w14:paraId="4A4D7072" w14:textId="77777777" w:rsidR="00C417A0" w:rsidRPr="00951EF6" w:rsidRDefault="00C417A0" w:rsidP="00C417A0">
            <w:pPr>
              <w:jc w:val="right"/>
              <w:rPr>
                <w:ins w:id="541" w:author="dsloanm" w:date="2017-03-27T14:55:00Z"/>
              </w:rPr>
            </w:pPr>
            <w:ins w:id="542" w:author="dsloanm" w:date="2017-03-27T14:55:00Z">
              <w:r>
                <w:rPr>
                  <w:rFonts w:ascii="Calibri" w:hAnsi="Calibri" w:cs="Calibri"/>
                  <w:color w:val="000000"/>
                </w:rPr>
                <w:t>49152</w:t>
              </w:r>
            </w:ins>
          </w:p>
        </w:tc>
        <w:tc>
          <w:tcPr>
            <w:tcW w:w="1217" w:type="dxa"/>
            <w:shd w:val="clear" w:color="auto" w:fill="auto"/>
            <w:vAlign w:val="bottom"/>
          </w:tcPr>
          <w:p w14:paraId="17DF9690" w14:textId="76D28263" w:rsidR="00C417A0" w:rsidRPr="00951EF6" w:rsidRDefault="00C417A0" w:rsidP="00C417A0">
            <w:pPr>
              <w:jc w:val="right"/>
              <w:rPr>
                <w:ins w:id="543" w:author="dsloanm" w:date="2017-03-27T14:55:00Z"/>
              </w:rPr>
            </w:pPr>
            <w:ins w:id="544" w:author="dsloanm" w:date="2017-03-27T15:38:00Z">
              <w:r>
                <w:rPr>
                  <w:rFonts w:ascii="Calibri" w:hAnsi="Calibri" w:cs="Calibri"/>
                  <w:color w:val="000000"/>
                </w:rPr>
                <w:t>15897.907</w:t>
              </w:r>
            </w:ins>
          </w:p>
        </w:tc>
        <w:tc>
          <w:tcPr>
            <w:tcW w:w="1218" w:type="dxa"/>
            <w:shd w:val="clear" w:color="auto" w:fill="auto"/>
            <w:vAlign w:val="bottom"/>
          </w:tcPr>
          <w:p w14:paraId="779FE149" w14:textId="495B719D" w:rsidR="00C417A0" w:rsidRPr="00951EF6" w:rsidRDefault="00C417A0" w:rsidP="00C417A0">
            <w:pPr>
              <w:jc w:val="right"/>
              <w:rPr>
                <w:ins w:id="545" w:author="dsloanm" w:date="2017-03-27T14:55:00Z"/>
              </w:rPr>
            </w:pPr>
            <w:ins w:id="546" w:author="dsloanm" w:date="2017-03-27T15:38:00Z">
              <w:r>
                <w:rPr>
                  <w:rFonts w:ascii="Calibri" w:hAnsi="Calibri" w:cs="Calibri"/>
                  <w:color w:val="000000"/>
                </w:rPr>
                <w:t>15403.649</w:t>
              </w:r>
            </w:ins>
          </w:p>
        </w:tc>
        <w:tc>
          <w:tcPr>
            <w:tcW w:w="1218" w:type="dxa"/>
            <w:shd w:val="clear" w:color="auto" w:fill="auto"/>
            <w:vAlign w:val="bottom"/>
          </w:tcPr>
          <w:p w14:paraId="4B929897" w14:textId="45853713" w:rsidR="00C417A0" w:rsidRPr="00951EF6" w:rsidRDefault="00C417A0" w:rsidP="00C417A0">
            <w:pPr>
              <w:jc w:val="right"/>
              <w:rPr>
                <w:ins w:id="547" w:author="dsloanm" w:date="2017-03-27T14:55:00Z"/>
              </w:rPr>
            </w:pPr>
            <w:ins w:id="548" w:author="dsloanm" w:date="2017-03-27T15:38:00Z">
              <w:r>
                <w:rPr>
                  <w:rFonts w:ascii="Calibri" w:hAnsi="Calibri" w:cs="Calibri"/>
                  <w:color w:val="000000"/>
                </w:rPr>
                <w:t>9037.988</w:t>
              </w:r>
            </w:ins>
          </w:p>
        </w:tc>
      </w:tr>
      <w:tr w:rsidR="00C417A0" w:rsidRPr="00D91812" w14:paraId="19E7A84B" w14:textId="77777777" w:rsidTr="00C417A0">
        <w:tblPrEx>
          <w:tblW w:w="6098" w:type="dxa"/>
          <w:jc w:val="center"/>
          <w:tblPrExChange w:id="549" w:author="dsloanm" w:date="2017-03-27T15:37:00Z">
            <w:tblPrEx>
              <w:tblW w:w="6098" w:type="dxa"/>
              <w:jc w:val="center"/>
            </w:tblPrEx>
          </w:tblPrExChange>
        </w:tblPrEx>
        <w:trPr>
          <w:jc w:val="center"/>
          <w:ins w:id="550" w:author="dsloanm" w:date="2017-03-27T14:55:00Z"/>
          <w:trPrChange w:id="551" w:author="dsloanm" w:date="2017-03-27T15:37:00Z">
            <w:trPr>
              <w:jc w:val="center"/>
            </w:trPr>
          </w:trPrChange>
        </w:trPr>
        <w:tc>
          <w:tcPr>
            <w:tcW w:w="1217" w:type="dxa"/>
            <w:shd w:val="clear" w:color="auto" w:fill="auto"/>
            <w:vAlign w:val="bottom"/>
            <w:tcPrChange w:id="552" w:author="dsloanm" w:date="2017-03-27T15:37:00Z">
              <w:tcPr>
                <w:tcW w:w="1217" w:type="dxa"/>
                <w:tcBorders>
                  <w:bottom w:val="double" w:sz="4" w:space="0" w:color="auto"/>
                </w:tcBorders>
                <w:shd w:val="clear" w:color="auto" w:fill="auto"/>
                <w:vAlign w:val="bottom"/>
              </w:tcPr>
            </w:tcPrChange>
          </w:tcPr>
          <w:p w14:paraId="36B9C2D5" w14:textId="77777777" w:rsidR="00C417A0" w:rsidRPr="00951EF6" w:rsidRDefault="00C417A0" w:rsidP="00C417A0">
            <w:pPr>
              <w:jc w:val="right"/>
              <w:rPr>
                <w:ins w:id="553" w:author="dsloanm" w:date="2017-03-27T14:55:00Z"/>
              </w:rPr>
            </w:pPr>
            <w:ins w:id="554" w:author="dsloanm" w:date="2017-03-27T14:55:00Z">
              <w:r>
                <w:rPr>
                  <w:rFonts w:ascii="Calibri" w:hAnsi="Calibri" w:cs="Calibri"/>
                  <w:color w:val="000000"/>
                </w:rPr>
                <w:t>6144</w:t>
              </w:r>
            </w:ins>
          </w:p>
        </w:tc>
        <w:tc>
          <w:tcPr>
            <w:tcW w:w="1228" w:type="dxa"/>
            <w:shd w:val="clear" w:color="auto" w:fill="auto"/>
            <w:vAlign w:val="bottom"/>
            <w:tcPrChange w:id="555" w:author="dsloanm" w:date="2017-03-27T15:37:00Z">
              <w:tcPr>
                <w:tcW w:w="1228" w:type="dxa"/>
                <w:tcBorders>
                  <w:bottom w:val="double" w:sz="4" w:space="0" w:color="auto"/>
                </w:tcBorders>
                <w:shd w:val="clear" w:color="auto" w:fill="auto"/>
                <w:vAlign w:val="bottom"/>
              </w:tcPr>
            </w:tcPrChange>
          </w:tcPr>
          <w:p w14:paraId="0F7438ED" w14:textId="77777777" w:rsidR="00C417A0" w:rsidRPr="00951EF6" w:rsidRDefault="00C417A0" w:rsidP="00C417A0">
            <w:pPr>
              <w:jc w:val="right"/>
              <w:rPr>
                <w:ins w:id="556" w:author="dsloanm" w:date="2017-03-27T14:55:00Z"/>
              </w:rPr>
            </w:pPr>
            <w:ins w:id="557" w:author="dsloanm" w:date="2017-03-27T14:55:00Z">
              <w:r>
                <w:rPr>
                  <w:rFonts w:ascii="Calibri" w:hAnsi="Calibri" w:cs="Calibri"/>
                  <w:color w:val="000000"/>
                </w:rPr>
                <w:t>98304</w:t>
              </w:r>
            </w:ins>
          </w:p>
        </w:tc>
        <w:tc>
          <w:tcPr>
            <w:tcW w:w="1217" w:type="dxa"/>
            <w:shd w:val="clear" w:color="auto" w:fill="auto"/>
            <w:vAlign w:val="bottom"/>
            <w:tcPrChange w:id="558" w:author="dsloanm" w:date="2017-03-27T15:37:00Z">
              <w:tcPr>
                <w:tcW w:w="1217" w:type="dxa"/>
                <w:tcBorders>
                  <w:bottom w:val="double" w:sz="4" w:space="0" w:color="auto"/>
                </w:tcBorders>
                <w:shd w:val="clear" w:color="auto" w:fill="auto"/>
                <w:vAlign w:val="bottom"/>
              </w:tcPr>
            </w:tcPrChange>
          </w:tcPr>
          <w:p w14:paraId="78B8A3E0" w14:textId="3F02E699" w:rsidR="00C417A0" w:rsidRPr="00951EF6" w:rsidRDefault="00C417A0" w:rsidP="00C417A0">
            <w:pPr>
              <w:jc w:val="right"/>
              <w:rPr>
                <w:ins w:id="559" w:author="dsloanm" w:date="2017-03-27T14:55:00Z"/>
              </w:rPr>
            </w:pPr>
            <w:ins w:id="560" w:author="dsloanm" w:date="2017-03-27T15:38:00Z">
              <w:r>
                <w:rPr>
                  <w:rFonts w:ascii="Calibri" w:hAnsi="Calibri" w:cs="Calibri"/>
                  <w:color w:val="000000"/>
                </w:rPr>
                <w:t>14323.187</w:t>
              </w:r>
            </w:ins>
          </w:p>
        </w:tc>
        <w:tc>
          <w:tcPr>
            <w:tcW w:w="1218" w:type="dxa"/>
            <w:shd w:val="clear" w:color="auto" w:fill="auto"/>
            <w:vAlign w:val="bottom"/>
            <w:tcPrChange w:id="561" w:author="dsloanm" w:date="2017-03-27T15:37:00Z">
              <w:tcPr>
                <w:tcW w:w="1218" w:type="dxa"/>
                <w:tcBorders>
                  <w:bottom w:val="double" w:sz="4" w:space="0" w:color="auto"/>
                </w:tcBorders>
                <w:shd w:val="clear" w:color="auto" w:fill="auto"/>
                <w:vAlign w:val="bottom"/>
              </w:tcPr>
            </w:tcPrChange>
          </w:tcPr>
          <w:p w14:paraId="5E73C906" w14:textId="7CAF8DEE" w:rsidR="00C417A0" w:rsidRPr="00951EF6" w:rsidRDefault="00C417A0" w:rsidP="00C417A0">
            <w:pPr>
              <w:jc w:val="right"/>
              <w:rPr>
                <w:ins w:id="562" w:author="dsloanm" w:date="2017-03-27T14:55:00Z"/>
              </w:rPr>
            </w:pPr>
            <w:ins w:id="563" w:author="dsloanm" w:date="2017-03-27T15:38:00Z">
              <w:r>
                <w:rPr>
                  <w:rFonts w:ascii="Calibri" w:hAnsi="Calibri" w:cs="Calibri"/>
                  <w:color w:val="000000"/>
                </w:rPr>
                <w:t>11858.55</w:t>
              </w:r>
            </w:ins>
          </w:p>
        </w:tc>
        <w:tc>
          <w:tcPr>
            <w:tcW w:w="1218" w:type="dxa"/>
            <w:shd w:val="clear" w:color="auto" w:fill="auto"/>
            <w:vAlign w:val="bottom"/>
            <w:tcPrChange w:id="564" w:author="dsloanm" w:date="2017-03-27T15:37:00Z">
              <w:tcPr>
                <w:tcW w:w="1218" w:type="dxa"/>
                <w:tcBorders>
                  <w:bottom w:val="double" w:sz="4" w:space="0" w:color="auto"/>
                </w:tcBorders>
                <w:shd w:val="clear" w:color="auto" w:fill="auto"/>
                <w:vAlign w:val="bottom"/>
              </w:tcPr>
            </w:tcPrChange>
          </w:tcPr>
          <w:p w14:paraId="1AF3E6BD" w14:textId="68E203CC" w:rsidR="00C417A0" w:rsidRPr="00951EF6" w:rsidRDefault="00C417A0" w:rsidP="00C417A0">
            <w:pPr>
              <w:jc w:val="right"/>
              <w:rPr>
                <w:ins w:id="565" w:author="dsloanm" w:date="2017-03-27T14:55:00Z"/>
              </w:rPr>
            </w:pPr>
            <w:ins w:id="566" w:author="dsloanm" w:date="2017-03-27T15:38:00Z">
              <w:r>
                <w:rPr>
                  <w:rFonts w:ascii="Calibri" w:hAnsi="Calibri" w:cs="Calibri"/>
                  <w:color w:val="000000"/>
                </w:rPr>
                <w:t>10073.33</w:t>
              </w:r>
            </w:ins>
          </w:p>
        </w:tc>
      </w:tr>
      <w:tr w:rsidR="00C417A0" w:rsidRPr="00D91812" w14:paraId="1416198A" w14:textId="77777777" w:rsidTr="00E61767">
        <w:trPr>
          <w:jc w:val="center"/>
          <w:ins w:id="567" w:author="dsloanm" w:date="2017-03-27T15:37:00Z"/>
        </w:trPr>
        <w:tc>
          <w:tcPr>
            <w:tcW w:w="1217" w:type="dxa"/>
            <w:tcBorders>
              <w:bottom w:val="double" w:sz="4" w:space="0" w:color="auto"/>
            </w:tcBorders>
            <w:shd w:val="clear" w:color="auto" w:fill="auto"/>
            <w:vAlign w:val="bottom"/>
          </w:tcPr>
          <w:p w14:paraId="39002A31" w14:textId="6E2B5C8C" w:rsidR="00C417A0" w:rsidRDefault="00C417A0" w:rsidP="00C417A0">
            <w:pPr>
              <w:jc w:val="right"/>
              <w:rPr>
                <w:ins w:id="568" w:author="dsloanm" w:date="2017-03-27T15:37:00Z"/>
                <w:rFonts w:ascii="Calibri" w:hAnsi="Calibri" w:cs="Calibri"/>
                <w:color w:val="000000"/>
              </w:rPr>
            </w:pPr>
            <w:ins w:id="569" w:author="dsloanm" w:date="2017-03-27T15:37:00Z">
              <w:r>
                <w:rPr>
                  <w:rFonts w:ascii="Calibri" w:hAnsi="Calibri" w:cs="Calibri"/>
                  <w:color w:val="000000"/>
                </w:rPr>
                <w:t>12288</w:t>
              </w:r>
            </w:ins>
          </w:p>
        </w:tc>
        <w:tc>
          <w:tcPr>
            <w:tcW w:w="1228" w:type="dxa"/>
            <w:tcBorders>
              <w:bottom w:val="double" w:sz="4" w:space="0" w:color="auto"/>
            </w:tcBorders>
            <w:shd w:val="clear" w:color="auto" w:fill="auto"/>
            <w:vAlign w:val="bottom"/>
          </w:tcPr>
          <w:p w14:paraId="565F7A88" w14:textId="787C545F" w:rsidR="00C417A0" w:rsidRDefault="00C417A0" w:rsidP="00C417A0">
            <w:pPr>
              <w:jc w:val="right"/>
              <w:rPr>
                <w:ins w:id="570" w:author="dsloanm" w:date="2017-03-27T15:37:00Z"/>
                <w:rFonts w:ascii="Calibri" w:hAnsi="Calibri" w:cs="Calibri"/>
                <w:color w:val="000000"/>
              </w:rPr>
            </w:pPr>
            <w:ins w:id="571" w:author="dsloanm" w:date="2017-03-27T15:37:00Z">
              <w:r>
                <w:rPr>
                  <w:rFonts w:ascii="Calibri" w:hAnsi="Calibri" w:cs="Calibri"/>
                  <w:color w:val="000000"/>
                </w:rPr>
                <w:t>196608</w:t>
              </w:r>
            </w:ins>
          </w:p>
        </w:tc>
        <w:tc>
          <w:tcPr>
            <w:tcW w:w="1217" w:type="dxa"/>
            <w:tcBorders>
              <w:bottom w:val="double" w:sz="4" w:space="0" w:color="auto"/>
            </w:tcBorders>
            <w:shd w:val="clear" w:color="auto" w:fill="auto"/>
            <w:vAlign w:val="bottom"/>
          </w:tcPr>
          <w:p w14:paraId="27ECA05B" w14:textId="7F4FB920" w:rsidR="00C417A0" w:rsidRDefault="00C417A0" w:rsidP="00C417A0">
            <w:pPr>
              <w:jc w:val="right"/>
              <w:rPr>
                <w:ins w:id="572" w:author="dsloanm" w:date="2017-03-27T15:37:00Z"/>
                <w:rFonts w:ascii="Calibri" w:hAnsi="Calibri" w:cs="Calibri"/>
                <w:color w:val="000000"/>
              </w:rPr>
            </w:pPr>
            <w:ins w:id="573" w:author="dsloanm" w:date="2017-03-27T15:37:00Z">
              <w:r>
                <w:rPr>
                  <w:rFonts w:ascii="Calibri" w:hAnsi="Calibri" w:cs="Calibri"/>
                  <w:color w:val="000000"/>
                </w:rPr>
                <w:t>8143.358</w:t>
              </w:r>
            </w:ins>
          </w:p>
        </w:tc>
        <w:tc>
          <w:tcPr>
            <w:tcW w:w="1218" w:type="dxa"/>
            <w:tcBorders>
              <w:bottom w:val="double" w:sz="4" w:space="0" w:color="auto"/>
            </w:tcBorders>
            <w:shd w:val="clear" w:color="auto" w:fill="auto"/>
            <w:vAlign w:val="bottom"/>
          </w:tcPr>
          <w:p w14:paraId="3BD07A95" w14:textId="307DF2E4" w:rsidR="00C417A0" w:rsidRDefault="00C417A0" w:rsidP="00C417A0">
            <w:pPr>
              <w:jc w:val="right"/>
              <w:rPr>
                <w:ins w:id="574" w:author="dsloanm" w:date="2017-03-27T15:37:00Z"/>
                <w:rFonts w:ascii="Calibri" w:hAnsi="Calibri" w:cs="Calibri"/>
                <w:color w:val="000000"/>
              </w:rPr>
            </w:pPr>
            <w:ins w:id="575" w:author="dsloanm" w:date="2017-03-27T15:37:00Z">
              <w:r>
                <w:rPr>
                  <w:rFonts w:ascii="Calibri" w:hAnsi="Calibri" w:cs="Calibri"/>
                  <w:color w:val="000000"/>
                </w:rPr>
                <w:t>6024.108</w:t>
              </w:r>
            </w:ins>
          </w:p>
        </w:tc>
        <w:tc>
          <w:tcPr>
            <w:tcW w:w="1218" w:type="dxa"/>
            <w:tcBorders>
              <w:bottom w:val="double" w:sz="4" w:space="0" w:color="auto"/>
            </w:tcBorders>
            <w:shd w:val="clear" w:color="auto" w:fill="auto"/>
            <w:vAlign w:val="bottom"/>
          </w:tcPr>
          <w:p w14:paraId="47FB7075" w14:textId="6ADBEED1" w:rsidR="00C417A0" w:rsidRDefault="00C417A0" w:rsidP="00C417A0">
            <w:pPr>
              <w:jc w:val="right"/>
              <w:rPr>
                <w:ins w:id="576" w:author="dsloanm" w:date="2017-03-27T15:37:00Z"/>
                <w:rFonts w:ascii="Calibri" w:hAnsi="Calibri" w:cs="Calibri"/>
                <w:color w:val="000000"/>
              </w:rPr>
            </w:pPr>
            <w:ins w:id="577" w:author="dsloanm" w:date="2017-03-27T15:37:00Z">
              <w:r>
                <w:rPr>
                  <w:rFonts w:ascii="Calibri" w:hAnsi="Calibri" w:cs="Calibri"/>
                  <w:color w:val="000000"/>
                </w:rPr>
                <w:t>9907.275</w:t>
              </w:r>
            </w:ins>
          </w:p>
        </w:tc>
      </w:tr>
    </w:tbl>
    <w:p w14:paraId="67301199" w14:textId="2E80D407" w:rsidR="00493B48" w:rsidRDefault="00493B48" w:rsidP="00493B48">
      <w:pPr>
        <w:pStyle w:val="Caption"/>
        <w:jc w:val="center"/>
        <w:rPr>
          <w:ins w:id="578" w:author="dsloanm" w:date="2017-03-27T14:55:00Z"/>
        </w:rPr>
      </w:pPr>
      <w:ins w:id="579" w:author="dsloanm" w:date="2017-03-27T14:55:00Z">
        <w:r>
          <w:t xml:space="preserve">Table </w:t>
        </w:r>
        <w:r>
          <w:fldChar w:fldCharType="begin"/>
        </w:r>
        <w:r>
          <w:instrText xml:space="preserve"> SEQ Table \* ARABIC </w:instrText>
        </w:r>
        <w:r>
          <w:fldChar w:fldCharType="separate"/>
        </w:r>
      </w:ins>
      <w:ins w:id="580" w:author="dsloanm" w:date="2017-06-21T13:47:00Z">
        <w:r w:rsidR="00E5516B">
          <w:rPr>
            <w:noProof/>
          </w:rPr>
          <w:t>4</w:t>
        </w:r>
      </w:ins>
      <w:ins w:id="581" w:author="dsloanm" w:date="2017-03-27T14:55:00Z">
        <w:r>
          <w:rPr>
            <w:noProof/>
          </w:rPr>
          <w:fldChar w:fldCharType="end"/>
        </w:r>
        <w:r>
          <w:t>.</w:t>
        </w:r>
        <w:r w:rsidRPr="001004E0">
          <w:t xml:space="preserve"> </w:t>
        </w:r>
        <w:r>
          <w:t>ARCHER stripe size performance, maximum stripe count raw data.</w:t>
        </w:r>
      </w:ins>
    </w:p>
    <w:p w14:paraId="498E044C" w14:textId="576B0659" w:rsidR="00714FAE" w:rsidRPr="00742141" w:rsidRDefault="00714FAE" w:rsidP="00714FAE">
      <w:r>
        <w:lastRenderedPageBreak/>
        <w:t>Stripe size was found to have a limited effect on the write performance, with the peak for all three sizes being approximately 16,000 MiB/s as before and the measured differences being in-line with the expected variance caused by file system contention. All three settings are shown to be detrimental as core counts increase beyond this performance peak, an effect attributed to increased file locking times and OST contention.</w:t>
      </w:r>
    </w:p>
    <w:p w14:paraId="6847B2CC" w14:textId="77777777" w:rsidR="00714FAE" w:rsidRDefault="00714FAE" w:rsidP="00714FAE">
      <w:pPr>
        <w:pStyle w:val="Heading4"/>
        <w:jc w:val="both"/>
      </w:pPr>
      <w:r>
        <w:t>Data Size</w:t>
      </w:r>
    </w:p>
    <w:p w14:paraId="21A31820" w14:textId="77777777" w:rsidR="00714FAE" w:rsidRDefault="00714FAE" w:rsidP="00714FAE">
      <w:pPr>
        <w:jc w:val="both"/>
      </w:pPr>
    </w:p>
    <w:p w14:paraId="08E13934" w14:textId="6F62A3B6" w:rsidR="00714FAE" w:rsidRDefault="00714FAE" w:rsidP="00714FAE">
      <w:pPr>
        <w:jc w:val="both"/>
      </w:pPr>
      <w:r>
        <w:t>All prior experiments were performed with the default local data array of 128</w:t>
      </w:r>
      <w:r w:rsidRPr="00634A59">
        <w:rPr>
          <w:vertAlign w:val="superscript"/>
        </w:rPr>
        <w:t>3</w:t>
      </w:r>
      <w:r w:rsidRPr="000D1590">
        <w:t xml:space="preserve"> double precision values</w:t>
      </w:r>
      <w:r>
        <w:t xml:space="preserve"> (16 MiB) of data per process. We expected that the benefits of larger stripe sizes would be made apparent with greater volumes of data so repeated the above tests with an increased array size of 256</w:t>
      </w:r>
      <w:r w:rsidRPr="00634A59">
        <w:rPr>
          <w:vertAlign w:val="superscript"/>
        </w:rPr>
        <w:t>3</w:t>
      </w:r>
      <w:r w:rsidRPr="000D1590">
        <w:t xml:space="preserve"> values</w:t>
      </w:r>
      <w:r>
        <w:t xml:space="preserve"> (128 MiB) per process. Results are given in </w:t>
      </w:r>
      <w:r>
        <w:fldChar w:fldCharType="begin"/>
      </w:r>
      <w:r>
        <w:instrText xml:space="preserve"> REF _Ref465944006 \h </w:instrText>
      </w:r>
      <w:r>
        <w:fldChar w:fldCharType="separate"/>
      </w:r>
      <w:r w:rsidR="00E5516B">
        <w:t xml:space="preserve">Figure </w:t>
      </w:r>
      <w:r w:rsidR="00E5516B">
        <w:rPr>
          <w:noProof/>
        </w:rPr>
        <w:t>8</w:t>
      </w:r>
      <w:r>
        <w:fldChar w:fldCharType="end"/>
      </w:r>
      <w:r>
        <w:t xml:space="preserve"> and </w:t>
      </w:r>
      <w:r>
        <w:fldChar w:fldCharType="begin"/>
      </w:r>
      <w:r>
        <w:instrText xml:space="preserve"> REF _Ref465944008 \h </w:instrText>
      </w:r>
      <w:r>
        <w:fldChar w:fldCharType="separate"/>
      </w:r>
      <w:r w:rsidR="00E5516B">
        <w:t xml:space="preserve">Figure </w:t>
      </w:r>
      <w:r w:rsidR="00E5516B">
        <w:rPr>
          <w:noProof/>
        </w:rPr>
        <w:t>9</w:t>
      </w:r>
      <w:r>
        <w:fldChar w:fldCharType="end"/>
      </w:r>
      <w:r>
        <w:t>.</w:t>
      </w:r>
    </w:p>
    <w:p w14:paraId="435C2E7F" w14:textId="77777777" w:rsidR="00714FAE" w:rsidRPr="00EA4800" w:rsidRDefault="00714FAE" w:rsidP="00714FAE">
      <w:pPr>
        <w:jc w:val="both"/>
      </w:pPr>
    </w:p>
    <w:p w14:paraId="4270973A" w14:textId="036CC786" w:rsidR="00714FAE" w:rsidRDefault="00714FAE" w:rsidP="00714FAE">
      <w:pPr>
        <w:keepNext/>
        <w:jc w:val="both"/>
      </w:pPr>
      <w:r>
        <w:rPr>
          <w:noProof/>
          <w:lang w:eastAsia="en-GB"/>
        </w:rPr>
        <w:drawing>
          <wp:inline distT="0" distB="0" distL="0" distR="0" wp14:anchorId="62637A87" wp14:editId="78557B93">
            <wp:extent cx="5280660" cy="2829560"/>
            <wp:effectExtent l="0" t="0" r="15240" b="8890"/>
            <wp:docPr id="55" name="Chart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6664C8" w14:textId="25EC7AFB" w:rsidR="00714FAE" w:rsidRDefault="00714FAE" w:rsidP="00714FAE">
      <w:pPr>
        <w:pStyle w:val="Caption"/>
        <w:jc w:val="center"/>
        <w:rPr>
          <w:ins w:id="582" w:author="dsloanm" w:date="2017-03-27T15:53:00Z"/>
        </w:rPr>
      </w:pPr>
      <w:bookmarkStart w:id="583" w:name="_Ref465944006"/>
      <w:r>
        <w:t xml:space="preserve">Figure </w:t>
      </w:r>
      <w:r>
        <w:fldChar w:fldCharType="begin"/>
      </w:r>
      <w:r>
        <w:instrText xml:space="preserve"> SEQ Figure \* ARABIC </w:instrText>
      </w:r>
      <w:r>
        <w:fldChar w:fldCharType="separate"/>
      </w:r>
      <w:r w:rsidR="00E5516B">
        <w:rPr>
          <w:noProof/>
        </w:rPr>
        <w:t>8</w:t>
      </w:r>
      <w:r>
        <w:rPr>
          <w:noProof/>
        </w:rPr>
        <w:fldChar w:fldCharType="end"/>
      </w:r>
      <w:bookmarkEnd w:id="583"/>
      <w:r>
        <w:t>. ARCHER large local arrays bandwidth, default stripe count</w:t>
      </w:r>
    </w:p>
    <w:p w14:paraId="1255B2F7" w14:textId="77777777" w:rsidR="00E759C4" w:rsidRPr="00B76211" w:rsidRDefault="00E759C4" w:rsidP="00E759C4">
      <w:pPr>
        <w:rPr>
          <w:ins w:id="584" w:author="dsloanm" w:date="2017-03-27T15:53:00Z"/>
        </w:rPr>
      </w:pPr>
    </w:p>
    <w:tbl>
      <w:tblPr>
        <w:tblW w:w="6098" w:type="dxa"/>
        <w:jc w:val="center"/>
        <w:tblLook w:val="04A0" w:firstRow="1" w:lastRow="0" w:firstColumn="1" w:lastColumn="0" w:noHBand="0" w:noVBand="1"/>
        <w:tblPrChange w:id="585" w:author="dsloanm" w:date="2017-03-27T15:55:00Z">
          <w:tblPr>
            <w:tblW w:w="7326" w:type="dxa"/>
            <w:jc w:val="center"/>
            <w:tblLook w:val="04A0" w:firstRow="1" w:lastRow="0" w:firstColumn="1" w:lastColumn="0" w:noHBand="0" w:noVBand="1"/>
          </w:tblPr>
        </w:tblPrChange>
      </w:tblPr>
      <w:tblGrid>
        <w:gridCol w:w="1217"/>
        <w:gridCol w:w="1228"/>
        <w:gridCol w:w="1217"/>
        <w:gridCol w:w="1218"/>
        <w:gridCol w:w="1218"/>
        <w:tblGridChange w:id="586">
          <w:tblGrid>
            <w:gridCol w:w="1217"/>
            <w:gridCol w:w="1228"/>
            <w:gridCol w:w="1217"/>
            <w:gridCol w:w="1218"/>
            <w:gridCol w:w="1218"/>
          </w:tblGrid>
        </w:tblGridChange>
      </w:tblGrid>
      <w:tr w:rsidR="00E759C4" w:rsidRPr="00D91812" w14:paraId="3977EB78" w14:textId="77777777" w:rsidTr="00E759C4">
        <w:trPr>
          <w:jc w:val="center"/>
          <w:ins w:id="587" w:author="dsloanm" w:date="2017-03-27T15:53:00Z"/>
          <w:trPrChange w:id="588" w:author="dsloanm" w:date="2017-03-27T15:55:00Z">
            <w:trPr>
              <w:jc w:val="center"/>
            </w:trPr>
          </w:trPrChange>
        </w:trPr>
        <w:tc>
          <w:tcPr>
            <w:tcW w:w="1217" w:type="dxa"/>
            <w:tcBorders>
              <w:top w:val="double" w:sz="4" w:space="0" w:color="auto"/>
            </w:tcBorders>
            <w:shd w:val="clear" w:color="auto" w:fill="auto"/>
            <w:tcPrChange w:id="589" w:author="dsloanm" w:date="2017-03-27T15:55:00Z">
              <w:tcPr>
                <w:tcW w:w="1217" w:type="dxa"/>
                <w:tcBorders>
                  <w:top w:val="double" w:sz="4" w:space="0" w:color="auto"/>
                </w:tcBorders>
                <w:shd w:val="clear" w:color="auto" w:fill="auto"/>
              </w:tcPr>
            </w:tcPrChange>
          </w:tcPr>
          <w:p w14:paraId="7CBF77D5" w14:textId="77777777" w:rsidR="00E759C4" w:rsidRPr="00BE7A59" w:rsidRDefault="00E759C4" w:rsidP="00E61767">
            <w:pPr>
              <w:rPr>
                <w:ins w:id="590" w:author="dsloanm" w:date="2017-03-27T15:53:00Z"/>
                <w:lang w:val="en-US"/>
              </w:rPr>
            </w:pPr>
          </w:p>
        </w:tc>
        <w:tc>
          <w:tcPr>
            <w:tcW w:w="4881" w:type="dxa"/>
            <w:gridSpan w:val="4"/>
            <w:tcBorders>
              <w:top w:val="double" w:sz="4" w:space="0" w:color="auto"/>
            </w:tcBorders>
            <w:shd w:val="clear" w:color="auto" w:fill="auto"/>
            <w:tcPrChange w:id="591" w:author="dsloanm" w:date="2017-03-27T15:55:00Z">
              <w:tcPr>
                <w:tcW w:w="4881" w:type="dxa"/>
                <w:gridSpan w:val="4"/>
                <w:tcBorders>
                  <w:top w:val="double" w:sz="4" w:space="0" w:color="auto"/>
                </w:tcBorders>
                <w:shd w:val="clear" w:color="auto" w:fill="auto"/>
              </w:tcPr>
            </w:tcPrChange>
          </w:tcPr>
          <w:p w14:paraId="586518DE" w14:textId="360EB1FD" w:rsidR="00E759C4" w:rsidRPr="00BE7A59" w:rsidRDefault="00E759C4" w:rsidP="00E61767">
            <w:pPr>
              <w:rPr>
                <w:ins w:id="592" w:author="dsloanm" w:date="2017-03-27T15:53:00Z"/>
                <w:lang w:val="en-US"/>
              </w:rPr>
            </w:pPr>
            <w:ins w:id="593" w:author="dsloanm" w:date="2017-03-27T15:53:00Z">
              <w:r>
                <w:rPr>
                  <w:b/>
                  <w:lang w:val="en-US"/>
                </w:rPr>
                <w:t xml:space="preserve">         Max. </w:t>
              </w:r>
              <w:r w:rsidRPr="00BE7A59">
                <w:rPr>
                  <w:b/>
                  <w:lang w:val="en-US"/>
                </w:rPr>
                <w:t>Write Bandwidth (MiB/s)</w:t>
              </w:r>
            </w:ins>
          </w:p>
        </w:tc>
      </w:tr>
      <w:tr w:rsidR="00E759C4" w:rsidRPr="00D91812" w14:paraId="506FB5B3" w14:textId="77777777" w:rsidTr="00E759C4">
        <w:trPr>
          <w:jc w:val="center"/>
          <w:ins w:id="594" w:author="dsloanm" w:date="2017-03-27T15:53:00Z"/>
          <w:trPrChange w:id="595" w:author="dsloanm" w:date="2017-03-27T15:55:00Z">
            <w:trPr>
              <w:jc w:val="center"/>
            </w:trPr>
          </w:trPrChange>
        </w:trPr>
        <w:tc>
          <w:tcPr>
            <w:tcW w:w="1217" w:type="dxa"/>
            <w:tcBorders>
              <w:bottom w:val="single" w:sz="4" w:space="0" w:color="auto"/>
            </w:tcBorders>
            <w:shd w:val="clear" w:color="auto" w:fill="auto"/>
            <w:tcPrChange w:id="596" w:author="dsloanm" w:date="2017-03-27T15:55:00Z">
              <w:tcPr>
                <w:tcW w:w="1217" w:type="dxa"/>
                <w:tcBorders>
                  <w:bottom w:val="single" w:sz="4" w:space="0" w:color="auto"/>
                </w:tcBorders>
                <w:shd w:val="clear" w:color="auto" w:fill="auto"/>
              </w:tcPr>
            </w:tcPrChange>
          </w:tcPr>
          <w:p w14:paraId="489126DF" w14:textId="77777777" w:rsidR="00E759C4" w:rsidRPr="00BE7A59" w:rsidRDefault="00E759C4" w:rsidP="00E61767">
            <w:pPr>
              <w:jc w:val="right"/>
              <w:rPr>
                <w:ins w:id="597" w:author="dsloanm" w:date="2017-03-27T15:53:00Z"/>
                <w:lang w:val="en-US"/>
              </w:rPr>
            </w:pPr>
            <w:ins w:id="598" w:author="dsloanm" w:date="2017-03-27T15:53:00Z">
              <w:r w:rsidRPr="00BE7A59">
                <w:rPr>
                  <w:b/>
                  <w:lang w:val="en-US"/>
                </w:rPr>
                <w:t>Writers</w:t>
              </w:r>
            </w:ins>
          </w:p>
        </w:tc>
        <w:tc>
          <w:tcPr>
            <w:tcW w:w="1228" w:type="dxa"/>
            <w:tcBorders>
              <w:bottom w:val="single" w:sz="4" w:space="0" w:color="auto"/>
            </w:tcBorders>
            <w:shd w:val="clear" w:color="auto" w:fill="auto"/>
            <w:tcPrChange w:id="599" w:author="dsloanm" w:date="2017-03-27T15:55:00Z">
              <w:tcPr>
                <w:tcW w:w="1228" w:type="dxa"/>
                <w:tcBorders>
                  <w:bottom w:val="single" w:sz="4" w:space="0" w:color="auto"/>
                </w:tcBorders>
                <w:shd w:val="clear" w:color="auto" w:fill="auto"/>
              </w:tcPr>
            </w:tcPrChange>
          </w:tcPr>
          <w:p w14:paraId="038D0F68" w14:textId="5BF3C7C0" w:rsidR="00E759C4" w:rsidRPr="00BE7A59" w:rsidRDefault="00E759C4" w:rsidP="00E61767">
            <w:pPr>
              <w:jc w:val="right"/>
              <w:rPr>
                <w:ins w:id="600" w:author="dsloanm" w:date="2017-03-27T15:53:00Z"/>
                <w:lang w:val="en-US"/>
              </w:rPr>
            </w:pPr>
            <w:ins w:id="601" w:author="dsloanm" w:date="2017-03-27T15:53:00Z">
              <w:r w:rsidRPr="00155F8C">
                <w:rPr>
                  <w:b/>
                  <w:lang w:val="en-US"/>
                </w:rPr>
                <w:t>Total MiB</w:t>
              </w:r>
            </w:ins>
          </w:p>
        </w:tc>
        <w:tc>
          <w:tcPr>
            <w:tcW w:w="1217" w:type="dxa"/>
            <w:tcBorders>
              <w:bottom w:val="single" w:sz="4" w:space="0" w:color="auto"/>
            </w:tcBorders>
            <w:shd w:val="clear" w:color="auto" w:fill="auto"/>
            <w:tcPrChange w:id="602" w:author="dsloanm" w:date="2017-03-27T15:55:00Z">
              <w:tcPr>
                <w:tcW w:w="1217" w:type="dxa"/>
                <w:tcBorders>
                  <w:bottom w:val="single" w:sz="4" w:space="0" w:color="auto"/>
                </w:tcBorders>
                <w:shd w:val="clear" w:color="auto" w:fill="auto"/>
              </w:tcPr>
            </w:tcPrChange>
          </w:tcPr>
          <w:p w14:paraId="5594CCD1" w14:textId="77777777" w:rsidR="00E759C4" w:rsidRPr="00BE7A59" w:rsidRDefault="00E759C4" w:rsidP="00E61767">
            <w:pPr>
              <w:jc w:val="right"/>
              <w:rPr>
                <w:ins w:id="603" w:author="dsloanm" w:date="2017-03-27T15:53:00Z"/>
                <w:lang w:val="en-US"/>
              </w:rPr>
            </w:pPr>
            <w:ins w:id="604" w:author="dsloanm" w:date="2017-03-27T15:53:00Z">
              <w:r>
                <w:rPr>
                  <w:b/>
                  <w:lang w:val="en-US"/>
                </w:rPr>
                <w:t>1 MiB</w:t>
              </w:r>
            </w:ins>
          </w:p>
        </w:tc>
        <w:tc>
          <w:tcPr>
            <w:tcW w:w="1218" w:type="dxa"/>
            <w:tcBorders>
              <w:bottom w:val="single" w:sz="4" w:space="0" w:color="auto"/>
            </w:tcBorders>
            <w:shd w:val="clear" w:color="auto" w:fill="auto"/>
            <w:tcPrChange w:id="605" w:author="dsloanm" w:date="2017-03-27T15:55:00Z">
              <w:tcPr>
                <w:tcW w:w="1218" w:type="dxa"/>
                <w:tcBorders>
                  <w:bottom w:val="single" w:sz="4" w:space="0" w:color="auto"/>
                </w:tcBorders>
                <w:shd w:val="clear" w:color="auto" w:fill="auto"/>
              </w:tcPr>
            </w:tcPrChange>
          </w:tcPr>
          <w:p w14:paraId="48824511" w14:textId="77777777" w:rsidR="00E759C4" w:rsidRPr="00BE7A59" w:rsidRDefault="00E759C4" w:rsidP="00E61767">
            <w:pPr>
              <w:jc w:val="right"/>
              <w:rPr>
                <w:ins w:id="606" w:author="dsloanm" w:date="2017-03-27T15:53:00Z"/>
                <w:lang w:val="en-US"/>
              </w:rPr>
            </w:pPr>
            <w:ins w:id="607" w:author="dsloanm" w:date="2017-03-27T15:53:00Z">
              <w:r>
                <w:rPr>
                  <w:b/>
                  <w:lang w:val="en-US"/>
                </w:rPr>
                <w:t>4 MiB</w:t>
              </w:r>
            </w:ins>
          </w:p>
        </w:tc>
        <w:tc>
          <w:tcPr>
            <w:tcW w:w="1218" w:type="dxa"/>
            <w:tcBorders>
              <w:bottom w:val="single" w:sz="4" w:space="0" w:color="auto"/>
            </w:tcBorders>
            <w:shd w:val="clear" w:color="auto" w:fill="auto"/>
            <w:tcPrChange w:id="608" w:author="dsloanm" w:date="2017-03-27T15:55:00Z">
              <w:tcPr>
                <w:tcW w:w="1218" w:type="dxa"/>
                <w:tcBorders>
                  <w:bottom w:val="single" w:sz="4" w:space="0" w:color="auto"/>
                </w:tcBorders>
                <w:shd w:val="clear" w:color="auto" w:fill="auto"/>
              </w:tcPr>
            </w:tcPrChange>
          </w:tcPr>
          <w:p w14:paraId="48A08088" w14:textId="77777777" w:rsidR="00E759C4" w:rsidRPr="00BE7A59" w:rsidRDefault="00E759C4" w:rsidP="00E61767">
            <w:pPr>
              <w:jc w:val="right"/>
              <w:rPr>
                <w:ins w:id="609" w:author="dsloanm" w:date="2017-03-27T15:53:00Z"/>
                <w:lang w:val="en-US"/>
              </w:rPr>
            </w:pPr>
            <w:ins w:id="610" w:author="dsloanm" w:date="2017-03-27T15:53:00Z">
              <w:r>
                <w:rPr>
                  <w:b/>
                  <w:lang w:val="en-US"/>
                </w:rPr>
                <w:t>8 MiB</w:t>
              </w:r>
            </w:ins>
          </w:p>
        </w:tc>
      </w:tr>
      <w:tr w:rsidR="00E759C4" w:rsidRPr="00D91812" w14:paraId="369AF5F8" w14:textId="77777777" w:rsidTr="00E759C4">
        <w:trPr>
          <w:jc w:val="center"/>
          <w:ins w:id="611" w:author="dsloanm" w:date="2017-03-27T15:53:00Z"/>
          <w:trPrChange w:id="612" w:author="dsloanm" w:date="2017-03-27T15:55:00Z">
            <w:trPr>
              <w:jc w:val="center"/>
            </w:trPr>
          </w:trPrChange>
        </w:trPr>
        <w:tc>
          <w:tcPr>
            <w:tcW w:w="1217" w:type="dxa"/>
            <w:tcBorders>
              <w:top w:val="single" w:sz="4" w:space="0" w:color="auto"/>
            </w:tcBorders>
            <w:shd w:val="clear" w:color="auto" w:fill="auto"/>
            <w:vAlign w:val="bottom"/>
            <w:tcPrChange w:id="613" w:author="dsloanm" w:date="2017-03-27T15:55:00Z">
              <w:tcPr>
                <w:tcW w:w="1217" w:type="dxa"/>
                <w:tcBorders>
                  <w:top w:val="single" w:sz="4" w:space="0" w:color="auto"/>
                </w:tcBorders>
                <w:shd w:val="clear" w:color="auto" w:fill="auto"/>
                <w:vAlign w:val="bottom"/>
              </w:tcPr>
            </w:tcPrChange>
          </w:tcPr>
          <w:p w14:paraId="689A7B20" w14:textId="11EEAADF" w:rsidR="00E759C4" w:rsidRPr="00951EF6" w:rsidRDefault="00E759C4" w:rsidP="00E759C4">
            <w:pPr>
              <w:jc w:val="right"/>
              <w:rPr>
                <w:ins w:id="614" w:author="dsloanm" w:date="2017-03-27T15:53:00Z"/>
              </w:rPr>
            </w:pPr>
            <w:ins w:id="615" w:author="dsloanm" w:date="2017-03-27T15:55:00Z">
              <w:r>
                <w:rPr>
                  <w:rFonts w:ascii="Calibri" w:hAnsi="Calibri" w:cs="Calibri"/>
                  <w:color w:val="000000"/>
                </w:rPr>
                <w:t>24</w:t>
              </w:r>
            </w:ins>
          </w:p>
        </w:tc>
        <w:tc>
          <w:tcPr>
            <w:tcW w:w="1228" w:type="dxa"/>
            <w:tcBorders>
              <w:top w:val="single" w:sz="4" w:space="0" w:color="auto"/>
            </w:tcBorders>
            <w:shd w:val="clear" w:color="auto" w:fill="auto"/>
            <w:vAlign w:val="bottom"/>
            <w:tcPrChange w:id="616" w:author="dsloanm" w:date="2017-03-27T15:55:00Z">
              <w:tcPr>
                <w:tcW w:w="1228" w:type="dxa"/>
                <w:tcBorders>
                  <w:top w:val="single" w:sz="4" w:space="0" w:color="auto"/>
                </w:tcBorders>
                <w:shd w:val="clear" w:color="auto" w:fill="auto"/>
                <w:vAlign w:val="bottom"/>
              </w:tcPr>
            </w:tcPrChange>
          </w:tcPr>
          <w:p w14:paraId="0972786F" w14:textId="5FAC6F3B" w:rsidR="00E759C4" w:rsidRPr="00951EF6" w:rsidRDefault="00E759C4" w:rsidP="00E759C4">
            <w:pPr>
              <w:jc w:val="right"/>
              <w:rPr>
                <w:ins w:id="617" w:author="dsloanm" w:date="2017-03-27T15:53:00Z"/>
              </w:rPr>
            </w:pPr>
            <w:ins w:id="618" w:author="dsloanm" w:date="2017-03-27T15:55:00Z">
              <w:r>
                <w:rPr>
                  <w:rFonts w:ascii="Calibri" w:hAnsi="Calibri" w:cs="Calibri"/>
                  <w:color w:val="000000"/>
                </w:rPr>
                <w:t>3072</w:t>
              </w:r>
            </w:ins>
          </w:p>
        </w:tc>
        <w:tc>
          <w:tcPr>
            <w:tcW w:w="1217" w:type="dxa"/>
            <w:tcBorders>
              <w:top w:val="single" w:sz="4" w:space="0" w:color="auto"/>
            </w:tcBorders>
            <w:shd w:val="clear" w:color="auto" w:fill="auto"/>
            <w:vAlign w:val="bottom"/>
            <w:tcPrChange w:id="619" w:author="dsloanm" w:date="2017-03-27T15:55:00Z">
              <w:tcPr>
                <w:tcW w:w="1217" w:type="dxa"/>
                <w:tcBorders>
                  <w:top w:val="single" w:sz="4" w:space="0" w:color="auto"/>
                </w:tcBorders>
                <w:shd w:val="clear" w:color="auto" w:fill="auto"/>
                <w:vAlign w:val="bottom"/>
              </w:tcPr>
            </w:tcPrChange>
          </w:tcPr>
          <w:p w14:paraId="0782ECD4" w14:textId="681EBCE4" w:rsidR="00E759C4" w:rsidRPr="00951EF6" w:rsidRDefault="00E759C4" w:rsidP="00E759C4">
            <w:pPr>
              <w:jc w:val="right"/>
              <w:rPr>
                <w:ins w:id="620" w:author="dsloanm" w:date="2017-03-27T15:53:00Z"/>
              </w:rPr>
            </w:pPr>
            <w:ins w:id="621" w:author="dsloanm" w:date="2017-03-27T15:55:00Z">
              <w:r>
                <w:rPr>
                  <w:rFonts w:ascii="Calibri" w:hAnsi="Calibri" w:cs="Calibri"/>
                  <w:color w:val="000000"/>
                </w:rPr>
                <w:t>862.431</w:t>
              </w:r>
            </w:ins>
          </w:p>
        </w:tc>
        <w:tc>
          <w:tcPr>
            <w:tcW w:w="1218" w:type="dxa"/>
            <w:tcBorders>
              <w:top w:val="single" w:sz="4" w:space="0" w:color="auto"/>
            </w:tcBorders>
            <w:shd w:val="clear" w:color="auto" w:fill="auto"/>
            <w:vAlign w:val="bottom"/>
            <w:tcPrChange w:id="622" w:author="dsloanm" w:date="2017-03-27T15:55:00Z">
              <w:tcPr>
                <w:tcW w:w="1218" w:type="dxa"/>
                <w:tcBorders>
                  <w:top w:val="single" w:sz="4" w:space="0" w:color="auto"/>
                </w:tcBorders>
                <w:shd w:val="clear" w:color="auto" w:fill="auto"/>
                <w:vAlign w:val="bottom"/>
              </w:tcPr>
            </w:tcPrChange>
          </w:tcPr>
          <w:p w14:paraId="44C444D3" w14:textId="2F8ECA71" w:rsidR="00E759C4" w:rsidRPr="00951EF6" w:rsidRDefault="00E759C4" w:rsidP="00E759C4">
            <w:pPr>
              <w:jc w:val="right"/>
              <w:rPr>
                <w:ins w:id="623" w:author="dsloanm" w:date="2017-03-27T15:53:00Z"/>
              </w:rPr>
            </w:pPr>
            <w:ins w:id="624" w:author="dsloanm" w:date="2017-03-27T15:55:00Z">
              <w:r>
                <w:rPr>
                  <w:rFonts w:ascii="Calibri" w:hAnsi="Calibri" w:cs="Calibri"/>
                  <w:color w:val="000000"/>
                </w:rPr>
                <w:t>911.453</w:t>
              </w:r>
            </w:ins>
          </w:p>
        </w:tc>
        <w:tc>
          <w:tcPr>
            <w:tcW w:w="1218" w:type="dxa"/>
            <w:tcBorders>
              <w:top w:val="single" w:sz="4" w:space="0" w:color="auto"/>
            </w:tcBorders>
            <w:shd w:val="clear" w:color="auto" w:fill="auto"/>
            <w:vAlign w:val="bottom"/>
            <w:tcPrChange w:id="625" w:author="dsloanm" w:date="2017-03-27T15:55:00Z">
              <w:tcPr>
                <w:tcW w:w="1218" w:type="dxa"/>
                <w:tcBorders>
                  <w:top w:val="single" w:sz="4" w:space="0" w:color="auto"/>
                </w:tcBorders>
                <w:shd w:val="clear" w:color="auto" w:fill="auto"/>
                <w:vAlign w:val="bottom"/>
              </w:tcPr>
            </w:tcPrChange>
          </w:tcPr>
          <w:p w14:paraId="38913B41" w14:textId="59063D77" w:rsidR="00E759C4" w:rsidRPr="00951EF6" w:rsidRDefault="00E759C4" w:rsidP="00E759C4">
            <w:pPr>
              <w:jc w:val="right"/>
              <w:rPr>
                <w:ins w:id="626" w:author="dsloanm" w:date="2017-03-27T15:53:00Z"/>
              </w:rPr>
            </w:pPr>
            <w:ins w:id="627" w:author="dsloanm" w:date="2017-03-27T15:55:00Z">
              <w:r>
                <w:rPr>
                  <w:rFonts w:ascii="Calibri" w:hAnsi="Calibri" w:cs="Calibri"/>
                  <w:color w:val="000000"/>
                </w:rPr>
                <w:t>915.131</w:t>
              </w:r>
            </w:ins>
          </w:p>
        </w:tc>
      </w:tr>
      <w:tr w:rsidR="00E759C4" w:rsidRPr="00D91812" w14:paraId="6C39618E" w14:textId="77777777" w:rsidTr="00E759C4">
        <w:trPr>
          <w:jc w:val="center"/>
          <w:ins w:id="628" w:author="dsloanm" w:date="2017-03-27T15:53:00Z"/>
          <w:trPrChange w:id="629" w:author="dsloanm" w:date="2017-03-27T15:55:00Z">
            <w:trPr>
              <w:jc w:val="center"/>
            </w:trPr>
          </w:trPrChange>
        </w:trPr>
        <w:tc>
          <w:tcPr>
            <w:tcW w:w="1217" w:type="dxa"/>
            <w:shd w:val="clear" w:color="auto" w:fill="auto"/>
            <w:vAlign w:val="bottom"/>
            <w:tcPrChange w:id="630" w:author="dsloanm" w:date="2017-03-27T15:55:00Z">
              <w:tcPr>
                <w:tcW w:w="1217" w:type="dxa"/>
                <w:shd w:val="clear" w:color="auto" w:fill="auto"/>
                <w:vAlign w:val="bottom"/>
              </w:tcPr>
            </w:tcPrChange>
          </w:tcPr>
          <w:p w14:paraId="71DAFE43" w14:textId="07DBB3AE" w:rsidR="00E759C4" w:rsidRPr="00951EF6" w:rsidRDefault="00E759C4" w:rsidP="00E759C4">
            <w:pPr>
              <w:jc w:val="right"/>
              <w:rPr>
                <w:ins w:id="631" w:author="dsloanm" w:date="2017-03-27T15:53:00Z"/>
              </w:rPr>
            </w:pPr>
            <w:ins w:id="632" w:author="dsloanm" w:date="2017-03-27T15:55:00Z">
              <w:r>
                <w:rPr>
                  <w:rFonts w:ascii="Calibri" w:hAnsi="Calibri" w:cs="Calibri"/>
                  <w:color w:val="000000"/>
                </w:rPr>
                <w:t>48</w:t>
              </w:r>
            </w:ins>
          </w:p>
        </w:tc>
        <w:tc>
          <w:tcPr>
            <w:tcW w:w="1228" w:type="dxa"/>
            <w:shd w:val="clear" w:color="auto" w:fill="auto"/>
            <w:vAlign w:val="bottom"/>
            <w:tcPrChange w:id="633" w:author="dsloanm" w:date="2017-03-27T15:55:00Z">
              <w:tcPr>
                <w:tcW w:w="1228" w:type="dxa"/>
                <w:shd w:val="clear" w:color="auto" w:fill="auto"/>
                <w:vAlign w:val="bottom"/>
              </w:tcPr>
            </w:tcPrChange>
          </w:tcPr>
          <w:p w14:paraId="79594201" w14:textId="631B79BF" w:rsidR="00E759C4" w:rsidRPr="00951EF6" w:rsidRDefault="00E759C4" w:rsidP="00E759C4">
            <w:pPr>
              <w:jc w:val="right"/>
              <w:rPr>
                <w:ins w:id="634" w:author="dsloanm" w:date="2017-03-27T15:53:00Z"/>
              </w:rPr>
            </w:pPr>
            <w:ins w:id="635" w:author="dsloanm" w:date="2017-03-27T15:55:00Z">
              <w:r>
                <w:rPr>
                  <w:rFonts w:ascii="Calibri" w:hAnsi="Calibri" w:cs="Calibri"/>
                  <w:color w:val="000000"/>
                </w:rPr>
                <w:t>6144</w:t>
              </w:r>
            </w:ins>
          </w:p>
        </w:tc>
        <w:tc>
          <w:tcPr>
            <w:tcW w:w="1217" w:type="dxa"/>
            <w:shd w:val="clear" w:color="auto" w:fill="auto"/>
            <w:vAlign w:val="bottom"/>
            <w:tcPrChange w:id="636" w:author="dsloanm" w:date="2017-03-27T15:55:00Z">
              <w:tcPr>
                <w:tcW w:w="1217" w:type="dxa"/>
                <w:shd w:val="clear" w:color="auto" w:fill="auto"/>
                <w:vAlign w:val="bottom"/>
              </w:tcPr>
            </w:tcPrChange>
          </w:tcPr>
          <w:p w14:paraId="70460F54" w14:textId="021A4C34" w:rsidR="00E759C4" w:rsidRPr="00951EF6" w:rsidRDefault="00E759C4" w:rsidP="00E759C4">
            <w:pPr>
              <w:jc w:val="right"/>
              <w:rPr>
                <w:ins w:id="637" w:author="dsloanm" w:date="2017-03-27T15:53:00Z"/>
              </w:rPr>
            </w:pPr>
            <w:ins w:id="638" w:author="dsloanm" w:date="2017-03-27T15:55:00Z">
              <w:r>
                <w:rPr>
                  <w:rFonts w:ascii="Calibri" w:hAnsi="Calibri" w:cs="Calibri"/>
                  <w:color w:val="000000"/>
                </w:rPr>
                <w:t>1312.826</w:t>
              </w:r>
            </w:ins>
          </w:p>
        </w:tc>
        <w:tc>
          <w:tcPr>
            <w:tcW w:w="1218" w:type="dxa"/>
            <w:shd w:val="clear" w:color="auto" w:fill="auto"/>
            <w:vAlign w:val="bottom"/>
            <w:tcPrChange w:id="639" w:author="dsloanm" w:date="2017-03-27T15:55:00Z">
              <w:tcPr>
                <w:tcW w:w="1218" w:type="dxa"/>
                <w:shd w:val="clear" w:color="auto" w:fill="auto"/>
                <w:vAlign w:val="bottom"/>
              </w:tcPr>
            </w:tcPrChange>
          </w:tcPr>
          <w:p w14:paraId="4AC70A2B" w14:textId="3E871667" w:rsidR="00E759C4" w:rsidRPr="00951EF6" w:rsidRDefault="00E759C4" w:rsidP="00E759C4">
            <w:pPr>
              <w:jc w:val="right"/>
              <w:rPr>
                <w:ins w:id="640" w:author="dsloanm" w:date="2017-03-27T15:53:00Z"/>
              </w:rPr>
            </w:pPr>
            <w:ins w:id="641" w:author="dsloanm" w:date="2017-03-27T15:55:00Z">
              <w:r>
                <w:rPr>
                  <w:rFonts w:ascii="Calibri" w:hAnsi="Calibri" w:cs="Calibri"/>
                  <w:color w:val="000000"/>
                </w:rPr>
                <w:t>1512.007</w:t>
              </w:r>
            </w:ins>
          </w:p>
        </w:tc>
        <w:tc>
          <w:tcPr>
            <w:tcW w:w="1218" w:type="dxa"/>
            <w:shd w:val="clear" w:color="auto" w:fill="auto"/>
            <w:vAlign w:val="bottom"/>
            <w:tcPrChange w:id="642" w:author="dsloanm" w:date="2017-03-27T15:55:00Z">
              <w:tcPr>
                <w:tcW w:w="1218" w:type="dxa"/>
                <w:shd w:val="clear" w:color="auto" w:fill="auto"/>
                <w:vAlign w:val="bottom"/>
              </w:tcPr>
            </w:tcPrChange>
          </w:tcPr>
          <w:p w14:paraId="50DDE8D0" w14:textId="66646AEB" w:rsidR="00E759C4" w:rsidRPr="00951EF6" w:rsidRDefault="00E759C4" w:rsidP="00E759C4">
            <w:pPr>
              <w:jc w:val="right"/>
              <w:rPr>
                <w:ins w:id="643" w:author="dsloanm" w:date="2017-03-27T15:53:00Z"/>
              </w:rPr>
            </w:pPr>
            <w:ins w:id="644" w:author="dsloanm" w:date="2017-03-27T15:55:00Z">
              <w:r>
                <w:rPr>
                  <w:rFonts w:ascii="Calibri" w:hAnsi="Calibri" w:cs="Calibri"/>
                  <w:color w:val="000000"/>
                </w:rPr>
                <w:t>1565.051</w:t>
              </w:r>
            </w:ins>
          </w:p>
        </w:tc>
      </w:tr>
      <w:tr w:rsidR="00E759C4" w:rsidRPr="00D91812" w14:paraId="758D587F" w14:textId="77777777" w:rsidTr="00E759C4">
        <w:trPr>
          <w:jc w:val="center"/>
          <w:ins w:id="645" w:author="dsloanm" w:date="2017-03-27T15:53:00Z"/>
          <w:trPrChange w:id="646" w:author="dsloanm" w:date="2017-03-27T15:55:00Z">
            <w:trPr>
              <w:jc w:val="center"/>
            </w:trPr>
          </w:trPrChange>
        </w:trPr>
        <w:tc>
          <w:tcPr>
            <w:tcW w:w="1217" w:type="dxa"/>
            <w:shd w:val="clear" w:color="auto" w:fill="auto"/>
            <w:vAlign w:val="bottom"/>
            <w:tcPrChange w:id="647" w:author="dsloanm" w:date="2017-03-27T15:55:00Z">
              <w:tcPr>
                <w:tcW w:w="1217" w:type="dxa"/>
                <w:shd w:val="clear" w:color="auto" w:fill="auto"/>
                <w:vAlign w:val="bottom"/>
              </w:tcPr>
            </w:tcPrChange>
          </w:tcPr>
          <w:p w14:paraId="7060774C" w14:textId="4093D1F4" w:rsidR="00E759C4" w:rsidRPr="00951EF6" w:rsidRDefault="00E759C4" w:rsidP="00E759C4">
            <w:pPr>
              <w:jc w:val="right"/>
              <w:rPr>
                <w:ins w:id="648" w:author="dsloanm" w:date="2017-03-27T15:53:00Z"/>
              </w:rPr>
            </w:pPr>
            <w:ins w:id="649" w:author="dsloanm" w:date="2017-03-27T15:55:00Z">
              <w:r>
                <w:rPr>
                  <w:rFonts w:ascii="Calibri" w:hAnsi="Calibri" w:cs="Calibri"/>
                  <w:color w:val="000000"/>
                </w:rPr>
                <w:t>96</w:t>
              </w:r>
            </w:ins>
          </w:p>
        </w:tc>
        <w:tc>
          <w:tcPr>
            <w:tcW w:w="1228" w:type="dxa"/>
            <w:shd w:val="clear" w:color="auto" w:fill="auto"/>
            <w:vAlign w:val="bottom"/>
            <w:tcPrChange w:id="650" w:author="dsloanm" w:date="2017-03-27T15:55:00Z">
              <w:tcPr>
                <w:tcW w:w="1228" w:type="dxa"/>
                <w:shd w:val="clear" w:color="auto" w:fill="auto"/>
                <w:vAlign w:val="bottom"/>
              </w:tcPr>
            </w:tcPrChange>
          </w:tcPr>
          <w:p w14:paraId="3FCDA269" w14:textId="0AE2B7A5" w:rsidR="00E759C4" w:rsidRPr="00951EF6" w:rsidRDefault="00E759C4" w:rsidP="00E759C4">
            <w:pPr>
              <w:jc w:val="right"/>
              <w:rPr>
                <w:ins w:id="651" w:author="dsloanm" w:date="2017-03-27T15:53:00Z"/>
              </w:rPr>
            </w:pPr>
            <w:ins w:id="652" w:author="dsloanm" w:date="2017-03-27T15:55:00Z">
              <w:r>
                <w:rPr>
                  <w:rFonts w:ascii="Calibri" w:hAnsi="Calibri" w:cs="Calibri"/>
                  <w:color w:val="000000"/>
                </w:rPr>
                <w:t>12288</w:t>
              </w:r>
            </w:ins>
          </w:p>
        </w:tc>
        <w:tc>
          <w:tcPr>
            <w:tcW w:w="1217" w:type="dxa"/>
            <w:shd w:val="clear" w:color="auto" w:fill="auto"/>
            <w:vAlign w:val="bottom"/>
            <w:tcPrChange w:id="653" w:author="dsloanm" w:date="2017-03-27T15:55:00Z">
              <w:tcPr>
                <w:tcW w:w="1217" w:type="dxa"/>
                <w:shd w:val="clear" w:color="auto" w:fill="auto"/>
                <w:vAlign w:val="bottom"/>
              </w:tcPr>
            </w:tcPrChange>
          </w:tcPr>
          <w:p w14:paraId="4EDC5D1A" w14:textId="7E058B43" w:rsidR="00E759C4" w:rsidRPr="00951EF6" w:rsidRDefault="00E759C4" w:rsidP="00E759C4">
            <w:pPr>
              <w:jc w:val="right"/>
              <w:rPr>
                <w:ins w:id="654" w:author="dsloanm" w:date="2017-03-27T15:53:00Z"/>
              </w:rPr>
            </w:pPr>
            <w:ins w:id="655" w:author="dsloanm" w:date="2017-03-27T15:55:00Z">
              <w:r>
                <w:rPr>
                  <w:rFonts w:ascii="Calibri" w:hAnsi="Calibri" w:cs="Calibri"/>
                  <w:color w:val="000000"/>
                </w:rPr>
                <w:t>1292.413</w:t>
              </w:r>
            </w:ins>
          </w:p>
        </w:tc>
        <w:tc>
          <w:tcPr>
            <w:tcW w:w="1218" w:type="dxa"/>
            <w:shd w:val="clear" w:color="auto" w:fill="auto"/>
            <w:vAlign w:val="bottom"/>
            <w:tcPrChange w:id="656" w:author="dsloanm" w:date="2017-03-27T15:55:00Z">
              <w:tcPr>
                <w:tcW w:w="1218" w:type="dxa"/>
                <w:shd w:val="clear" w:color="auto" w:fill="auto"/>
                <w:vAlign w:val="bottom"/>
              </w:tcPr>
            </w:tcPrChange>
          </w:tcPr>
          <w:p w14:paraId="76EC88CE" w14:textId="1AF5C244" w:rsidR="00E759C4" w:rsidRPr="00951EF6" w:rsidRDefault="00E759C4" w:rsidP="00E759C4">
            <w:pPr>
              <w:jc w:val="right"/>
              <w:rPr>
                <w:ins w:id="657" w:author="dsloanm" w:date="2017-03-27T15:53:00Z"/>
              </w:rPr>
            </w:pPr>
            <w:ins w:id="658" w:author="dsloanm" w:date="2017-03-27T15:55:00Z">
              <w:r>
                <w:rPr>
                  <w:rFonts w:ascii="Calibri" w:hAnsi="Calibri" w:cs="Calibri"/>
                  <w:color w:val="000000"/>
                </w:rPr>
                <w:t>1781.018</w:t>
              </w:r>
            </w:ins>
          </w:p>
        </w:tc>
        <w:tc>
          <w:tcPr>
            <w:tcW w:w="1218" w:type="dxa"/>
            <w:shd w:val="clear" w:color="auto" w:fill="auto"/>
            <w:vAlign w:val="bottom"/>
            <w:tcPrChange w:id="659" w:author="dsloanm" w:date="2017-03-27T15:55:00Z">
              <w:tcPr>
                <w:tcW w:w="1218" w:type="dxa"/>
                <w:shd w:val="clear" w:color="auto" w:fill="auto"/>
                <w:vAlign w:val="bottom"/>
              </w:tcPr>
            </w:tcPrChange>
          </w:tcPr>
          <w:p w14:paraId="6B494949" w14:textId="3318291D" w:rsidR="00E759C4" w:rsidRPr="00951EF6" w:rsidRDefault="00E759C4" w:rsidP="00E759C4">
            <w:pPr>
              <w:jc w:val="right"/>
              <w:rPr>
                <w:ins w:id="660" w:author="dsloanm" w:date="2017-03-27T15:53:00Z"/>
              </w:rPr>
            </w:pPr>
            <w:ins w:id="661" w:author="dsloanm" w:date="2017-03-27T15:55:00Z">
              <w:r>
                <w:rPr>
                  <w:rFonts w:ascii="Calibri" w:hAnsi="Calibri" w:cs="Calibri"/>
                  <w:color w:val="000000"/>
                </w:rPr>
                <w:t>1788.575</w:t>
              </w:r>
            </w:ins>
          </w:p>
        </w:tc>
      </w:tr>
      <w:tr w:rsidR="00E759C4" w:rsidRPr="00D91812" w14:paraId="78D13559" w14:textId="77777777" w:rsidTr="00E759C4">
        <w:trPr>
          <w:jc w:val="center"/>
          <w:ins w:id="662" w:author="dsloanm" w:date="2017-03-27T15:53:00Z"/>
          <w:trPrChange w:id="663" w:author="dsloanm" w:date="2017-03-27T15:55:00Z">
            <w:trPr>
              <w:jc w:val="center"/>
            </w:trPr>
          </w:trPrChange>
        </w:trPr>
        <w:tc>
          <w:tcPr>
            <w:tcW w:w="1217" w:type="dxa"/>
            <w:shd w:val="clear" w:color="auto" w:fill="auto"/>
            <w:vAlign w:val="bottom"/>
            <w:tcPrChange w:id="664" w:author="dsloanm" w:date="2017-03-27T15:55:00Z">
              <w:tcPr>
                <w:tcW w:w="1217" w:type="dxa"/>
                <w:shd w:val="clear" w:color="auto" w:fill="auto"/>
                <w:vAlign w:val="bottom"/>
              </w:tcPr>
            </w:tcPrChange>
          </w:tcPr>
          <w:p w14:paraId="4A88FE64" w14:textId="08E9B0B7" w:rsidR="00E759C4" w:rsidRPr="00951EF6" w:rsidRDefault="00E759C4" w:rsidP="00E759C4">
            <w:pPr>
              <w:jc w:val="right"/>
              <w:rPr>
                <w:ins w:id="665" w:author="dsloanm" w:date="2017-03-27T15:53:00Z"/>
              </w:rPr>
            </w:pPr>
            <w:ins w:id="666" w:author="dsloanm" w:date="2017-03-27T15:55:00Z">
              <w:r>
                <w:rPr>
                  <w:rFonts w:ascii="Calibri" w:hAnsi="Calibri" w:cs="Calibri"/>
                  <w:color w:val="000000"/>
                </w:rPr>
                <w:t>192</w:t>
              </w:r>
            </w:ins>
          </w:p>
        </w:tc>
        <w:tc>
          <w:tcPr>
            <w:tcW w:w="1228" w:type="dxa"/>
            <w:shd w:val="clear" w:color="auto" w:fill="auto"/>
            <w:vAlign w:val="bottom"/>
            <w:tcPrChange w:id="667" w:author="dsloanm" w:date="2017-03-27T15:55:00Z">
              <w:tcPr>
                <w:tcW w:w="1228" w:type="dxa"/>
                <w:shd w:val="clear" w:color="auto" w:fill="auto"/>
                <w:vAlign w:val="bottom"/>
              </w:tcPr>
            </w:tcPrChange>
          </w:tcPr>
          <w:p w14:paraId="04941EB8" w14:textId="4E7571C0" w:rsidR="00E759C4" w:rsidRPr="00951EF6" w:rsidRDefault="00E759C4" w:rsidP="00E759C4">
            <w:pPr>
              <w:jc w:val="right"/>
              <w:rPr>
                <w:ins w:id="668" w:author="dsloanm" w:date="2017-03-27T15:53:00Z"/>
              </w:rPr>
            </w:pPr>
            <w:ins w:id="669" w:author="dsloanm" w:date="2017-03-27T15:55:00Z">
              <w:r>
                <w:rPr>
                  <w:rFonts w:ascii="Calibri" w:hAnsi="Calibri" w:cs="Calibri"/>
                  <w:color w:val="000000"/>
                </w:rPr>
                <w:t>24576</w:t>
              </w:r>
            </w:ins>
          </w:p>
        </w:tc>
        <w:tc>
          <w:tcPr>
            <w:tcW w:w="1217" w:type="dxa"/>
            <w:shd w:val="clear" w:color="auto" w:fill="auto"/>
            <w:vAlign w:val="bottom"/>
            <w:tcPrChange w:id="670" w:author="dsloanm" w:date="2017-03-27T15:55:00Z">
              <w:tcPr>
                <w:tcW w:w="1217" w:type="dxa"/>
                <w:shd w:val="clear" w:color="auto" w:fill="auto"/>
                <w:vAlign w:val="bottom"/>
              </w:tcPr>
            </w:tcPrChange>
          </w:tcPr>
          <w:p w14:paraId="416B2AE5" w14:textId="47368F3B" w:rsidR="00E759C4" w:rsidRPr="00951EF6" w:rsidRDefault="00E759C4" w:rsidP="00E759C4">
            <w:pPr>
              <w:jc w:val="right"/>
              <w:rPr>
                <w:ins w:id="671" w:author="dsloanm" w:date="2017-03-27T15:53:00Z"/>
              </w:rPr>
            </w:pPr>
            <w:ins w:id="672" w:author="dsloanm" w:date="2017-03-27T15:55:00Z">
              <w:r>
                <w:rPr>
                  <w:rFonts w:ascii="Calibri" w:hAnsi="Calibri" w:cs="Calibri"/>
                  <w:color w:val="000000"/>
                </w:rPr>
                <w:t>1584.816</w:t>
              </w:r>
            </w:ins>
          </w:p>
        </w:tc>
        <w:tc>
          <w:tcPr>
            <w:tcW w:w="1218" w:type="dxa"/>
            <w:shd w:val="clear" w:color="auto" w:fill="auto"/>
            <w:vAlign w:val="bottom"/>
            <w:tcPrChange w:id="673" w:author="dsloanm" w:date="2017-03-27T15:55:00Z">
              <w:tcPr>
                <w:tcW w:w="1218" w:type="dxa"/>
                <w:shd w:val="clear" w:color="auto" w:fill="auto"/>
                <w:vAlign w:val="bottom"/>
              </w:tcPr>
            </w:tcPrChange>
          </w:tcPr>
          <w:p w14:paraId="475979EB" w14:textId="0C9C639F" w:rsidR="00E759C4" w:rsidRPr="00951EF6" w:rsidRDefault="00E759C4" w:rsidP="00E759C4">
            <w:pPr>
              <w:jc w:val="right"/>
              <w:rPr>
                <w:ins w:id="674" w:author="dsloanm" w:date="2017-03-27T15:53:00Z"/>
              </w:rPr>
            </w:pPr>
            <w:ins w:id="675" w:author="dsloanm" w:date="2017-03-27T15:55:00Z">
              <w:r>
                <w:rPr>
                  <w:rFonts w:ascii="Calibri" w:hAnsi="Calibri" w:cs="Calibri"/>
                  <w:color w:val="000000"/>
                </w:rPr>
                <w:t>2077.506</w:t>
              </w:r>
            </w:ins>
          </w:p>
        </w:tc>
        <w:tc>
          <w:tcPr>
            <w:tcW w:w="1218" w:type="dxa"/>
            <w:shd w:val="clear" w:color="auto" w:fill="auto"/>
            <w:vAlign w:val="bottom"/>
            <w:tcPrChange w:id="676" w:author="dsloanm" w:date="2017-03-27T15:55:00Z">
              <w:tcPr>
                <w:tcW w:w="1218" w:type="dxa"/>
                <w:shd w:val="clear" w:color="auto" w:fill="auto"/>
                <w:vAlign w:val="bottom"/>
              </w:tcPr>
            </w:tcPrChange>
          </w:tcPr>
          <w:p w14:paraId="4EA70755" w14:textId="1EACE029" w:rsidR="00E759C4" w:rsidRPr="00951EF6" w:rsidRDefault="00E759C4" w:rsidP="00E759C4">
            <w:pPr>
              <w:jc w:val="right"/>
              <w:rPr>
                <w:ins w:id="677" w:author="dsloanm" w:date="2017-03-27T15:53:00Z"/>
              </w:rPr>
            </w:pPr>
            <w:ins w:id="678" w:author="dsloanm" w:date="2017-03-27T15:55:00Z">
              <w:r>
                <w:rPr>
                  <w:rFonts w:ascii="Calibri" w:hAnsi="Calibri" w:cs="Calibri"/>
                  <w:color w:val="000000"/>
                </w:rPr>
                <w:t>1752.687</w:t>
              </w:r>
            </w:ins>
          </w:p>
        </w:tc>
      </w:tr>
      <w:tr w:rsidR="00E759C4" w:rsidRPr="00D91812" w14:paraId="7F797BAE" w14:textId="77777777" w:rsidTr="00E759C4">
        <w:trPr>
          <w:jc w:val="center"/>
          <w:ins w:id="679" w:author="dsloanm" w:date="2017-03-27T15:53:00Z"/>
          <w:trPrChange w:id="680" w:author="dsloanm" w:date="2017-03-27T15:55:00Z">
            <w:trPr>
              <w:jc w:val="center"/>
            </w:trPr>
          </w:trPrChange>
        </w:trPr>
        <w:tc>
          <w:tcPr>
            <w:tcW w:w="1217" w:type="dxa"/>
            <w:shd w:val="clear" w:color="auto" w:fill="auto"/>
            <w:vAlign w:val="bottom"/>
            <w:tcPrChange w:id="681" w:author="dsloanm" w:date="2017-03-27T15:55:00Z">
              <w:tcPr>
                <w:tcW w:w="1217" w:type="dxa"/>
                <w:shd w:val="clear" w:color="auto" w:fill="auto"/>
                <w:vAlign w:val="bottom"/>
              </w:tcPr>
            </w:tcPrChange>
          </w:tcPr>
          <w:p w14:paraId="0CF87FA3" w14:textId="141F6630" w:rsidR="00E759C4" w:rsidRPr="00951EF6" w:rsidRDefault="00E759C4" w:rsidP="00E759C4">
            <w:pPr>
              <w:jc w:val="right"/>
              <w:rPr>
                <w:ins w:id="682" w:author="dsloanm" w:date="2017-03-27T15:53:00Z"/>
              </w:rPr>
            </w:pPr>
            <w:ins w:id="683" w:author="dsloanm" w:date="2017-03-27T15:55:00Z">
              <w:r>
                <w:rPr>
                  <w:rFonts w:ascii="Calibri" w:hAnsi="Calibri" w:cs="Calibri"/>
                  <w:color w:val="000000"/>
                </w:rPr>
                <w:t>384</w:t>
              </w:r>
            </w:ins>
          </w:p>
        </w:tc>
        <w:tc>
          <w:tcPr>
            <w:tcW w:w="1228" w:type="dxa"/>
            <w:shd w:val="clear" w:color="auto" w:fill="auto"/>
            <w:vAlign w:val="bottom"/>
            <w:tcPrChange w:id="684" w:author="dsloanm" w:date="2017-03-27T15:55:00Z">
              <w:tcPr>
                <w:tcW w:w="1228" w:type="dxa"/>
                <w:shd w:val="clear" w:color="auto" w:fill="auto"/>
                <w:vAlign w:val="bottom"/>
              </w:tcPr>
            </w:tcPrChange>
          </w:tcPr>
          <w:p w14:paraId="34453DB3" w14:textId="0DB08D43" w:rsidR="00E759C4" w:rsidRPr="00951EF6" w:rsidRDefault="00E759C4" w:rsidP="00E759C4">
            <w:pPr>
              <w:jc w:val="right"/>
              <w:rPr>
                <w:ins w:id="685" w:author="dsloanm" w:date="2017-03-27T15:53:00Z"/>
              </w:rPr>
            </w:pPr>
            <w:ins w:id="686" w:author="dsloanm" w:date="2017-03-27T15:55:00Z">
              <w:r>
                <w:rPr>
                  <w:rFonts w:ascii="Calibri" w:hAnsi="Calibri" w:cs="Calibri"/>
                  <w:color w:val="000000"/>
                </w:rPr>
                <w:t>49152</w:t>
              </w:r>
            </w:ins>
          </w:p>
        </w:tc>
        <w:tc>
          <w:tcPr>
            <w:tcW w:w="1217" w:type="dxa"/>
            <w:shd w:val="clear" w:color="auto" w:fill="auto"/>
            <w:vAlign w:val="bottom"/>
            <w:tcPrChange w:id="687" w:author="dsloanm" w:date="2017-03-27T15:55:00Z">
              <w:tcPr>
                <w:tcW w:w="1217" w:type="dxa"/>
                <w:shd w:val="clear" w:color="auto" w:fill="auto"/>
                <w:vAlign w:val="bottom"/>
              </w:tcPr>
            </w:tcPrChange>
          </w:tcPr>
          <w:p w14:paraId="5F5CB951" w14:textId="1B239965" w:rsidR="00E759C4" w:rsidRPr="00951EF6" w:rsidRDefault="00E759C4" w:rsidP="00E759C4">
            <w:pPr>
              <w:jc w:val="right"/>
              <w:rPr>
                <w:ins w:id="688" w:author="dsloanm" w:date="2017-03-27T15:53:00Z"/>
              </w:rPr>
            </w:pPr>
            <w:ins w:id="689" w:author="dsloanm" w:date="2017-03-27T15:55:00Z">
              <w:r>
                <w:rPr>
                  <w:rFonts w:ascii="Calibri" w:hAnsi="Calibri" w:cs="Calibri"/>
                  <w:color w:val="000000"/>
                </w:rPr>
                <w:t>880.738</w:t>
              </w:r>
            </w:ins>
          </w:p>
        </w:tc>
        <w:tc>
          <w:tcPr>
            <w:tcW w:w="1218" w:type="dxa"/>
            <w:shd w:val="clear" w:color="auto" w:fill="auto"/>
            <w:vAlign w:val="bottom"/>
            <w:tcPrChange w:id="690" w:author="dsloanm" w:date="2017-03-27T15:55:00Z">
              <w:tcPr>
                <w:tcW w:w="1218" w:type="dxa"/>
                <w:shd w:val="clear" w:color="auto" w:fill="auto"/>
                <w:vAlign w:val="bottom"/>
              </w:tcPr>
            </w:tcPrChange>
          </w:tcPr>
          <w:p w14:paraId="033E4899" w14:textId="5831B05F" w:rsidR="00E759C4" w:rsidRPr="00951EF6" w:rsidRDefault="00E759C4" w:rsidP="00E759C4">
            <w:pPr>
              <w:jc w:val="right"/>
              <w:rPr>
                <w:ins w:id="691" w:author="dsloanm" w:date="2017-03-27T15:53:00Z"/>
              </w:rPr>
            </w:pPr>
            <w:ins w:id="692" w:author="dsloanm" w:date="2017-03-27T15:55:00Z">
              <w:r>
                <w:rPr>
                  <w:rFonts w:ascii="Calibri" w:hAnsi="Calibri" w:cs="Calibri"/>
                  <w:color w:val="000000"/>
                </w:rPr>
                <w:t>1499.177</w:t>
              </w:r>
            </w:ins>
          </w:p>
        </w:tc>
        <w:tc>
          <w:tcPr>
            <w:tcW w:w="1218" w:type="dxa"/>
            <w:shd w:val="clear" w:color="auto" w:fill="auto"/>
            <w:vAlign w:val="bottom"/>
            <w:tcPrChange w:id="693" w:author="dsloanm" w:date="2017-03-27T15:55:00Z">
              <w:tcPr>
                <w:tcW w:w="1218" w:type="dxa"/>
                <w:shd w:val="clear" w:color="auto" w:fill="auto"/>
                <w:vAlign w:val="bottom"/>
              </w:tcPr>
            </w:tcPrChange>
          </w:tcPr>
          <w:p w14:paraId="0773C5D7" w14:textId="3A2AD9B5" w:rsidR="00E759C4" w:rsidRPr="00951EF6" w:rsidRDefault="00E759C4" w:rsidP="00E759C4">
            <w:pPr>
              <w:jc w:val="right"/>
              <w:rPr>
                <w:ins w:id="694" w:author="dsloanm" w:date="2017-03-27T15:53:00Z"/>
              </w:rPr>
            </w:pPr>
            <w:ins w:id="695" w:author="dsloanm" w:date="2017-03-27T15:55:00Z">
              <w:r>
                <w:rPr>
                  <w:rFonts w:ascii="Calibri" w:hAnsi="Calibri" w:cs="Calibri"/>
                  <w:color w:val="000000"/>
                </w:rPr>
                <w:t>1251.076</w:t>
              </w:r>
            </w:ins>
          </w:p>
        </w:tc>
      </w:tr>
      <w:tr w:rsidR="00E759C4" w:rsidRPr="00D91812" w14:paraId="155F8BAC" w14:textId="77777777" w:rsidTr="00E759C4">
        <w:trPr>
          <w:jc w:val="center"/>
          <w:ins w:id="696" w:author="dsloanm" w:date="2017-03-27T15:53:00Z"/>
          <w:trPrChange w:id="697" w:author="dsloanm" w:date="2017-03-27T15:55:00Z">
            <w:trPr>
              <w:jc w:val="center"/>
            </w:trPr>
          </w:trPrChange>
        </w:trPr>
        <w:tc>
          <w:tcPr>
            <w:tcW w:w="1217" w:type="dxa"/>
            <w:shd w:val="clear" w:color="auto" w:fill="auto"/>
            <w:vAlign w:val="bottom"/>
            <w:tcPrChange w:id="698" w:author="dsloanm" w:date="2017-03-27T15:55:00Z">
              <w:tcPr>
                <w:tcW w:w="1217" w:type="dxa"/>
                <w:shd w:val="clear" w:color="auto" w:fill="auto"/>
                <w:vAlign w:val="bottom"/>
              </w:tcPr>
            </w:tcPrChange>
          </w:tcPr>
          <w:p w14:paraId="728ACA58" w14:textId="1D9DA1B4" w:rsidR="00E759C4" w:rsidRPr="00951EF6" w:rsidRDefault="00E759C4" w:rsidP="00E759C4">
            <w:pPr>
              <w:jc w:val="right"/>
              <w:rPr>
                <w:ins w:id="699" w:author="dsloanm" w:date="2017-03-27T15:53:00Z"/>
              </w:rPr>
            </w:pPr>
            <w:ins w:id="700" w:author="dsloanm" w:date="2017-03-27T15:55:00Z">
              <w:r>
                <w:rPr>
                  <w:rFonts w:ascii="Calibri" w:hAnsi="Calibri" w:cs="Calibri"/>
                  <w:color w:val="000000"/>
                </w:rPr>
                <w:t>768</w:t>
              </w:r>
            </w:ins>
          </w:p>
        </w:tc>
        <w:tc>
          <w:tcPr>
            <w:tcW w:w="1228" w:type="dxa"/>
            <w:shd w:val="clear" w:color="auto" w:fill="auto"/>
            <w:vAlign w:val="bottom"/>
            <w:tcPrChange w:id="701" w:author="dsloanm" w:date="2017-03-27T15:55:00Z">
              <w:tcPr>
                <w:tcW w:w="1228" w:type="dxa"/>
                <w:shd w:val="clear" w:color="auto" w:fill="auto"/>
                <w:vAlign w:val="bottom"/>
              </w:tcPr>
            </w:tcPrChange>
          </w:tcPr>
          <w:p w14:paraId="51818489" w14:textId="137FF06F" w:rsidR="00E759C4" w:rsidRPr="00951EF6" w:rsidRDefault="00E759C4" w:rsidP="00E759C4">
            <w:pPr>
              <w:jc w:val="right"/>
              <w:rPr>
                <w:ins w:id="702" w:author="dsloanm" w:date="2017-03-27T15:53:00Z"/>
              </w:rPr>
            </w:pPr>
            <w:ins w:id="703" w:author="dsloanm" w:date="2017-03-27T15:55:00Z">
              <w:r>
                <w:rPr>
                  <w:rFonts w:ascii="Calibri" w:hAnsi="Calibri" w:cs="Calibri"/>
                  <w:color w:val="000000"/>
                </w:rPr>
                <w:t>98304</w:t>
              </w:r>
            </w:ins>
          </w:p>
        </w:tc>
        <w:tc>
          <w:tcPr>
            <w:tcW w:w="1217" w:type="dxa"/>
            <w:shd w:val="clear" w:color="auto" w:fill="auto"/>
            <w:vAlign w:val="bottom"/>
            <w:tcPrChange w:id="704" w:author="dsloanm" w:date="2017-03-27T15:55:00Z">
              <w:tcPr>
                <w:tcW w:w="1217" w:type="dxa"/>
                <w:shd w:val="clear" w:color="auto" w:fill="auto"/>
                <w:vAlign w:val="bottom"/>
              </w:tcPr>
            </w:tcPrChange>
          </w:tcPr>
          <w:p w14:paraId="70C64B44" w14:textId="223D44D9" w:rsidR="00E759C4" w:rsidRPr="00951EF6" w:rsidRDefault="00E759C4" w:rsidP="00E759C4">
            <w:pPr>
              <w:jc w:val="right"/>
              <w:rPr>
                <w:ins w:id="705" w:author="dsloanm" w:date="2017-03-27T15:53:00Z"/>
              </w:rPr>
            </w:pPr>
            <w:ins w:id="706" w:author="dsloanm" w:date="2017-03-27T15:55:00Z">
              <w:r>
                <w:rPr>
                  <w:rFonts w:ascii="Calibri" w:hAnsi="Calibri" w:cs="Calibri"/>
                  <w:color w:val="000000"/>
                </w:rPr>
                <w:t>924.212</w:t>
              </w:r>
            </w:ins>
          </w:p>
        </w:tc>
        <w:tc>
          <w:tcPr>
            <w:tcW w:w="1218" w:type="dxa"/>
            <w:shd w:val="clear" w:color="auto" w:fill="auto"/>
            <w:vAlign w:val="bottom"/>
            <w:tcPrChange w:id="707" w:author="dsloanm" w:date="2017-03-27T15:55:00Z">
              <w:tcPr>
                <w:tcW w:w="1218" w:type="dxa"/>
                <w:shd w:val="clear" w:color="auto" w:fill="auto"/>
                <w:vAlign w:val="bottom"/>
              </w:tcPr>
            </w:tcPrChange>
          </w:tcPr>
          <w:p w14:paraId="02426532" w14:textId="0A668166" w:rsidR="00E759C4" w:rsidRPr="00951EF6" w:rsidRDefault="00E759C4" w:rsidP="00E759C4">
            <w:pPr>
              <w:jc w:val="right"/>
              <w:rPr>
                <w:ins w:id="708" w:author="dsloanm" w:date="2017-03-27T15:53:00Z"/>
              </w:rPr>
            </w:pPr>
            <w:ins w:id="709" w:author="dsloanm" w:date="2017-03-27T15:55:00Z">
              <w:r>
                <w:rPr>
                  <w:rFonts w:ascii="Calibri" w:hAnsi="Calibri" w:cs="Calibri"/>
                  <w:color w:val="000000"/>
                </w:rPr>
                <w:t>1428.858</w:t>
              </w:r>
            </w:ins>
          </w:p>
        </w:tc>
        <w:tc>
          <w:tcPr>
            <w:tcW w:w="1218" w:type="dxa"/>
            <w:shd w:val="clear" w:color="auto" w:fill="auto"/>
            <w:vAlign w:val="bottom"/>
            <w:tcPrChange w:id="710" w:author="dsloanm" w:date="2017-03-27T15:55:00Z">
              <w:tcPr>
                <w:tcW w:w="1218" w:type="dxa"/>
                <w:shd w:val="clear" w:color="auto" w:fill="auto"/>
                <w:vAlign w:val="bottom"/>
              </w:tcPr>
            </w:tcPrChange>
          </w:tcPr>
          <w:p w14:paraId="4830DB72" w14:textId="3565C5CF" w:rsidR="00E759C4" w:rsidRPr="00951EF6" w:rsidRDefault="00E759C4" w:rsidP="00E759C4">
            <w:pPr>
              <w:jc w:val="right"/>
              <w:rPr>
                <w:ins w:id="711" w:author="dsloanm" w:date="2017-03-27T15:53:00Z"/>
              </w:rPr>
            </w:pPr>
            <w:ins w:id="712" w:author="dsloanm" w:date="2017-03-27T15:55:00Z">
              <w:r>
                <w:rPr>
                  <w:rFonts w:ascii="Calibri" w:hAnsi="Calibri" w:cs="Calibri"/>
                  <w:color w:val="000000"/>
                </w:rPr>
                <w:t>1553.405</w:t>
              </w:r>
            </w:ins>
          </w:p>
        </w:tc>
      </w:tr>
      <w:tr w:rsidR="00E759C4" w:rsidRPr="00D91812" w14:paraId="1EA4C485" w14:textId="77777777" w:rsidTr="00E759C4">
        <w:trPr>
          <w:jc w:val="center"/>
          <w:ins w:id="713" w:author="dsloanm" w:date="2017-03-27T15:53:00Z"/>
          <w:trPrChange w:id="714" w:author="dsloanm" w:date="2017-03-27T15:55:00Z">
            <w:trPr>
              <w:jc w:val="center"/>
            </w:trPr>
          </w:trPrChange>
        </w:trPr>
        <w:tc>
          <w:tcPr>
            <w:tcW w:w="1217" w:type="dxa"/>
            <w:shd w:val="clear" w:color="auto" w:fill="auto"/>
            <w:vAlign w:val="bottom"/>
            <w:tcPrChange w:id="715" w:author="dsloanm" w:date="2017-03-27T15:55:00Z">
              <w:tcPr>
                <w:tcW w:w="1217" w:type="dxa"/>
                <w:shd w:val="clear" w:color="auto" w:fill="auto"/>
                <w:vAlign w:val="bottom"/>
              </w:tcPr>
            </w:tcPrChange>
          </w:tcPr>
          <w:p w14:paraId="0D7DF524" w14:textId="04B0C0FE" w:rsidR="00E759C4" w:rsidRPr="00951EF6" w:rsidRDefault="00E759C4" w:rsidP="00E759C4">
            <w:pPr>
              <w:jc w:val="right"/>
              <w:rPr>
                <w:ins w:id="716" w:author="dsloanm" w:date="2017-03-27T15:53:00Z"/>
              </w:rPr>
            </w:pPr>
            <w:ins w:id="717" w:author="dsloanm" w:date="2017-03-27T15:55:00Z">
              <w:r>
                <w:rPr>
                  <w:rFonts w:ascii="Calibri" w:hAnsi="Calibri" w:cs="Calibri"/>
                  <w:color w:val="000000"/>
                </w:rPr>
                <w:t>1536</w:t>
              </w:r>
            </w:ins>
          </w:p>
        </w:tc>
        <w:tc>
          <w:tcPr>
            <w:tcW w:w="1228" w:type="dxa"/>
            <w:shd w:val="clear" w:color="auto" w:fill="auto"/>
            <w:vAlign w:val="bottom"/>
            <w:tcPrChange w:id="718" w:author="dsloanm" w:date="2017-03-27T15:55:00Z">
              <w:tcPr>
                <w:tcW w:w="1228" w:type="dxa"/>
                <w:shd w:val="clear" w:color="auto" w:fill="auto"/>
                <w:vAlign w:val="bottom"/>
              </w:tcPr>
            </w:tcPrChange>
          </w:tcPr>
          <w:p w14:paraId="34322DA3" w14:textId="0617AF76" w:rsidR="00E759C4" w:rsidRPr="00951EF6" w:rsidRDefault="00E759C4" w:rsidP="00E759C4">
            <w:pPr>
              <w:jc w:val="right"/>
              <w:rPr>
                <w:ins w:id="719" w:author="dsloanm" w:date="2017-03-27T15:53:00Z"/>
              </w:rPr>
            </w:pPr>
            <w:ins w:id="720" w:author="dsloanm" w:date="2017-03-27T15:55:00Z">
              <w:r>
                <w:rPr>
                  <w:rFonts w:ascii="Calibri" w:hAnsi="Calibri" w:cs="Calibri"/>
                  <w:color w:val="000000"/>
                </w:rPr>
                <w:t>196608</w:t>
              </w:r>
            </w:ins>
          </w:p>
        </w:tc>
        <w:tc>
          <w:tcPr>
            <w:tcW w:w="1217" w:type="dxa"/>
            <w:shd w:val="clear" w:color="auto" w:fill="auto"/>
            <w:vAlign w:val="bottom"/>
            <w:tcPrChange w:id="721" w:author="dsloanm" w:date="2017-03-27T15:55:00Z">
              <w:tcPr>
                <w:tcW w:w="1217" w:type="dxa"/>
                <w:shd w:val="clear" w:color="auto" w:fill="auto"/>
                <w:vAlign w:val="bottom"/>
              </w:tcPr>
            </w:tcPrChange>
          </w:tcPr>
          <w:p w14:paraId="040D8B9A" w14:textId="4ED3F31F" w:rsidR="00E759C4" w:rsidRPr="00951EF6" w:rsidRDefault="00E759C4" w:rsidP="00E759C4">
            <w:pPr>
              <w:jc w:val="right"/>
              <w:rPr>
                <w:ins w:id="722" w:author="dsloanm" w:date="2017-03-27T15:53:00Z"/>
              </w:rPr>
            </w:pPr>
            <w:ins w:id="723" w:author="dsloanm" w:date="2017-03-27T15:55:00Z">
              <w:r>
                <w:rPr>
                  <w:rFonts w:ascii="Calibri" w:hAnsi="Calibri" w:cs="Calibri"/>
                  <w:color w:val="000000"/>
                </w:rPr>
                <w:t>821.884</w:t>
              </w:r>
            </w:ins>
          </w:p>
        </w:tc>
        <w:tc>
          <w:tcPr>
            <w:tcW w:w="1218" w:type="dxa"/>
            <w:shd w:val="clear" w:color="auto" w:fill="auto"/>
            <w:vAlign w:val="bottom"/>
            <w:tcPrChange w:id="724" w:author="dsloanm" w:date="2017-03-27T15:55:00Z">
              <w:tcPr>
                <w:tcW w:w="1218" w:type="dxa"/>
                <w:shd w:val="clear" w:color="auto" w:fill="auto"/>
                <w:vAlign w:val="bottom"/>
              </w:tcPr>
            </w:tcPrChange>
          </w:tcPr>
          <w:p w14:paraId="16B14E11" w14:textId="35A65EA7" w:rsidR="00E759C4" w:rsidRPr="00951EF6" w:rsidRDefault="00E759C4" w:rsidP="00E759C4">
            <w:pPr>
              <w:jc w:val="right"/>
              <w:rPr>
                <w:ins w:id="725" w:author="dsloanm" w:date="2017-03-27T15:53:00Z"/>
              </w:rPr>
            </w:pPr>
            <w:ins w:id="726" w:author="dsloanm" w:date="2017-03-27T15:55:00Z">
              <w:r>
                <w:rPr>
                  <w:rFonts w:ascii="Calibri" w:hAnsi="Calibri" w:cs="Calibri"/>
                  <w:color w:val="000000"/>
                </w:rPr>
                <w:t>1548.462</w:t>
              </w:r>
            </w:ins>
          </w:p>
        </w:tc>
        <w:tc>
          <w:tcPr>
            <w:tcW w:w="1218" w:type="dxa"/>
            <w:shd w:val="clear" w:color="auto" w:fill="auto"/>
            <w:vAlign w:val="bottom"/>
            <w:tcPrChange w:id="727" w:author="dsloanm" w:date="2017-03-27T15:55:00Z">
              <w:tcPr>
                <w:tcW w:w="1218" w:type="dxa"/>
                <w:shd w:val="clear" w:color="auto" w:fill="auto"/>
                <w:vAlign w:val="bottom"/>
              </w:tcPr>
            </w:tcPrChange>
          </w:tcPr>
          <w:p w14:paraId="2B0CA1B7" w14:textId="29F5143F" w:rsidR="00E759C4" w:rsidRPr="00951EF6" w:rsidRDefault="00E759C4" w:rsidP="00E759C4">
            <w:pPr>
              <w:jc w:val="right"/>
              <w:rPr>
                <w:ins w:id="728" w:author="dsloanm" w:date="2017-03-27T15:53:00Z"/>
              </w:rPr>
            </w:pPr>
            <w:ins w:id="729" w:author="dsloanm" w:date="2017-03-27T15:55:00Z">
              <w:r>
                <w:rPr>
                  <w:rFonts w:ascii="Calibri" w:hAnsi="Calibri" w:cs="Calibri"/>
                  <w:color w:val="000000"/>
                </w:rPr>
                <w:t>1354.874</w:t>
              </w:r>
            </w:ins>
          </w:p>
        </w:tc>
      </w:tr>
      <w:tr w:rsidR="00E759C4" w:rsidRPr="00D91812" w14:paraId="0B82BDBA" w14:textId="77777777" w:rsidTr="00E759C4">
        <w:trPr>
          <w:jc w:val="center"/>
          <w:ins w:id="730" w:author="dsloanm" w:date="2017-03-27T15:53:00Z"/>
          <w:trPrChange w:id="731" w:author="dsloanm" w:date="2017-03-27T15:55:00Z">
            <w:trPr>
              <w:jc w:val="center"/>
            </w:trPr>
          </w:trPrChange>
        </w:trPr>
        <w:tc>
          <w:tcPr>
            <w:tcW w:w="1217" w:type="dxa"/>
            <w:shd w:val="clear" w:color="auto" w:fill="auto"/>
            <w:vAlign w:val="bottom"/>
            <w:tcPrChange w:id="732" w:author="dsloanm" w:date="2017-03-27T15:55:00Z">
              <w:tcPr>
                <w:tcW w:w="1217" w:type="dxa"/>
                <w:shd w:val="clear" w:color="auto" w:fill="auto"/>
                <w:vAlign w:val="bottom"/>
              </w:tcPr>
            </w:tcPrChange>
          </w:tcPr>
          <w:p w14:paraId="3213F065" w14:textId="0EAD8466" w:rsidR="00E759C4" w:rsidRPr="00951EF6" w:rsidRDefault="00E759C4" w:rsidP="00E759C4">
            <w:pPr>
              <w:jc w:val="right"/>
              <w:rPr>
                <w:ins w:id="733" w:author="dsloanm" w:date="2017-03-27T15:53:00Z"/>
              </w:rPr>
            </w:pPr>
            <w:ins w:id="734" w:author="dsloanm" w:date="2017-03-27T15:55:00Z">
              <w:r>
                <w:rPr>
                  <w:rFonts w:ascii="Calibri" w:hAnsi="Calibri" w:cs="Calibri"/>
                  <w:color w:val="000000"/>
                </w:rPr>
                <w:t>3072</w:t>
              </w:r>
            </w:ins>
          </w:p>
        </w:tc>
        <w:tc>
          <w:tcPr>
            <w:tcW w:w="1228" w:type="dxa"/>
            <w:shd w:val="clear" w:color="auto" w:fill="auto"/>
            <w:vAlign w:val="bottom"/>
            <w:tcPrChange w:id="735" w:author="dsloanm" w:date="2017-03-27T15:55:00Z">
              <w:tcPr>
                <w:tcW w:w="1228" w:type="dxa"/>
                <w:shd w:val="clear" w:color="auto" w:fill="auto"/>
                <w:vAlign w:val="bottom"/>
              </w:tcPr>
            </w:tcPrChange>
          </w:tcPr>
          <w:p w14:paraId="41FA1082" w14:textId="563E2CAB" w:rsidR="00E759C4" w:rsidRPr="00951EF6" w:rsidRDefault="00E759C4" w:rsidP="00E759C4">
            <w:pPr>
              <w:jc w:val="right"/>
              <w:rPr>
                <w:ins w:id="736" w:author="dsloanm" w:date="2017-03-27T15:53:00Z"/>
              </w:rPr>
            </w:pPr>
            <w:ins w:id="737" w:author="dsloanm" w:date="2017-03-27T15:55:00Z">
              <w:r>
                <w:rPr>
                  <w:rFonts w:ascii="Calibri" w:hAnsi="Calibri" w:cs="Calibri"/>
                  <w:color w:val="000000"/>
                </w:rPr>
                <w:t>393216</w:t>
              </w:r>
            </w:ins>
          </w:p>
        </w:tc>
        <w:tc>
          <w:tcPr>
            <w:tcW w:w="1217" w:type="dxa"/>
            <w:shd w:val="clear" w:color="auto" w:fill="auto"/>
            <w:vAlign w:val="bottom"/>
            <w:tcPrChange w:id="738" w:author="dsloanm" w:date="2017-03-27T15:55:00Z">
              <w:tcPr>
                <w:tcW w:w="1217" w:type="dxa"/>
                <w:shd w:val="clear" w:color="auto" w:fill="auto"/>
                <w:vAlign w:val="bottom"/>
              </w:tcPr>
            </w:tcPrChange>
          </w:tcPr>
          <w:p w14:paraId="31581F72" w14:textId="1E689BCF" w:rsidR="00E759C4" w:rsidRPr="00951EF6" w:rsidRDefault="00E759C4" w:rsidP="00E759C4">
            <w:pPr>
              <w:jc w:val="right"/>
              <w:rPr>
                <w:ins w:id="739" w:author="dsloanm" w:date="2017-03-27T15:53:00Z"/>
              </w:rPr>
            </w:pPr>
            <w:ins w:id="740" w:author="dsloanm" w:date="2017-03-27T15:55:00Z">
              <w:r>
                <w:rPr>
                  <w:rFonts w:ascii="Calibri" w:hAnsi="Calibri" w:cs="Calibri"/>
                  <w:color w:val="000000"/>
                </w:rPr>
                <w:t>1287.72</w:t>
              </w:r>
            </w:ins>
          </w:p>
        </w:tc>
        <w:tc>
          <w:tcPr>
            <w:tcW w:w="1218" w:type="dxa"/>
            <w:shd w:val="clear" w:color="auto" w:fill="auto"/>
            <w:vAlign w:val="bottom"/>
            <w:tcPrChange w:id="741" w:author="dsloanm" w:date="2017-03-27T15:55:00Z">
              <w:tcPr>
                <w:tcW w:w="1218" w:type="dxa"/>
                <w:shd w:val="clear" w:color="auto" w:fill="auto"/>
                <w:vAlign w:val="bottom"/>
              </w:tcPr>
            </w:tcPrChange>
          </w:tcPr>
          <w:p w14:paraId="1CBB388D" w14:textId="3B4D36F4" w:rsidR="00E759C4" w:rsidRPr="00951EF6" w:rsidRDefault="00E759C4" w:rsidP="00E759C4">
            <w:pPr>
              <w:jc w:val="right"/>
              <w:rPr>
                <w:ins w:id="742" w:author="dsloanm" w:date="2017-03-27T15:53:00Z"/>
              </w:rPr>
            </w:pPr>
            <w:ins w:id="743" w:author="dsloanm" w:date="2017-03-27T15:55:00Z">
              <w:r>
                <w:rPr>
                  <w:rFonts w:ascii="Calibri" w:hAnsi="Calibri" w:cs="Calibri"/>
                  <w:color w:val="000000"/>
                </w:rPr>
                <w:t>1527.065</w:t>
              </w:r>
            </w:ins>
          </w:p>
        </w:tc>
        <w:tc>
          <w:tcPr>
            <w:tcW w:w="1218" w:type="dxa"/>
            <w:shd w:val="clear" w:color="auto" w:fill="auto"/>
            <w:vAlign w:val="bottom"/>
            <w:tcPrChange w:id="744" w:author="dsloanm" w:date="2017-03-27T15:55:00Z">
              <w:tcPr>
                <w:tcW w:w="1218" w:type="dxa"/>
                <w:shd w:val="clear" w:color="auto" w:fill="auto"/>
                <w:vAlign w:val="bottom"/>
              </w:tcPr>
            </w:tcPrChange>
          </w:tcPr>
          <w:p w14:paraId="55752E6C" w14:textId="2C380943" w:rsidR="00E759C4" w:rsidRPr="00951EF6" w:rsidRDefault="00E759C4" w:rsidP="00E759C4">
            <w:pPr>
              <w:jc w:val="right"/>
              <w:rPr>
                <w:ins w:id="745" w:author="dsloanm" w:date="2017-03-27T15:53:00Z"/>
              </w:rPr>
            </w:pPr>
            <w:ins w:id="746" w:author="dsloanm" w:date="2017-03-27T15:55:00Z">
              <w:r>
                <w:rPr>
                  <w:rFonts w:ascii="Calibri" w:hAnsi="Calibri" w:cs="Calibri"/>
                  <w:color w:val="000000"/>
                </w:rPr>
                <w:t>1649.823</w:t>
              </w:r>
            </w:ins>
          </w:p>
        </w:tc>
      </w:tr>
      <w:tr w:rsidR="00E759C4" w:rsidRPr="00D91812" w14:paraId="48409E52" w14:textId="77777777" w:rsidTr="00E759C4">
        <w:trPr>
          <w:jc w:val="center"/>
          <w:ins w:id="747" w:author="dsloanm" w:date="2017-03-27T15:53:00Z"/>
          <w:trPrChange w:id="748" w:author="dsloanm" w:date="2017-03-27T15:55:00Z">
            <w:trPr>
              <w:jc w:val="center"/>
            </w:trPr>
          </w:trPrChange>
        </w:trPr>
        <w:tc>
          <w:tcPr>
            <w:tcW w:w="1217" w:type="dxa"/>
            <w:tcBorders>
              <w:bottom w:val="double" w:sz="4" w:space="0" w:color="auto"/>
            </w:tcBorders>
            <w:shd w:val="clear" w:color="auto" w:fill="auto"/>
            <w:vAlign w:val="bottom"/>
            <w:tcPrChange w:id="749" w:author="dsloanm" w:date="2017-03-27T15:55:00Z">
              <w:tcPr>
                <w:tcW w:w="1217" w:type="dxa"/>
                <w:tcBorders>
                  <w:bottom w:val="double" w:sz="4" w:space="0" w:color="auto"/>
                </w:tcBorders>
                <w:shd w:val="clear" w:color="auto" w:fill="auto"/>
                <w:vAlign w:val="bottom"/>
              </w:tcPr>
            </w:tcPrChange>
          </w:tcPr>
          <w:p w14:paraId="31B54FE7" w14:textId="24624C96" w:rsidR="00E759C4" w:rsidRPr="00951EF6" w:rsidRDefault="00E759C4" w:rsidP="00E759C4">
            <w:pPr>
              <w:jc w:val="right"/>
              <w:rPr>
                <w:ins w:id="750" w:author="dsloanm" w:date="2017-03-27T15:53:00Z"/>
              </w:rPr>
            </w:pPr>
            <w:ins w:id="751" w:author="dsloanm" w:date="2017-03-27T15:55:00Z">
              <w:r>
                <w:rPr>
                  <w:rFonts w:ascii="Calibri" w:hAnsi="Calibri" w:cs="Calibri"/>
                  <w:color w:val="000000"/>
                </w:rPr>
                <w:t>6144</w:t>
              </w:r>
            </w:ins>
          </w:p>
        </w:tc>
        <w:tc>
          <w:tcPr>
            <w:tcW w:w="1228" w:type="dxa"/>
            <w:tcBorders>
              <w:bottom w:val="double" w:sz="4" w:space="0" w:color="auto"/>
            </w:tcBorders>
            <w:shd w:val="clear" w:color="auto" w:fill="auto"/>
            <w:vAlign w:val="bottom"/>
            <w:tcPrChange w:id="752" w:author="dsloanm" w:date="2017-03-27T15:55:00Z">
              <w:tcPr>
                <w:tcW w:w="1228" w:type="dxa"/>
                <w:tcBorders>
                  <w:bottom w:val="double" w:sz="4" w:space="0" w:color="auto"/>
                </w:tcBorders>
                <w:shd w:val="clear" w:color="auto" w:fill="auto"/>
                <w:vAlign w:val="bottom"/>
              </w:tcPr>
            </w:tcPrChange>
          </w:tcPr>
          <w:p w14:paraId="13C727C3" w14:textId="11C5F512" w:rsidR="00E759C4" w:rsidRPr="00951EF6" w:rsidRDefault="00E759C4" w:rsidP="00E759C4">
            <w:pPr>
              <w:jc w:val="right"/>
              <w:rPr>
                <w:ins w:id="753" w:author="dsloanm" w:date="2017-03-27T15:53:00Z"/>
              </w:rPr>
            </w:pPr>
            <w:ins w:id="754" w:author="dsloanm" w:date="2017-03-27T15:55:00Z">
              <w:r>
                <w:rPr>
                  <w:rFonts w:ascii="Calibri" w:hAnsi="Calibri" w:cs="Calibri"/>
                  <w:color w:val="000000"/>
                </w:rPr>
                <w:t>786432</w:t>
              </w:r>
            </w:ins>
          </w:p>
        </w:tc>
        <w:tc>
          <w:tcPr>
            <w:tcW w:w="1217" w:type="dxa"/>
            <w:tcBorders>
              <w:bottom w:val="double" w:sz="4" w:space="0" w:color="auto"/>
            </w:tcBorders>
            <w:shd w:val="clear" w:color="auto" w:fill="auto"/>
            <w:vAlign w:val="bottom"/>
            <w:tcPrChange w:id="755" w:author="dsloanm" w:date="2017-03-27T15:55:00Z">
              <w:tcPr>
                <w:tcW w:w="1217" w:type="dxa"/>
                <w:tcBorders>
                  <w:bottom w:val="double" w:sz="4" w:space="0" w:color="auto"/>
                </w:tcBorders>
                <w:shd w:val="clear" w:color="auto" w:fill="auto"/>
                <w:vAlign w:val="bottom"/>
              </w:tcPr>
            </w:tcPrChange>
          </w:tcPr>
          <w:p w14:paraId="5A4D2B52" w14:textId="1E937091" w:rsidR="00E759C4" w:rsidRPr="00951EF6" w:rsidRDefault="00E759C4" w:rsidP="00E759C4">
            <w:pPr>
              <w:jc w:val="right"/>
              <w:rPr>
                <w:ins w:id="756" w:author="dsloanm" w:date="2017-03-27T15:53:00Z"/>
              </w:rPr>
            </w:pPr>
            <w:ins w:id="757" w:author="dsloanm" w:date="2017-03-27T15:55:00Z">
              <w:r>
                <w:rPr>
                  <w:rFonts w:ascii="Calibri" w:hAnsi="Calibri" w:cs="Calibri"/>
                  <w:color w:val="000000"/>
                </w:rPr>
                <w:t>946.356</w:t>
              </w:r>
            </w:ins>
          </w:p>
        </w:tc>
        <w:tc>
          <w:tcPr>
            <w:tcW w:w="1218" w:type="dxa"/>
            <w:tcBorders>
              <w:bottom w:val="double" w:sz="4" w:space="0" w:color="auto"/>
            </w:tcBorders>
            <w:shd w:val="clear" w:color="auto" w:fill="auto"/>
            <w:vAlign w:val="bottom"/>
            <w:tcPrChange w:id="758" w:author="dsloanm" w:date="2017-03-27T15:55:00Z">
              <w:tcPr>
                <w:tcW w:w="1218" w:type="dxa"/>
                <w:tcBorders>
                  <w:bottom w:val="double" w:sz="4" w:space="0" w:color="auto"/>
                </w:tcBorders>
                <w:shd w:val="clear" w:color="auto" w:fill="auto"/>
                <w:vAlign w:val="bottom"/>
              </w:tcPr>
            </w:tcPrChange>
          </w:tcPr>
          <w:p w14:paraId="5D83CD91" w14:textId="007DB746" w:rsidR="00E759C4" w:rsidRPr="00951EF6" w:rsidRDefault="00E759C4" w:rsidP="00E759C4">
            <w:pPr>
              <w:jc w:val="right"/>
              <w:rPr>
                <w:ins w:id="759" w:author="dsloanm" w:date="2017-03-27T15:53:00Z"/>
              </w:rPr>
            </w:pPr>
            <w:ins w:id="760" w:author="dsloanm" w:date="2017-03-27T15:55:00Z">
              <w:r>
                <w:rPr>
                  <w:rFonts w:ascii="Calibri" w:hAnsi="Calibri" w:cs="Calibri"/>
                  <w:color w:val="000000"/>
                </w:rPr>
                <w:t>1635.712</w:t>
              </w:r>
            </w:ins>
          </w:p>
        </w:tc>
        <w:tc>
          <w:tcPr>
            <w:tcW w:w="1218" w:type="dxa"/>
            <w:tcBorders>
              <w:bottom w:val="double" w:sz="4" w:space="0" w:color="auto"/>
            </w:tcBorders>
            <w:shd w:val="clear" w:color="auto" w:fill="auto"/>
            <w:vAlign w:val="bottom"/>
            <w:tcPrChange w:id="761" w:author="dsloanm" w:date="2017-03-27T15:55:00Z">
              <w:tcPr>
                <w:tcW w:w="1218" w:type="dxa"/>
                <w:tcBorders>
                  <w:bottom w:val="double" w:sz="4" w:space="0" w:color="auto"/>
                </w:tcBorders>
                <w:shd w:val="clear" w:color="auto" w:fill="auto"/>
                <w:vAlign w:val="bottom"/>
              </w:tcPr>
            </w:tcPrChange>
          </w:tcPr>
          <w:p w14:paraId="24721948" w14:textId="1D1ED0E4" w:rsidR="00E759C4" w:rsidRPr="00951EF6" w:rsidRDefault="00E759C4" w:rsidP="00E759C4">
            <w:pPr>
              <w:jc w:val="right"/>
              <w:rPr>
                <w:ins w:id="762" w:author="dsloanm" w:date="2017-03-27T15:53:00Z"/>
              </w:rPr>
            </w:pPr>
            <w:ins w:id="763" w:author="dsloanm" w:date="2017-03-27T15:55:00Z">
              <w:r>
                <w:rPr>
                  <w:rFonts w:ascii="Calibri" w:hAnsi="Calibri" w:cs="Calibri"/>
                  <w:color w:val="000000"/>
                </w:rPr>
                <w:t>1939.126</w:t>
              </w:r>
            </w:ins>
          </w:p>
        </w:tc>
      </w:tr>
    </w:tbl>
    <w:p w14:paraId="72068E59" w14:textId="707F51ED" w:rsidR="00E759C4" w:rsidRDefault="00E759C4" w:rsidP="00E759C4">
      <w:pPr>
        <w:pStyle w:val="Caption"/>
        <w:jc w:val="center"/>
        <w:rPr>
          <w:ins w:id="764" w:author="dsloanm" w:date="2017-03-27T15:53:00Z"/>
        </w:rPr>
      </w:pPr>
      <w:ins w:id="765" w:author="dsloanm" w:date="2017-03-27T15:53:00Z">
        <w:r>
          <w:t xml:space="preserve">Table </w:t>
        </w:r>
        <w:r>
          <w:fldChar w:fldCharType="begin"/>
        </w:r>
        <w:r>
          <w:instrText xml:space="preserve"> SEQ Table \* ARABIC </w:instrText>
        </w:r>
        <w:r>
          <w:fldChar w:fldCharType="separate"/>
        </w:r>
      </w:ins>
      <w:ins w:id="766" w:author="dsloanm" w:date="2017-06-21T13:47:00Z">
        <w:r w:rsidR="00E5516B">
          <w:rPr>
            <w:noProof/>
          </w:rPr>
          <w:t>5</w:t>
        </w:r>
      </w:ins>
      <w:ins w:id="767" w:author="dsloanm" w:date="2017-03-27T15:53:00Z">
        <w:r>
          <w:rPr>
            <w:noProof/>
          </w:rPr>
          <w:fldChar w:fldCharType="end"/>
        </w:r>
        <w:r>
          <w:t>.</w:t>
        </w:r>
        <w:r w:rsidRPr="001004E0">
          <w:t xml:space="preserve"> </w:t>
        </w:r>
        <w:r>
          <w:t>ARCHER large local arrays bandwidth, default stripe count raw data.</w:t>
        </w:r>
      </w:ins>
    </w:p>
    <w:p w14:paraId="3197787E" w14:textId="7574CD30" w:rsidR="00E759C4" w:rsidRDefault="00E759C4">
      <w:pPr>
        <w:rPr>
          <w:ins w:id="768" w:author="dsloanm" w:date="2017-03-27T15:53:00Z"/>
        </w:rPr>
        <w:pPrChange w:id="769" w:author="dsloanm" w:date="2017-03-27T15:53:00Z">
          <w:pPr>
            <w:pStyle w:val="Caption"/>
            <w:jc w:val="center"/>
          </w:pPr>
        </w:pPrChange>
      </w:pPr>
    </w:p>
    <w:p w14:paraId="1CF0AADE" w14:textId="77777777" w:rsidR="00E759C4" w:rsidRPr="005222EB" w:rsidRDefault="00E759C4">
      <w:pPr>
        <w:pPrChange w:id="770" w:author="dsloanm" w:date="2017-03-27T15:53:00Z">
          <w:pPr>
            <w:pStyle w:val="Caption"/>
            <w:jc w:val="center"/>
          </w:pPr>
        </w:pPrChange>
      </w:pPr>
    </w:p>
    <w:p w14:paraId="17354F42" w14:textId="28C85DBE" w:rsidR="00714FAE" w:rsidRDefault="00714FAE" w:rsidP="00714FAE">
      <w:pPr>
        <w:keepNext/>
        <w:jc w:val="both"/>
      </w:pPr>
      <w:r>
        <w:rPr>
          <w:noProof/>
          <w:lang w:eastAsia="en-GB"/>
        </w:rPr>
        <w:lastRenderedPageBreak/>
        <w:drawing>
          <wp:inline distT="0" distB="0" distL="0" distR="0" wp14:anchorId="1B0947B8" wp14:editId="0272A440">
            <wp:extent cx="5280660" cy="2829560"/>
            <wp:effectExtent l="0" t="0" r="15240" b="8890"/>
            <wp:docPr id="5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2E6187" w14:textId="4B6397C6" w:rsidR="00714FAE" w:rsidRDefault="00714FAE" w:rsidP="00714FAE">
      <w:pPr>
        <w:pStyle w:val="Caption"/>
        <w:jc w:val="center"/>
        <w:rPr>
          <w:ins w:id="771" w:author="dsloanm" w:date="2017-03-27T16:08:00Z"/>
        </w:rPr>
      </w:pPr>
      <w:bookmarkStart w:id="772" w:name="_Ref465944008"/>
      <w:r>
        <w:t xml:space="preserve">Figure </w:t>
      </w:r>
      <w:r>
        <w:fldChar w:fldCharType="begin"/>
      </w:r>
      <w:r>
        <w:instrText xml:space="preserve"> SEQ Figure \* ARABIC </w:instrText>
      </w:r>
      <w:r>
        <w:fldChar w:fldCharType="separate"/>
      </w:r>
      <w:r w:rsidR="00E5516B">
        <w:rPr>
          <w:noProof/>
        </w:rPr>
        <w:t>9</w:t>
      </w:r>
      <w:r>
        <w:rPr>
          <w:noProof/>
        </w:rPr>
        <w:fldChar w:fldCharType="end"/>
      </w:r>
      <w:bookmarkEnd w:id="772"/>
      <w:r w:rsidRPr="00C744AE">
        <w:t xml:space="preserve">. ARCHER large local arrays bandwidth, </w:t>
      </w:r>
      <w:r>
        <w:t>maximum</w:t>
      </w:r>
      <w:r w:rsidRPr="00C744AE">
        <w:t xml:space="preserve"> stripe count</w:t>
      </w:r>
    </w:p>
    <w:p w14:paraId="205BF420" w14:textId="121037C4" w:rsidR="00FF25A1" w:rsidRDefault="00FF25A1">
      <w:pPr>
        <w:rPr>
          <w:ins w:id="773" w:author="dsloanm" w:date="2017-03-27T16:08:00Z"/>
        </w:rPr>
        <w:pPrChange w:id="774" w:author="dsloanm" w:date="2017-03-27T16:08:00Z">
          <w:pPr>
            <w:pStyle w:val="Caption"/>
            <w:jc w:val="center"/>
          </w:pPr>
        </w:pPrChange>
      </w:pPr>
    </w:p>
    <w:p w14:paraId="3AD517D1" w14:textId="77777777" w:rsidR="00FF25A1" w:rsidRPr="00B76211" w:rsidRDefault="00FF25A1" w:rsidP="00FF25A1">
      <w:pPr>
        <w:rPr>
          <w:ins w:id="775" w:author="dsloanm" w:date="2017-03-27T16:08:00Z"/>
        </w:rPr>
      </w:pPr>
    </w:p>
    <w:tbl>
      <w:tblPr>
        <w:tblW w:w="6098" w:type="dxa"/>
        <w:jc w:val="center"/>
        <w:tblLook w:val="04A0" w:firstRow="1" w:lastRow="0" w:firstColumn="1" w:lastColumn="0" w:noHBand="0" w:noVBand="1"/>
        <w:tblPrChange w:id="776" w:author="dsloanm" w:date="2017-03-27T16:08:00Z">
          <w:tblPr>
            <w:tblW w:w="7326" w:type="dxa"/>
            <w:jc w:val="center"/>
            <w:tblLook w:val="04A0" w:firstRow="1" w:lastRow="0" w:firstColumn="1" w:lastColumn="0" w:noHBand="0" w:noVBand="1"/>
          </w:tblPr>
        </w:tblPrChange>
      </w:tblPr>
      <w:tblGrid>
        <w:gridCol w:w="1217"/>
        <w:gridCol w:w="1228"/>
        <w:gridCol w:w="1217"/>
        <w:gridCol w:w="1218"/>
        <w:gridCol w:w="1218"/>
        <w:tblGridChange w:id="777">
          <w:tblGrid>
            <w:gridCol w:w="1217"/>
            <w:gridCol w:w="1228"/>
            <w:gridCol w:w="1217"/>
            <w:gridCol w:w="1218"/>
            <w:gridCol w:w="1218"/>
          </w:tblGrid>
        </w:tblGridChange>
      </w:tblGrid>
      <w:tr w:rsidR="007664F8" w:rsidRPr="00D91812" w14:paraId="25286CB7" w14:textId="77777777" w:rsidTr="007664F8">
        <w:trPr>
          <w:jc w:val="center"/>
          <w:ins w:id="778" w:author="dsloanm" w:date="2017-03-27T16:08:00Z"/>
          <w:trPrChange w:id="779" w:author="dsloanm" w:date="2017-03-27T16:08:00Z">
            <w:trPr>
              <w:jc w:val="center"/>
            </w:trPr>
          </w:trPrChange>
        </w:trPr>
        <w:tc>
          <w:tcPr>
            <w:tcW w:w="1217" w:type="dxa"/>
            <w:tcBorders>
              <w:top w:val="double" w:sz="4" w:space="0" w:color="auto"/>
            </w:tcBorders>
            <w:shd w:val="clear" w:color="auto" w:fill="auto"/>
            <w:tcPrChange w:id="780" w:author="dsloanm" w:date="2017-03-27T16:08:00Z">
              <w:tcPr>
                <w:tcW w:w="1217" w:type="dxa"/>
                <w:tcBorders>
                  <w:top w:val="double" w:sz="4" w:space="0" w:color="auto"/>
                </w:tcBorders>
                <w:shd w:val="clear" w:color="auto" w:fill="auto"/>
              </w:tcPr>
            </w:tcPrChange>
          </w:tcPr>
          <w:p w14:paraId="1BFF7FF3" w14:textId="77777777" w:rsidR="007664F8" w:rsidRPr="00BE7A59" w:rsidRDefault="007664F8" w:rsidP="00E61767">
            <w:pPr>
              <w:rPr>
                <w:ins w:id="781" w:author="dsloanm" w:date="2017-03-27T16:08:00Z"/>
                <w:lang w:val="en-US"/>
              </w:rPr>
            </w:pPr>
          </w:p>
        </w:tc>
        <w:tc>
          <w:tcPr>
            <w:tcW w:w="4881" w:type="dxa"/>
            <w:gridSpan w:val="4"/>
            <w:tcBorders>
              <w:top w:val="double" w:sz="4" w:space="0" w:color="auto"/>
            </w:tcBorders>
            <w:shd w:val="clear" w:color="auto" w:fill="auto"/>
            <w:tcPrChange w:id="782" w:author="dsloanm" w:date="2017-03-27T16:08:00Z">
              <w:tcPr>
                <w:tcW w:w="4881" w:type="dxa"/>
                <w:gridSpan w:val="4"/>
                <w:tcBorders>
                  <w:top w:val="double" w:sz="4" w:space="0" w:color="auto"/>
                </w:tcBorders>
                <w:shd w:val="clear" w:color="auto" w:fill="auto"/>
              </w:tcPr>
            </w:tcPrChange>
          </w:tcPr>
          <w:p w14:paraId="33DC4AA5" w14:textId="59543DD3" w:rsidR="007664F8" w:rsidRPr="00BE7A59" w:rsidRDefault="007664F8" w:rsidP="00E61767">
            <w:pPr>
              <w:rPr>
                <w:ins w:id="783" w:author="dsloanm" w:date="2017-03-27T16:08:00Z"/>
                <w:lang w:val="en-US"/>
              </w:rPr>
            </w:pPr>
            <w:ins w:id="784" w:author="dsloanm" w:date="2017-03-27T16:08:00Z">
              <w:r>
                <w:rPr>
                  <w:b/>
                  <w:lang w:val="en-US"/>
                </w:rPr>
                <w:t xml:space="preserve">         Max. </w:t>
              </w:r>
              <w:r w:rsidRPr="00BE7A59">
                <w:rPr>
                  <w:b/>
                  <w:lang w:val="en-US"/>
                </w:rPr>
                <w:t>Write Bandwidth (MiB/s)</w:t>
              </w:r>
            </w:ins>
          </w:p>
        </w:tc>
      </w:tr>
      <w:tr w:rsidR="007664F8" w:rsidRPr="00D91812" w14:paraId="1092362A" w14:textId="77777777" w:rsidTr="007664F8">
        <w:trPr>
          <w:jc w:val="center"/>
          <w:ins w:id="785" w:author="dsloanm" w:date="2017-03-27T16:08:00Z"/>
          <w:trPrChange w:id="786" w:author="dsloanm" w:date="2017-03-27T16:08:00Z">
            <w:trPr>
              <w:jc w:val="center"/>
            </w:trPr>
          </w:trPrChange>
        </w:trPr>
        <w:tc>
          <w:tcPr>
            <w:tcW w:w="1217" w:type="dxa"/>
            <w:tcBorders>
              <w:bottom w:val="single" w:sz="4" w:space="0" w:color="auto"/>
            </w:tcBorders>
            <w:shd w:val="clear" w:color="auto" w:fill="auto"/>
            <w:tcPrChange w:id="787" w:author="dsloanm" w:date="2017-03-27T16:08:00Z">
              <w:tcPr>
                <w:tcW w:w="1217" w:type="dxa"/>
                <w:tcBorders>
                  <w:bottom w:val="single" w:sz="4" w:space="0" w:color="auto"/>
                </w:tcBorders>
                <w:shd w:val="clear" w:color="auto" w:fill="auto"/>
              </w:tcPr>
            </w:tcPrChange>
          </w:tcPr>
          <w:p w14:paraId="1ADF7AFB" w14:textId="77777777" w:rsidR="007664F8" w:rsidRPr="00BE7A59" w:rsidRDefault="007664F8" w:rsidP="00E61767">
            <w:pPr>
              <w:jc w:val="right"/>
              <w:rPr>
                <w:ins w:id="788" w:author="dsloanm" w:date="2017-03-27T16:08:00Z"/>
                <w:lang w:val="en-US"/>
              </w:rPr>
            </w:pPr>
            <w:ins w:id="789" w:author="dsloanm" w:date="2017-03-27T16:08:00Z">
              <w:r w:rsidRPr="00BE7A59">
                <w:rPr>
                  <w:b/>
                  <w:lang w:val="en-US"/>
                </w:rPr>
                <w:t>Writers</w:t>
              </w:r>
            </w:ins>
          </w:p>
        </w:tc>
        <w:tc>
          <w:tcPr>
            <w:tcW w:w="1228" w:type="dxa"/>
            <w:tcBorders>
              <w:bottom w:val="single" w:sz="4" w:space="0" w:color="auto"/>
            </w:tcBorders>
            <w:shd w:val="clear" w:color="auto" w:fill="auto"/>
            <w:tcPrChange w:id="790" w:author="dsloanm" w:date="2017-03-27T16:08:00Z">
              <w:tcPr>
                <w:tcW w:w="1228" w:type="dxa"/>
                <w:tcBorders>
                  <w:bottom w:val="single" w:sz="4" w:space="0" w:color="auto"/>
                </w:tcBorders>
                <w:shd w:val="clear" w:color="auto" w:fill="auto"/>
              </w:tcPr>
            </w:tcPrChange>
          </w:tcPr>
          <w:p w14:paraId="0A7DA223" w14:textId="6C8621F5" w:rsidR="007664F8" w:rsidRPr="00BE7A59" w:rsidRDefault="007664F8" w:rsidP="00E61767">
            <w:pPr>
              <w:jc w:val="right"/>
              <w:rPr>
                <w:ins w:id="791" w:author="dsloanm" w:date="2017-03-27T16:08:00Z"/>
                <w:lang w:val="en-US"/>
              </w:rPr>
            </w:pPr>
            <w:ins w:id="792" w:author="dsloanm" w:date="2017-03-27T16:08:00Z">
              <w:r w:rsidRPr="00155F8C">
                <w:rPr>
                  <w:b/>
                  <w:lang w:val="en-US"/>
                </w:rPr>
                <w:t>Total MiB</w:t>
              </w:r>
            </w:ins>
          </w:p>
        </w:tc>
        <w:tc>
          <w:tcPr>
            <w:tcW w:w="1217" w:type="dxa"/>
            <w:tcBorders>
              <w:bottom w:val="single" w:sz="4" w:space="0" w:color="auto"/>
            </w:tcBorders>
            <w:shd w:val="clear" w:color="auto" w:fill="auto"/>
            <w:tcPrChange w:id="793" w:author="dsloanm" w:date="2017-03-27T16:08:00Z">
              <w:tcPr>
                <w:tcW w:w="1217" w:type="dxa"/>
                <w:tcBorders>
                  <w:bottom w:val="single" w:sz="4" w:space="0" w:color="auto"/>
                </w:tcBorders>
                <w:shd w:val="clear" w:color="auto" w:fill="auto"/>
              </w:tcPr>
            </w:tcPrChange>
          </w:tcPr>
          <w:p w14:paraId="10C1DFFA" w14:textId="77777777" w:rsidR="007664F8" w:rsidRPr="00BE7A59" w:rsidRDefault="007664F8" w:rsidP="00E61767">
            <w:pPr>
              <w:jc w:val="right"/>
              <w:rPr>
                <w:ins w:id="794" w:author="dsloanm" w:date="2017-03-27T16:08:00Z"/>
                <w:lang w:val="en-US"/>
              </w:rPr>
            </w:pPr>
            <w:ins w:id="795" w:author="dsloanm" w:date="2017-03-27T16:08:00Z">
              <w:r>
                <w:rPr>
                  <w:b/>
                  <w:lang w:val="en-US"/>
                </w:rPr>
                <w:t>1 MiB</w:t>
              </w:r>
            </w:ins>
          </w:p>
        </w:tc>
        <w:tc>
          <w:tcPr>
            <w:tcW w:w="1218" w:type="dxa"/>
            <w:tcBorders>
              <w:bottom w:val="single" w:sz="4" w:space="0" w:color="auto"/>
            </w:tcBorders>
            <w:shd w:val="clear" w:color="auto" w:fill="auto"/>
            <w:tcPrChange w:id="796" w:author="dsloanm" w:date="2017-03-27T16:08:00Z">
              <w:tcPr>
                <w:tcW w:w="1218" w:type="dxa"/>
                <w:tcBorders>
                  <w:bottom w:val="single" w:sz="4" w:space="0" w:color="auto"/>
                </w:tcBorders>
                <w:shd w:val="clear" w:color="auto" w:fill="auto"/>
              </w:tcPr>
            </w:tcPrChange>
          </w:tcPr>
          <w:p w14:paraId="78BA2354" w14:textId="77777777" w:rsidR="007664F8" w:rsidRPr="00BE7A59" w:rsidRDefault="007664F8" w:rsidP="00E61767">
            <w:pPr>
              <w:jc w:val="right"/>
              <w:rPr>
                <w:ins w:id="797" w:author="dsloanm" w:date="2017-03-27T16:08:00Z"/>
                <w:lang w:val="en-US"/>
              </w:rPr>
            </w:pPr>
            <w:ins w:id="798" w:author="dsloanm" w:date="2017-03-27T16:08:00Z">
              <w:r>
                <w:rPr>
                  <w:b/>
                  <w:lang w:val="en-US"/>
                </w:rPr>
                <w:t>4 MiB</w:t>
              </w:r>
            </w:ins>
          </w:p>
        </w:tc>
        <w:tc>
          <w:tcPr>
            <w:tcW w:w="1218" w:type="dxa"/>
            <w:tcBorders>
              <w:bottom w:val="single" w:sz="4" w:space="0" w:color="auto"/>
            </w:tcBorders>
            <w:shd w:val="clear" w:color="auto" w:fill="auto"/>
            <w:tcPrChange w:id="799" w:author="dsloanm" w:date="2017-03-27T16:08:00Z">
              <w:tcPr>
                <w:tcW w:w="1218" w:type="dxa"/>
                <w:tcBorders>
                  <w:bottom w:val="single" w:sz="4" w:space="0" w:color="auto"/>
                </w:tcBorders>
                <w:shd w:val="clear" w:color="auto" w:fill="auto"/>
              </w:tcPr>
            </w:tcPrChange>
          </w:tcPr>
          <w:p w14:paraId="17EA3F7C" w14:textId="77777777" w:rsidR="007664F8" w:rsidRPr="00BE7A59" w:rsidRDefault="007664F8" w:rsidP="00E61767">
            <w:pPr>
              <w:jc w:val="right"/>
              <w:rPr>
                <w:ins w:id="800" w:author="dsloanm" w:date="2017-03-27T16:08:00Z"/>
                <w:lang w:val="en-US"/>
              </w:rPr>
            </w:pPr>
            <w:ins w:id="801" w:author="dsloanm" w:date="2017-03-27T16:08:00Z">
              <w:r>
                <w:rPr>
                  <w:b/>
                  <w:lang w:val="en-US"/>
                </w:rPr>
                <w:t>8 MiB</w:t>
              </w:r>
            </w:ins>
          </w:p>
        </w:tc>
      </w:tr>
      <w:tr w:rsidR="007664F8" w:rsidRPr="00D91812" w14:paraId="3796BE44" w14:textId="77777777" w:rsidTr="007664F8">
        <w:trPr>
          <w:jc w:val="center"/>
          <w:ins w:id="802" w:author="dsloanm" w:date="2017-03-27T16:08:00Z"/>
          <w:trPrChange w:id="803" w:author="dsloanm" w:date="2017-03-27T16:08:00Z">
            <w:trPr>
              <w:jc w:val="center"/>
            </w:trPr>
          </w:trPrChange>
        </w:trPr>
        <w:tc>
          <w:tcPr>
            <w:tcW w:w="1217" w:type="dxa"/>
            <w:tcBorders>
              <w:top w:val="single" w:sz="4" w:space="0" w:color="auto"/>
            </w:tcBorders>
            <w:shd w:val="clear" w:color="auto" w:fill="auto"/>
            <w:vAlign w:val="bottom"/>
            <w:tcPrChange w:id="804" w:author="dsloanm" w:date="2017-03-27T16:08:00Z">
              <w:tcPr>
                <w:tcW w:w="1217" w:type="dxa"/>
                <w:tcBorders>
                  <w:top w:val="single" w:sz="4" w:space="0" w:color="auto"/>
                </w:tcBorders>
                <w:shd w:val="clear" w:color="auto" w:fill="auto"/>
                <w:vAlign w:val="bottom"/>
              </w:tcPr>
            </w:tcPrChange>
          </w:tcPr>
          <w:p w14:paraId="5434B2FD" w14:textId="7BA31CC4" w:rsidR="007664F8" w:rsidRPr="00951EF6" w:rsidRDefault="007664F8" w:rsidP="007664F8">
            <w:pPr>
              <w:jc w:val="right"/>
              <w:rPr>
                <w:ins w:id="805" w:author="dsloanm" w:date="2017-03-27T16:08:00Z"/>
              </w:rPr>
            </w:pPr>
            <w:ins w:id="806" w:author="dsloanm" w:date="2017-03-27T16:08:00Z">
              <w:r>
                <w:rPr>
                  <w:rFonts w:ascii="Calibri" w:hAnsi="Calibri" w:cs="Calibri"/>
                  <w:color w:val="000000"/>
                </w:rPr>
                <w:t>24</w:t>
              </w:r>
            </w:ins>
          </w:p>
        </w:tc>
        <w:tc>
          <w:tcPr>
            <w:tcW w:w="1228" w:type="dxa"/>
            <w:tcBorders>
              <w:top w:val="single" w:sz="4" w:space="0" w:color="auto"/>
            </w:tcBorders>
            <w:shd w:val="clear" w:color="auto" w:fill="auto"/>
            <w:vAlign w:val="bottom"/>
            <w:tcPrChange w:id="807" w:author="dsloanm" w:date="2017-03-27T16:08:00Z">
              <w:tcPr>
                <w:tcW w:w="1228" w:type="dxa"/>
                <w:tcBorders>
                  <w:top w:val="single" w:sz="4" w:space="0" w:color="auto"/>
                </w:tcBorders>
                <w:shd w:val="clear" w:color="auto" w:fill="auto"/>
                <w:vAlign w:val="bottom"/>
              </w:tcPr>
            </w:tcPrChange>
          </w:tcPr>
          <w:p w14:paraId="04C36390" w14:textId="718242F7" w:rsidR="007664F8" w:rsidRPr="00951EF6" w:rsidRDefault="007664F8" w:rsidP="007664F8">
            <w:pPr>
              <w:jc w:val="right"/>
              <w:rPr>
                <w:ins w:id="808" w:author="dsloanm" w:date="2017-03-27T16:08:00Z"/>
              </w:rPr>
            </w:pPr>
            <w:ins w:id="809" w:author="dsloanm" w:date="2017-03-27T16:08:00Z">
              <w:r>
                <w:rPr>
                  <w:rFonts w:ascii="Calibri" w:hAnsi="Calibri" w:cs="Calibri"/>
                  <w:color w:val="000000"/>
                </w:rPr>
                <w:t>3072</w:t>
              </w:r>
            </w:ins>
          </w:p>
        </w:tc>
        <w:tc>
          <w:tcPr>
            <w:tcW w:w="1217" w:type="dxa"/>
            <w:tcBorders>
              <w:top w:val="single" w:sz="4" w:space="0" w:color="auto"/>
            </w:tcBorders>
            <w:shd w:val="clear" w:color="auto" w:fill="auto"/>
            <w:vAlign w:val="bottom"/>
            <w:tcPrChange w:id="810" w:author="dsloanm" w:date="2017-03-27T16:08:00Z">
              <w:tcPr>
                <w:tcW w:w="1217" w:type="dxa"/>
                <w:tcBorders>
                  <w:top w:val="single" w:sz="4" w:space="0" w:color="auto"/>
                </w:tcBorders>
                <w:shd w:val="clear" w:color="auto" w:fill="auto"/>
                <w:vAlign w:val="bottom"/>
              </w:tcPr>
            </w:tcPrChange>
          </w:tcPr>
          <w:p w14:paraId="56CF4202" w14:textId="701B5396" w:rsidR="007664F8" w:rsidRPr="00951EF6" w:rsidRDefault="007664F8" w:rsidP="007664F8">
            <w:pPr>
              <w:jc w:val="right"/>
              <w:rPr>
                <w:ins w:id="811" w:author="dsloanm" w:date="2017-03-27T16:08:00Z"/>
              </w:rPr>
            </w:pPr>
            <w:ins w:id="812" w:author="dsloanm" w:date="2017-03-27T16:08:00Z">
              <w:r>
                <w:rPr>
                  <w:rFonts w:ascii="Calibri" w:hAnsi="Calibri" w:cs="Calibri"/>
                  <w:color w:val="000000"/>
                </w:rPr>
                <w:t>661.667</w:t>
              </w:r>
            </w:ins>
          </w:p>
        </w:tc>
        <w:tc>
          <w:tcPr>
            <w:tcW w:w="1218" w:type="dxa"/>
            <w:tcBorders>
              <w:top w:val="single" w:sz="4" w:space="0" w:color="auto"/>
            </w:tcBorders>
            <w:shd w:val="clear" w:color="auto" w:fill="auto"/>
            <w:vAlign w:val="bottom"/>
            <w:tcPrChange w:id="813" w:author="dsloanm" w:date="2017-03-27T16:08:00Z">
              <w:tcPr>
                <w:tcW w:w="1218" w:type="dxa"/>
                <w:tcBorders>
                  <w:top w:val="single" w:sz="4" w:space="0" w:color="auto"/>
                </w:tcBorders>
                <w:shd w:val="clear" w:color="auto" w:fill="auto"/>
                <w:vAlign w:val="bottom"/>
              </w:tcPr>
            </w:tcPrChange>
          </w:tcPr>
          <w:p w14:paraId="6824377E" w14:textId="58E7E696" w:rsidR="007664F8" w:rsidRPr="00951EF6" w:rsidRDefault="007664F8" w:rsidP="007664F8">
            <w:pPr>
              <w:jc w:val="right"/>
              <w:rPr>
                <w:ins w:id="814" w:author="dsloanm" w:date="2017-03-27T16:08:00Z"/>
              </w:rPr>
            </w:pPr>
            <w:ins w:id="815" w:author="dsloanm" w:date="2017-03-27T16:08:00Z">
              <w:r>
                <w:rPr>
                  <w:rFonts w:ascii="Calibri" w:hAnsi="Calibri" w:cs="Calibri"/>
                  <w:color w:val="000000"/>
                </w:rPr>
                <w:t>698.198</w:t>
              </w:r>
            </w:ins>
          </w:p>
        </w:tc>
        <w:tc>
          <w:tcPr>
            <w:tcW w:w="1218" w:type="dxa"/>
            <w:tcBorders>
              <w:top w:val="single" w:sz="4" w:space="0" w:color="auto"/>
            </w:tcBorders>
            <w:shd w:val="clear" w:color="auto" w:fill="auto"/>
            <w:vAlign w:val="bottom"/>
            <w:tcPrChange w:id="816" w:author="dsloanm" w:date="2017-03-27T16:08:00Z">
              <w:tcPr>
                <w:tcW w:w="1218" w:type="dxa"/>
                <w:tcBorders>
                  <w:top w:val="single" w:sz="4" w:space="0" w:color="auto"/>
                </w:tcBorders>
                <w:shd w:val="clear" w:color="auto" w:fill="auto"/>
                <w:vAlign w:val="bottom"/>
              </w:tcPr>
            </w:tcPrChange>
          </w:tcPr>
          <w:p w14:paraId="5071C4C6" w14:textId="5434326F" w:rsidR="007664F8" w:rsidRPr="00951EF6" w:rsidRDefault="007664F8" w:rsidP="007664F8">
            <w:pPr>
              <w:jc w:val="right"/>
              <w:rPr>
                <w:ins w:id="817" w:author="dsloanm" w:date="2017-03-27T16:08:00Z"/>
              </w:rPr>
            </w:pPr>
            <w:ins w:id="818" w:author="dsloanm" w:date="2017-03-27T16:08:00Z">
              <w:r>
                <w:rPr>
                  <w:rFonts w:ascii="Calibri" w:hAnsi="Calibri" w:cs="Calibri"/>
                  <w:color w:val="000000"/>
                </w:rPr>
                <w:t>691.463</w:t>
              </w:r>
            </w:ins>
          </w:p>
        </w:tc>
      </w:tr>
      <w:tr w:rsidR="007664F8" w:rsidRPr="00D91812" w14:paraId="68B145C0" w14:textId="77777777" w:rsidTr="007664F8">
        <w:trPr>
          <w:jc w:val="center"/>
          <w:ins w:id="819" w:author="dsloanm" w:date="2017-03-27T16:08:00Z"/>
          <w:trPrChange w:id="820" w:author="dsloanm" w:date="2017-03-27T16:08:00Z">
            <w:trPr>
              <w:jc w:val="center"/>
            </w:trPr>
          </w:trPrChange>
        </w:trPr>
        <w:tc>
          <w:tcPr>
            <w:tcW w:w="1217" w:type="dxa"/>
            <w:shd w:val="clear" w:color="auto" w:fill="auto"/>
            <w:vAlign w:val="bottom"/>
            <w:tcPrChange w:id="821" w:author="dsloanm" w:date="2017-03-27T16:08:00Z">
              <w:tcPr>
                <w:tcW w:w="1217" w:type="dxa"/>
                <w:shd w:val="clear" w:color="auto" w:fill="auto"/>
                <w:vAlign w:val="bottom"/>
              </w:tcPr>
            </w:tcPrChange>
          </w:tcPr>
          <w:p w14:paraId="2D0E047B" w14:textId="4CA5A1EF" w:rsidR="007664F8" w:rsidRPr="00951EF6" w:rsidRDefault="007664F8" w:rsidP="007664F8">
            <w:pPr>
              <w:jc w:val="right"/>
              <w:rPr>
                <w:ins w:id="822" w:author="dsloanm" w:date="2017-03-27T16:08:00Z"/>
              </w:rPr>
            </w:pPr>
            <w:ins w:id="823" w:author="dsloanm" w:date="2017-03-27T16:08:00Z">
              <w:r>
                <w:rPr>
                  <w:rFonts w:ascii="Calibri" w:hAnsi="Calibri" w:cs="Calibri"/>
                  <w:color w:val="000000"/>
                </w:rPr>
                <w:t>48</w:t>
              </w:r>
            </w:ins>
          </w:p>
        </w:tc>
        <w:tc>
          <w:tcPr>
            <w:tcW w:w="1228" w:type="dxa"/>
            <w:shd w:val="clear" w:color="auto" w:fill="auto"/>
            <w:vAlign w:val="bottom"/>
            <w:tcPrChange w:id="824" w:author="dsloanm" w:date="2017-03-27T16:08:00Z">
              <w:tcPr>
                <w:tcW w:w="1228" w:type="dxa"/>
                <w:shd w:val="clear" w:color="auto" w:fill="auto"/>
                <w:vAlign w:val="bottom"/>
              </w:tcPr>
            </w:tcPrChange>
          </w:tcPr>
          <w:p w14:paraId="0DCEAAFE" w14:textId="1316F6DA" w:rsidR="007664F8" w:rsidRPr="00951EF6" w:rsidRDefault="007664F8" w:rsidP="007664F8">
            <w:pPr>
              <w:jc w:val="right"/>
              <w:rPr>
                <w:ins w:id="825" w:author="dsloanm" w:date="2017-03-27T16:08:00Z"/>
              </w:rPr>
            </w:pPr>
            <w:ins w:id="826" w:author="dsloanm" w:date="2017-03-27T16:08:00Z">
              <w:r>
                <w:rPr>
                  <w:rFonts w:ascii="Calibri" w:hAnsi="Calibri" w:cs="Calibri"/>
                  <w:color w:val="000000"/>
                </w:rPr>
                <w:t>6144</w:t>
              </w:r>
            </w:ins>
          </w:p>
        </w:tc>
        <w:tc>
          <w:tcPr>
            <w:tcW w:w="1217" w:type="dxa"/>
            <w:shd w:val="clear" w:color="auto" w:fill="auto"/>
            <w:vAlign w:val="bottom"/>
            <w:tcPrChange w:id="827" w:author="dsloanm" w:date="2017-03-27T16:08:00Z">
              <w:tcPr>
                <w:tcW w:w="1217" w:type="dxa"/>
                <w:shd w:val="clear" w:color="auto" w:fill="auto"/>
                <w:vAlign w:val="bottom"/>
              </w:tcPr>
            </w:tcPrChange>
          </w:tcPr>
          <w:p w14:paraId="4C82909D" w14:textId="33712AAE" w:rsidR="007664F8" w:rsidRPr="00951EF6" w:rsidRDefault="007664F8" w:rsidP="007664F8">
            <w:pPr>
              <w:jc w:val="right"/>
              <w:rPr>
                <w:ins w:id="828" w:author="dsloanm" w:date="2017-03-27T16:08:00Z"/>
              </w:rPr>
            </w:pPr>
            <w:ins w:id="829" w:author="dsloanm" w:date="2017-03-27T16:08:00Z">
              <w:r>
                <w:rPr>
                  <w:rFonts w:ascii="Calibri" w:hAnsi="Calibri" w:cs="Calibri"/>
                  <w:color w:val="000000"/>
                </w:rPr>
                <w:t>1310.712</w:t>
              </w:r>
            </w:ins>
          </w:p>
        </w:tc>
        <w:tc>
          <w:tcPr>
            <w:tcW w:w="1218" w:type="dxa"/>
            <w:shd w:val="clear" w:color="auto" w:fill="auto"/>
            <w:vAlign w:val="bottom"/>
            <w:tcPrChange w:id="830" w:author="dsloanm" w:date="2017-03-27T16:08:00Z">
              <w:tcPr>
                <w:tcW w:w="1218" w:type="dxa"/>
                <w:shd w:val="clear" w:color="auto" w:fill="auto"/>
                <w:vAlign w:val="bottom"/>
              </w:tcPr>
            </w:tcPrChange>
          </w:tcPr>
          <w:p w14:paraId="47F2B5AB" w14:textId="043FE2C7" w:rsidR="007664F8" w:rsidRPr="00951EF6" w:rsidRDefault="007664F8" w:rsidP="007664F8">
            <w:pPr>
              <w:jc w:val="right"/>
              <w:rPr>
                <w:ins w:id="831" w:author="dsloanm" w:date="2017-03-27T16:08:00Z"/>
              </w:rPr>
            </w:pPr>
            <w:ins w:id="832" w:author="dsloanm" w:date="2017-03-27T16:08:00Z">
              <w:r>
                <w:rPr>
                  <w:rFonts w:ascii="Calibri" w:hAnsi="Calibri" w:cs="Calibri"/>
                  <w:color w:val="000000"/>
                </w:rPr>
                <w:t>1495.313</w:t>
              </w:r>
            </w:ins>
          </w:p>
        </w:tc>
        <w:tc>
          <w:tcPr>
            <w:tcW w:w="1218" w:type="dxa"/>
            <w:shd w:val="clear" w:color="auto" w:fill="auto"/>
            <w:vAlign w:val="bottom"/>
            <w:tcPrChange w:id="833" w:author="dsloanm" w:date="2017-03-27T16:08:00Z">
              <w:tcPr>
                <w:tcW w:w="1218" w:type="dxa"/>
                <w:shd w:val="clear" w:color="auto" w:fill="auto"/>
                <w:vAlign w:val="bottom"/>
              </w:tcPr>
            </w:tcPrChange>
          </w:tcPr>
          <w:p w14:paraId="45304AC5" w14:textId="69E6BD02" w:rsidR="007664F8" w:rsidRPr="00951EF6" w:rsidRDefault="007664F8" w:rsidP="007664F8">
            <w:pPr>
              <w:jc w:val="right"/>
              <w:rPr>
                <w:ins w:id="834" w:author="dsloanm" w:date="2017-03-27T16:08:00Z"/>
              </w:rPr>
            </w:pPr>
            <w:ins w:id="835" w:author="dsloanm" w:date="2017-03-27T16:08:00Z">
              <w:r>
                <w:rPr>
                  <w:rFonts w:ascii="Calibri" w:hAnsi="Calibri" w:cs="Calibri"/>
                  <w:color w:val="000000"/>
                </w:rPr>
                <w:t>1487.371</w:t>
              </w:r>
            </w:ins>
          </w:p>
        </w:tc>
      </w:tr>
      <w:tr w:rsidR="007664F8" w:rsidRPr="00D91812" w14:paraId="2B4EC491" w14:textId="77777777" w:rsidTr="007664F8">
        <w:trPr>
          <w:jc w:val="center"/>
          <w:ins w:id="836" w:author="dsloanm" w:date="2017-03-27T16:08:00Z"/>
          <w:trPrChange w:id="837" w:author="dsloanm" w:date="2017-03-27T16:08:00Z">
            <w:trPr>
              <w:jc w:val="center"/>
            </w:trPr>
          </w:trPrChange>
        </w:trPr>
        <w:tc>
          <w:tcPr>
            <w:tcW w:w="1217" w:type="dxa"/>
            <w:shd w:val="clear" w:color="auto" w:fill="auto"/>
            <w:vAlign w:val="bottom"/>
            <w:tcPrChange w:id="838" w:author="dsloanm" w:date="2017-03-27T16:08:00Z">
              <w:tcPr>
                <w:tcW w:w="1217" w:type="dxa"/>
                <w:shd w:val="clear" w:color="auto" w:fill="auto"/>
                <w:vAlign w:val="bottom"/>
              </w:tcPr>
            </w:tcPrChange>
          </w:tcPr>
          <w:p w14:paraId="73CDBCF3" w14:textId="69571045" w:rsidR="007664F8" w:rsidRPr="00951EF6" w:rsidRDefault="007664F8" w:rsidP="007664F8">
            <w:pPr>
              <w:jc w:val="right"/>
              <w:rPr>
                <w:ins w:id="839" w:author="dsloanm" w:date="2017-03-27T16:08:00Z"/>
              </w:rPr>
            </w:pPr>
            <w:ins w:id="840" w:author="dsloanm" w:date="2017-03-27T16:08:00Z">
              <w:r>
                <w:rPr>
                  <w:rFonts w:ascii="Calibri" w:hAnsi="Calibri" w:cs="Calibri"/>
                  <w:color w:val="000000"/>
                </w:rPr>
                <w:t>96</w:t>
              </w:r>
            </w:ins>
          </w:p>
        </w:tc>
        <w:tc>
          <w:tcPr>
            <w:tcW w:w="1228" w:type="dxa"/>
            <w:shd w:val="clear" w:color="auto" w:fill="auto"/>
            <w:vAlign w:val="bottom"/>
            <w:tcPrChange w:id="841" w:author="dsloanm" w:date="2017-03-27T16:08:00Z">
              <w:tcPr>
                <w:tcW w:w="1228" w:type="dxa"/>
                <w:shd w:val="clear" w:color="auto" w:fill="auto"/>
                <w:vAlign w:val="bottom"/>
              </w:tcPr>
            </w:tcPrChange>
          </w:tcPr>
          <w:p w14:paraId="36D6AD30" w14:textId="13505565" w:rsidR="007664F8" w:rsidRPr="00951EF6" w:rsidRDefault="007664F8" w:rsidP="007664F8">
            <w:pPr>
              <w:jc w:val="right"/>
              <w:rPr>
                <w:ins w:id="842" w:author="dsloanm" w:date="2017-03-27T16:08:00Z"/>
              </w:rPr>
            </w:pPr>
            <w:ins w:id="843" w:author="dsloanm" w:date="2017-03-27T16:08:00Z">
              <w:r>
                <w:rPr>
                  <w:rFonts w:ascii="Calibri" w:hAnsi="Calibri" w:cs="Calibri"/>
                  <w:color w:val="000000"/>
                </w:rPr>
                <w:t>12288</w:t>
              </w:r>
            </w:ins>
          </w:p>
        </w:tc>
        <w:tc>
          <w:tcPr>
            <w:tcW w:w="1217" w:type="dxa"/>
            <w:shd w:val="clear" w:color="auto" w:fill="auto"/>
            <w:vAlign w:val="bottom"/>
            <w:tcPrChange w:id="844" w:author="dsloanm" w:date="2017-03-27T16:08:00Z">
              <w:tcPr>
                <w:tcW w:w="1217" w:type="dxa"/>
                <w:shd w:val="clear" w:color="auto" w:fill="auto"/>
                <w:vAlign w:val="bottom"/>
              </w:tcPr>
            </w:tcPrChange>
          </w:tcPr>
          <w:p w14:paraId="64BEEE77" w14:textId="7A8855A0" w:rsidR="007664F8" w:rsidRPr="00951EF6" w:rsidRDefault="007664F8" w:rsidP="007664F8">
            <w:pPr>
              <w:jc w:val="right"/>
              <w:rPr>
                <w:ins w:id="845" w:author="dsloanm" w:date="2017-03-27T16:08:00Z"/>
              </w:rPr>
            </w:pPr>
            <w:ins w:id="846" w:author="dsloanm" w:date="2017-03-27T16:08:00Z">
              <w:r>
                <w:rPr>
                  <w:rFonts w:ascii="Calibri" w:hAnsi="Calibri" w:cs="Calibri"/>
                  <w:color w:val="000000"/>
                </w:rPr>
                <w:t>2270.36</w:t>
              </w:r>
            </w:ins>
          </w:p>
        </w:tc>
        <w:tc>
          <w:tcPr>
            <w:tcW w:w="1218" w:type="dxa"/>
            <w:shd w:val="clear" w:color="auto" w:fill="auto"/>
            <w:vAlign w:val="bottom"/>
            <w:tcPrChange w:id="847" w:author="dsloanm" w:date="2017-03-27T16:08:00Z">
              <w:tcPr>
                <w:tcW w:w="1218" w:type="dxa"/>
                <w:shd w:val="clear" w:color="auto" w:fill="auto"/>
                <w:vAlign w:val="bottom"/>
              </w:tcPr>
            </w:tcPrChange>
          </w:tcPr>
          <w:p w14:paraId="0BCF37E1" w14:textId="3A3C6507" w:rsidR="007664F8" w:rsidRPr="00951EF6" w:rsidRDefault="007664F8" w:rsidP="007664F8">
            <w:pPr>
              <w:jc w:val="right"/>
              <w:rPr>
                <w:ins w:id="848" w:author="dsloanm" w:date="2017-03-27T16:08:00Z"/>
              </w:rPr>
            </w:pPr>
            <w:ins w:id="849" w:author="dsloanm" w:date="2017-03-27T16:08:00Z">
              <w:r>
                <w:rPr>
                  <w:rFonts w:ascii="Calibri" w:hAnsi="Calibri" w:cs="Calibri"/>
                  <w:color w:val="000000"/>
                </w:rPr>
                <w:t>2853.872</w:t>
              </w:r>
            </w:ins>
          </w:p>
        </w:tc>
        <w:tc>
          <w:tcPr>
            <w:tcW w:w="1218" w:type="dxa"/>
            <w:shd w:val="clear" w:color="auto" w:fill="auto"/>
            <w:vAlign w:val="bottom"/>
            <w:tcPrChange w:id="850" w:author="dsloanm" w:date="2017-03-27T16:08:00Z">
              <w:tcPr>
                <w:tcW w:w="1218" w:type="dxa"/>
                <w:shd w:val="clear" w:color="auto" w:fill="auto"/>
                <w:vAlign w:val="bottom"/>
              </w:tcPr>
            </w:tcPrChange>
          </w:tcPr>
          <w:p w14:paraId="279F74C0" w14:textId="274E9E8C" w:rsidR="007664F8" w:rsidRPr="00951EF6" w:rsidRDefault="007664F8" w:rsidP="007664F8">
            <w:pPr>
              <w:jc w:val="right"/>
              <w:rPr>
                <w:ins w:id="851" w:author="dsloanm" w:date="2017-03-27T16:08:00Z"/>
              </w:rPr>
            </w:pPr>
            <w:ins w:id="852" w:author="dsloanm" w:date="2017-03-27T16:08:00Z">
              <w:r>
                <w:rPr>
                  <w:rFonts w:ascii="Calibri" w:hAnsi="Calibri" w:cs="Calibri"/>
                  <w:color w:val="000000"/>
                </w:rPr>
                <w:t>3084.965</w:t>
              </w:r>
            </w:ins>
          </w:p>
        </w:tc>
      </w:tr>
      <w:tr w:rsidR="007664F8" w:rsidRPr="00D91812" w14:paraId="0535FDE5" w14:textId="77777777" w:rsidTr="007664F8">
        <w:trPr>
          <w:jc w:val="center"/>
          <w:ins w:id="853" w:author="dsloanm" w:date="2017-03-27T16:08:00Z"/>
          <w:trPrChange w:id="854" w:author="dsloanm" w:date="2017-03-27T16:08:00Z">
            <w:trPr>
              <w:jc w:val="center"/>
            </w:trPr>
          </w:trPrChange>
        </w:trPr>
        <w:tc>
          <w:tcPr>
            <w:tcW w:w="1217" w:type="dxa"/>
            <w:shd w:val="clear" w:color="auto" w:fill="auto"/>
            <w:vAlign w:val="bottom"/>
            <w:tcPrChange w:id="855" w:author="dsloanm" w:date="2017-03-27T16:08:00Z">
              <w:tcPr>
                <w:tcW w:w="1217" w:type="dxa"/>
                <w:shd w:val="clear" w:color="auto" w:fill="auto"/>
                <w:vAlign w:val="bottom"/>
              </w:tcPr>
            </w:tcPrChange>
          </w:tcPr>
          <w:p w14:paraId="07D7A7DA" w14:textId="4227BAC8" w:rsidR="007664F8" w:rsidRPr="00951EF6" w:rsidRDefault="007664F8" w:rsidP="007664F8">
            <w:pPr>
              <w:jc w:val="right"/>
              <w:rPr>
                <w:ins w:id="856" w:author="dsloanm" w:date="2017-03-27T16:08:00Z"/>
              </w:rPr>
            </w:pPr>
            <w:ins w:id="857" w:author="dsloanm" w:date="2017-03-27T16:08:00Z">
              <w:r>
                <w:rPr>
                  <w:rFonts w:ascii="Calibri" w:hAnsi="Calibri" w:cs="Calibri"/>
                  <w:color w:val="000000"/>
                </w:rPr>
                <w:t>192</w:t>
              </w:r>
            </w:ins>
          </w:p>
        </w:tc>
        <w:tc>
          <w:tcPr>
            <w:tcW w:w="1228" w:type="dxa"/>
            <w:shd w:val="clear" w:color="auto" w:fill="auto"/>
            <w:vAlign w:val="bottom"/>
            <w:tcPrChange w:id="858" w:author="dsloanm" w:date="2017-03-27T16:08:00Z">
              <w:tcPr>
                <w:tcW w:w="1228" w:type="dxa"/>
                <w:shd w:val="clear" w:color="auto" w:fill="auto"/>
                <w:vAlign w:val="bottom"/>
              </w:tcPr>
            </w:tcPrChange>
          </w:tcPr>
          <w:p w14:paraId="774EFA02" w14:textId="65EC87E2" w:rsidR="007664F8" w:rsidRPr="00951EF6" w:rsidRDefault="007664F8" w:rsidP="007664F8">
            <w:pPr>
              <w:jc w:val="right"/>
              <w:rPr>
                <w:ins w:id="859" w:author="dsloanm" w:date="2017-03-27T16:08:00Z"/>
              </w:rPr>
            </w:pPr>
            <w:ins w:id="860" w:author="dsloanm" w:date="2017-03-27T16:08:00Z">
              <w:r>
                <w:rPr>
                  <w:rFonts w:ascii="Calibri" w:hAnsi="Calibri" w:cs="Calibri"/>
                  <w:color w:val="000000"/>
                </w:rPr>
                <w:t>24576</w:t>
              </w:r>
            </w:ins>
          </w:p>
        </w:tc>
        <w:tc>
          <w:tcPr>
            <w:tcW w:w="1217" w:type="dxa"/>
            <w:shd w:val="clear" w:color="auto" w:fill="auto"/>
            <w:vAlign w:val="bottom"/>
            <w:tcPrChange w:id="861" w:author="dsloanm" w:date="2017-03-27T16:08:00Z">
              <w:tcPr>
                <w:tcW w:w="1217" w:type="dxa"/>
                <w:shd w:val="clear" w:color="auto" w:fill="auto"/>
                <w:vAlign w:val="bottom"/>
              </w:tcPr>
            </w:tcPrChange>
          </w:tcPr>
          <w:p w14:paraId="2BDA1830" w14:textId="4C88C8A2" w:rsidR="007664F8" w:rsidRPr="00951EF6" w:rsidRDefault="007664F8" w:rsidP="007664F8">
            <w:pPr>
              <w:jc w:val="right"/>
              <w:rPr>
                <w:ins w:id="862" w:author="dsloanm" w:date="2017-03-27T16:08:00Z"/>
              </w:rPr>
            </w:pPr>
            <w:ins w:id="863" w:author="dsloanm" w:date="2017-03-27T16:08:00Z">
              <w:r>
                <w:rPr>
                  <w:rFonts w:ascii="Calibri" w:hAnsi="Calibri" w:cs="Calibri"/>
                  <w:color w:val="000000"/>
                </w:rPr>
                <w:t>3790.924</w:t>
              </w:r>
            </w:ins>
          </w:p>
        </w:tc>
        <w:tc>
          <w:tcPr>
            <w:tcW w:w="1218" w:type="dxa"/>
            <w:shd w:val="clear" w:color="auto" w:fill="auto"/>
            <w:vAlign w:val="bottom"/>
            <w:tcPrChange w:id="864" w:author="dsloanm" w:date="2017-03-27T16:08:00Z">
              <w:tcPr>
                <w:tcW w:w="1218" w:type="dxa"/>
                <w:shd w:val="clear" w:color="auto" w:fill="auto"/>
                <w:vAlign w:val="bottom"/>
              </w:tcPr>
            </w:tcPrChange>
          </w:tcPr>
          <w:p w14:paraId="68DEADD8" w14:textId="44F84568" w:rsidR="007664F8" w:rsidRPr="00951EF6" w:rsidRDefault="007664F8" w:rsidP="007664F8">
            <w:pPr>
              <w:jc w:val="right"/>
              <w:rPr>
                <w:ins w:id="865" w:author="dsloanm" w:date="2017-03-27T16:08:00Z"/>
              </w:rPr>
            </w:pPr>
            <w:ins w:id="866" w:author="dsloanm" w:date="2017-03-27T16:08:00Z">
              <w:r>
                <w:rPr>
                  <w:rFonts w:ascii="Calibri" w:hAnsi="Calibri" w:cs="Calibri"/>
                  <w:color w:val="000000"/>
                </w:rPr>
                <w:t>5716.189</w:t>
              </w:r>
            </w:ins>
          </w:p>
        </w:tc>
        <w:tc>
          <w:tcPr>
            <w:tcW w:w="1218" w:type="dxa"/>
            <w:shd w:val="clear" w:color="auto" w:fill="auto"/>
            <w:vAlign w:val="bottom"/>
            <w:tcPrChange w:id="867" w:author="dsloanm" w:date="2017-03-27T16:08:00Z">
              <w:tcPr>
                <w:tcW w:w="1218" w:type="dxa"/>
                <w:shd w:val="clear" w:color="auto" w:fill="auto"/>
                <w:vAlign w:val="bottom"/>
              </w:tcPr>
            </w:tcPrChange>
          </w:tcPr>
          <w:p w14:paraId="41C03174" w14:textId="16F2468B" w:rsidR="007664F8" w:rsidRPr="00951EF6" w:rsidRDefault="007664F8" w:rsidP="007664F8">
            <w:pPr>
              <w:jc w:val="right"/>
              <w:rPr>
                <w:ins w:id="868" w:author="dsloanm" w:date="2017-03-27T16:08:00Z"/>
              </w:rPr>
            </w:pPr>
            <w:ins w:id="869" w:author="dsloanm" w:date="2017-03-27T16:08:00Z">
              <w:r>
                <w:rPr>
                  <w:rFonts w:ascii="Calibri" w:hAnsi="Calibri" w:cs="Calibri"/>
                  <w:color w:val="000000"/>
                </w:rPr>
                <w:t>5586.629</w:t>
              </w:r>
            </w:ins>
          </w:p>
        </w:tc>
      </w:tr>
      <w:tr w:rsidR="007664F8" w:rsidRPr="00D91812" w14:paraId="1BCDC20D" w14:textId="77777777" w:rsidTr="007664F8">
        <w:trPr>
          <w:jc w:val="center"/>
          <w:ins w:id="870" w:author="dsloanm" w:date="2017-03-27T16:08:00Z"/>
          <w:trPrChange w:id="871" w:author="dsloanm" w:date="2017-03-27T16:08:00Z">
            <w:trPr>
              <w:jc w:val="center"/>
            </w:trPr>
          </w:trPrChange>
        </w:trPr>
        <w:tc>
          <w:tcPr>
            <w:tcW w:w="1217" w:type="dxa"/>
            <w:shd w:val="clear" w:color="auto" w:fill="auto"/>
            <w:vAlign w:val="bottom"/>
            <w:tcPrChange w:id="872" w:author="dsloanm" w:date="2017-03-27T16:08:00Z">
              <w:tcPr>
                <w:tcW w:w="1217" w:type="dxa"/>
                <w:shd w:val="clear" w:color="auto" w:fill="auto"/>
                <w:vAlign w:val="bottom"/>
              </w:tcPr>
            </w:tcPrChange>
          </w:tcPr>
          <w:p w14:paraId="0359EA00" w14:textId="0F1FC2CD" w:rsidR="007664F8" w:rsidRPr="00951EF6" w:rsidRDefault="007664F8" w:rsidP="007664F8">
            <w:pPr>
              <w:jc w:val="right"/>
              <w:rPr>
                <w:ins w:id="873" w:author="dsloanm" w:date="2017-03-27T16:08:00Z"/>
              </w:rPr>
            </w:pPr>
            <w:ins w:id="874" w:author="dsloanm" w:date="2017-03-27T16:08:00Z">
              <w:r>
                <w:rPr>
                  <w:rFonts w:ascii="Calibri" w:hAnsi="Calibri" w:cs="Calibri"/>
                  <w:color w:val="000000"/>
                </w:rPr>
                <w:t>384</w:t>
              </w:r>
            </w:ins>
          </w:p>
        </w:tc>
        <w:tc>
          <w:tcPr>
            <w:tcW w:w="1228" w:type="dxa"/>
            <w:shd w:val="clear" w:color="auto" w:fill="auto"/>
            <w:vAlign w:val="bottom"/>
            <w:tcPrChange w:id="875" w:author="dsloanm" w:date="2017-03-27T16:08:00Z">
              <w:tcPr>
                <w:tcW w:w="1228" w:type="dxa"/>
                <w:shd w:val="clear" w:color="auto" w:fill="auto"/>
                <w:vAlign w:val="bottom"/>
              </w:tcPr>
            </w:tcPrChange>
          </w:tcPr>
          <w:p w14:paraId="2B72B122" w14:textId="4ECEA03B" w:rsidR="007664F8" w:rsidRPr="00951EF6" w:rsidRDefault="007664F8" w:rsidP="007664F8">
            <w:pPr>
              <w:jc w:val="right"/>
              <w:rPr>
                <w:ins w:id="876" w:author="dsloanm" w:date="2017-03-27T16:08:00Z"/>
              </w:rPr>
            </w:pPr>
            <w:ins w:id="877" w:author="dsloanm" w:date="2017-03-27T16:08:00Z">
              <w:r>
                <w:rPr>
                  <w:rFonts w:ascii="Calibri" w:hAnsi="Calibri" w:cs="Calibri"/>
                  <w:color w:val="000000"/>
                </w:rPr>
                <w:t>49152</w:t>
              </w:r>
            </w:ins>
          </w:p>
        </w:tc>
        <w:tc>
          <w:tcPr>
            <w:tcW w:w="1217" w:type="dxa"/>
            <w:shd w:val="clear" w:color="auto" w:fill="auto"/>
            <w:vAlign w:val="bottom"/>
            <w:tcPrChange w:id="878" w:author="dsloanm" w:date="2017-03-27T16:08:00Z">
              <w:tcPr>
                <w:tcW w:w="1217" w:type="dxa"/>
                <w:shd w:val="clear" w:color="auto" w:fill="auto"/>
                <w:vAlign w:val="bottom"/>
              </w:tcPr>
            </w:tcPrChange>
          </w:tcPr>
          <w:p w14:paraId="6A02227E" w14:textId="78B0E40B" w:rsidR="007664F8" w:rsidRPr="00951EF6" w:rsidRDefault="007664F8" w:rsidP="007664F8">
            <w:pPr>
              <w:jc w:val="right"/>
              <w:rPr>
                <w:ins w:id="879" w:author="dsloanm" w:date="2017-03-27T16:08:00Z"/>
              </w:rPr>
            </w:pPr>
            <w:ins w:id="880" w:author="dsloanm" w:date="2017-03-27T16:08:00Z">
              <w:r>
                <w:rPr>
                  <w:rFonts w:ascii="Calibri" w:hAnsi="Calibri" w:cs="Calibri"/>
                  <w:color w:val="000000"/>
                </w:rPr>
                <w:t>5359.535</w:t>
              </w:r>
            </w:ins>
          </w:p>
        </w:tc>
        <w:tc>
          <w:tcPr>
            <w:tcW w:w="1218" w:type="dxa"/>
            <w:shd w:val="clear" w:color="auto" w:fill="auto"/>
            <w:vAlign w:val="bottom"/>
            <w:tcPrChange w:id="881" w:author="dsloanm" w:date="2017-03-27T16:08:00Z">
              <w:tcPr>
                <w:tcW w:w="1218" w:type="dxa"/>
                <w:shd w:val="clear" w:color="auto" w:fill="auto"/>
                <w:vAlign w:val="bottom"/>
              </w:tcPr>
            </w:tcPrChange>
          </w:tcPr>
          <w:p w14:paraId="6EF21E00" w14:textId="134D47C3" w:rsidR="007664F8" w:rsidRPr="00951EF6" w:rsidRDefault="007664F8" w:rsidP="007664F8">
            <w:pPr>
              <w:jc w:val="right"/>
              <w:rPr>
                <w:ins w:id="882" w:author="dsloanm" w:date="2017-03-27T16:08:00Z"/>
              </w:rPr>
            </w:pPr>
            <w:ins w:id="883" w:author="dsloanm" w:date="2017-03-27T16:08:00Z">
              <w:r>
                <w:rPr>
                  <w:rFonts w:ascii="Calibri" w:hAnsi="Calibri" w:cs="Calibri"/>
                  <w:color w:val="000000"/>
                </w:rPr>
                <w:t>7469.593</w:t>
              </w:r>
            </w:ins>
          </w:p>
        </w:tc>
        <w:tc>
          <w:tcPr>
            <w:tcW w:w="1218" w:type="dxa"/>
            <w:shd w:val="clear" w:color="auto" w:fill="auto"/>
            <w:vAlign w:val="bottom"/>
            <w:tcPrChange w:id="884" w:author="dsloanm" w:date="2017-03-27T16:08:00Z">
              <w:tcPr>
                <w:tcW w:w="1218" w:type="dxa"/>
                <w:shd w:val="clear" w:color="auto" w:fill="auto"/>
                <w:vAlign w:val="bottom"/>
              </w:tcPr>
            </w:tcPrChange>
          </w:tcPr>
          <w:p w14:paraId="5975EB39" w14:textId="5EF5214C" w:rsidR="007664F8" w:rsidRPr="00951EF6" w:rsidRDefault="007664F8" w:rsidP="007664F8">
            <w:pPr>
              <w:jc w:val="right"/>
              <w:rPr>
                <w:ins w:id="885" w:author="dsloanm" w:date="2017-03-27T16:08:00Z"/>
              </w:rPr>
            </w:pPr>
            <w:ins w:id="886" w:author="dsloanm" w:date="2017-03-27T16:08:00Z">
              <w:r>
                <w:rPr>
                  <w:rFonts w:ascii="Calibri" w:hAnsi="Calibri" w:cs="Calibri"/>
                  <w:color w:val="000000"/>
                </w:rPr>
                <w:t>7662.899</w:t>
              </w:r>
            </w:ins>
          </w:p>
        </w:tc>
      </w:tr>
      <w:tr w:rsidR="007664F8" w:rsidRPr="00D91812" w14:paraId="1BE9DDFB" w14:textId="77777777" w:rsidTr="007664F8">
        <w:trPr>
          <w:jc w:val="center"/>
          <w:ins w:id="887" w:author="dsloanm" w:date="2017-03-27T16:08:00Z"/>
          <w:trPrChange w:id="888" w:author="dsloanm" w:date="2017-03-27T16:08:00Z">
            <w:trPr>
              <w:jc w:val="center"/>
            </w:trPr>
          </w:trPrChange>
        </w:trPr>
        <w:tc>
          <w:tcPr>
            <w:tcW w:w="1217" w:type="dxa"/>
            <w:shd w:val="clear" w:color="auto" w:fill="auto"/>
            <w:vAlign w:val="bottom"/>
            <w:tcPrChange w:id="889" w:author="dsloanm" w:date="2017-03-27T16:08:00Z">
              <w:tcPr>
                <w:tcW w:w="1217" w:type="dxa"/>
                <w:shd w:val="clear" w:color="auto" w:fill="auto"/>
                <w:vAlign w:val="bottom"/>
              </w:tcPr>
            </w:tcPrChange>
          </w:tcPr>
          <w:p w14:paraId="3F9A261E" w14:textId="34636D37" w:rsidR="007664F8" w:rsidRPr="00951EF6" w:rsidRDefault="007664F8" w:rsidP="007664F8">
            <w:pPr>
              <w:jc w:val="right"/>
              <w:rPr>
                <w:ins w:id="890" w:author="dsloanm" w:date="2017-03-27T16:08:00Z"/>
              </w:rPr>
            </w:pPr>
            <w:ins w:id="891" w:author="dsloanm" w:date="2017-03-27T16:08:00Z">
              <w:r>
                <w:rPr>
                  <w:rFonts w:ascii="Calibri" w:hAnsi="Calibri" w:cs="Calibri"/>
                  <w:color w:val="000000"/>
                </w:rPr>
                <w:t>768</w:t>
              </w:r>
            </w:ins>
          </w:p>
        </w:tc>
        <w:tc>
          <w:tcPr>
            <w:tcW w:w="1228" w:type="dxa"/>
            <w:shd w:val="clear" w:color="auto" w:fill="auto"/>
            <w:vAlign w:val="bottom"/>
            <w:tcPrChange w:id="892" w:author="dsloanm" w:date="2017-03-27T16:08:00Z">
              <w:tcPr>
                <w:tcW w:w="1228" w:type="dxa"/>
                <w:shd w:val="clear" w:color="auto" w:fill="auto"/>
                <w:vAlign w:val="bottom"/>
              </w:tcPr>
            </w:tcPrChange>
          </w:tcPr>
          <w:p w14:paraId="17B52BFC" w14:textId="1FC05482" w:rsidR="007664F8" w:rsidRPr="00951EF6" w:rsidRDefault="007664F8" w:rsidP="007664F8">
            <w:pPr>
              <w:jc w:val="right"/>
              <w:rPr>
                <w:ins w:id="893" w:author="dsloanm" w:date="2017-03-27T16:08:00Z"/>
              </w:rPr>
            </w:pPr>
            <w:ins w:id="894" w:author="dsloanm" w:date="2017-03-27T16:08:00Z">
              <w:r>
                <w:rPr>
                  <w:rFonts w:ascii="Calibri" w:hAnsi="Calibri" w:cs="Calibri"/>
                  <w:color w:val="000000"/>
                </w:rPr>
                <w:t>98304</w:t>
              </w:r>
            </w:ins>
          </w:p>
        </w:tc>
        <w:tc>
          <w:tcPr>
            <w:tcW w:w="1217" w:type="dxa"/>
            <w:shd w:val="clear" w:color="auto" w:fill="auto"/>
            <w:vAlign w:val="bottom"/>
            <w:tcPrChange w:id="895" w:author="dsloanm" w:date="2017-03-27T16:08:00Z">
              <w:tcPr>
                <w:tcW w:w="1217" w:type="dxa"/>
                <w:shd w:val="clear" w:color="auto" w:fill="auto"/>
                <w:vAlign w:val="bottom"/>
              </w:tcPr>
            </w:tcPrChange>
          </w:tcPr>
          <w:p w14:paraId="1C652948" w14:textId="5439BA7E" w:rsidR="007664F8" w:rsidRPr="00951EF6" w:rsidRDefault="007664F8" w:rsidP="007664F8">
            <w:pPr>
              <w:jc w:val="right"/>
              <w:rPr>
                <w:ins w:id="896" w:author="dsloanm" w:date="2017-03-27T16:08:00Z"/>
              </w:rPr>
            </w:pPr>
            <w:ins w:id="897" w:author="dsloanm" w:date="2017-03-27T16:08:00Z">
              <w:r>
                <w:rPr>
                  <w:rFonts w:ascii="Calibri" w:hAnsi="Calibri" w:cs="Calibri"/>
                  <w:color w:val="000000"/>
                </w:rPr>
                <w:t>5775.287</w:t>
              </w:r>
            </w:ins>
          </w:p>
        </w:tc>
        <w:tc>
          <w:tcPr>
            <w:tcW w:w="1218" w:type="dxa"/>
            <w:shd w:val="clear" w:color="auto" w:fill="auto"/>
            <w:vAlign w:val="bottom"/>
            <w:tcPrChange w:id="898" w:author="dsloanm" w:date="2017-03-27T16:08:00Z">
              <w:tcPr>
                <w:tcW w:w="1218" w:type="dxa"/>
                <w:shd w:val="clear" w:color="auto" w:fill="auto"/>
                <w:vAlign w:val="bottom"/>
              </w:tcPr>
            </w:tcPrChange>
          </w:tcPr>
          <w:p w14:paraId="6FED749D" w14:textId="33F2309A" w:rsidR="007664F8" w:rsidRPr="00951EF6" w:rsidRDefault="007664F8" w:rsidP="007664F8">
            <w:pPr>
              <w:jc w:val="right"/>
              <w:rPr>
                <w:ins w:id="899" w:author="dsloanm" w:date="2017-03-27T16:08:00Z"/>
              </w:rPr>
            </w:pPr>
            <w:ins w:id="900" w:author="dsloanm" w:date="2017-03-27T16:08:00Z">
              <w:r>
                <w:rPr>
                  <w:rFonts w:ascii="Calibri" w:hAnsi="Calibri" w:cs="Calibri"/>
                  <w:color w:val="000000"/>
                </w:rPr>
                <w:t>10987.14</w:t>
              </w:r>
            </w:ins>
          </w:p>
        </w:tc>
        <w:tc>
          <w:tcPr>
            <w:tcW w:w="1218" w:type="dxa"/>
            <w:shd w:val="clear" w:color="auto" w:fill="auto"/>
            <w:vAlign w:val="bottom"/>
            <w:tcPrChange w:id="901" w:author="dsloanm" w:date="2017-03-27T16:08:00Z">
              <w:tcPr>
                <w:tcW w:w="1218" w:type="dxa"/>
                <w:shd w:val="clear" w:color="auto" w:fill="auto"/>
                <w:vAlign w:val="bottom"/>
              </w:tcPr>
            </w:tcPrChange>
          </w:tcPr>
          <w:p w14:paraId="039F937D" w14:textId="300C9B93" w:rsidR="007664F8" w:rsidRPr="00951EF6" w:rsidRDefault="007664F8" w:rsidP="007664F8">
            <w:pPr>
              <w:jc w:val="right"/>
              <w:rPr>
                <w:ins w:id="902" w:author="dsloanm" w:date="2017-03-27T16:08:00Z"/>
              </w:rPr>
            </w:pPr>
            <w:ins w:id="903" w:author="dsloanm" w:date="2017-03-27T16:08:00Z">
              <w:r>
                <w:rPr>
                  <w:rFonts w:ascii="Calibri" w:hAnsi="Calibri" w:cs="Calibri"/>
                  <w:color w:val="000000"/>
                </w:rPr>
                <w:t>9107.814</w:t>
              </w:r>
            </w:ins>
          </w:p>
        </w:tc>
      </w:tr>
      <w:tr w:rsidR="007664F8" w:rsidRPr="00D91812" w14:paraId="44B42630" w14:textId="77777777" w:rsidTr="007664F8">
        <w:trPr>
          <w:jc w:val="center"/>
          <w:ins w:id="904" w:author="dsloanm" w:date="2017-03-27T16:08:00Z"/>
          <w:trPrChange w:id="905" w:author="dsloanm" w:date="2017-03-27T16:08:00Z">
            <w:trPr>
              <w:jc w:val="center"/>
            </w:trPr>
          </w:trPrChange>
        </w:trPr>
        <w:tc>
          <w:tcPr>
            <w:tcW w:w="1217" w:type="dxa"/>
            <w:shd w:val="clear" w:color="auto" w:fill="auto"/>
            <w:vAlign w:val="bottom"/>
            <w:tcPrChange w:id="906" w:author="dsloanm" w:date="2017-03-27T16:08:00Z">
              <w:tcPr>
                <w:tcW w:w="1217" w:type="dxa"/>
                <w:shd w:val="clear" w:color="auto" w:fill="auto"/>
                <w:vAlign w:val="bottom"/>
              </w:tcPr>
            </w:tcPrChange>
          </w:tcPr>
          <w:p w14:paraId="75F5A92B" w14:textId="52400366" w:rsidR="007664F8" w:rsidRPr="00951EF6" w:rsidRDefault="007664F8" w:rsidP="007664F8">
            <w:pPr>
              <w:jc w:val="right"/>
              <w:rPr>
                <w:ins w:id="907" w:author="dsloanm" w:date="2017-03-27T16:08:00Z"/>
              </w:rPr>
            </w:pPr>
            <w:ins w:id="908" w:author="dsloanm" w:date="2017-03-27T16:08:00Z">
              <w:r>
                <w:rPr>
                  <w:rFonts w:ascii="Calibri" w:hAnsi="Calibri" w:cs="Calibri"/>
                  <w:color w:val="000000"/>
                </w:rPr>
                <w:t>1536</w:t>
              </w:r>
            </w:ins>
          </w:p>
        </w:tc>
        <w:tc>
          <w:tcPr>
            <w:tcW w:w="1228" w:type="dxa"/>
            <w:shd w:val="clear" w:color="auto" w:fill="auto"/>
            <w:vAlign w:val="bottom"/>
            <w:tcPrChange w:id="909" w:author="dsloanm" w:date="2017-03-27T16:08:00Z">
              <w:tcPr>
                <w:tcW w:w="1228" w:type="dxa"/>
                <w:shd w:val="clear" w:color="auto" w:fill="auto"/>
                <w:vAlign w:val="bottom"/>
              </w:tcPr>
            </w:tcPrChange>
          </w:tcPr>
          <w:p w14:paraId="6C67BF4B" w14:textId="1DF3AC57" w:rsidR="007664F8" w:rsidRPr="00951EF6" w:rsidRDefault="007664F8" w:rsidP="007664F8">
            <w:pPr>
              <w:jc w:val="right"/>
              <w:rPr>
                <w:ins w:id="910" w:author="dsloanm" w:date="2017-03-27T16:08:00Z"/>
              </w:rPr>
            </w:pPr>
            <w:ins w:id="911" w:author="dsloanm" w:date="2017-03-27T16:08:00Z">
              <w:r>
                <w:rPr>
                  <w:rFonts w:ascii="Calibri" w:hAnsi="Calibri" w:cs="Calibri"/>
                  <w:color w:val="000000"/>
                </w:rPr>
                <w:t>196608</w:t>
              </w:r>
            </w:ins>
          </w:p>
        </w:tc>
        <w:tc>
          <w:tcPr>
            <w:tcW w:w="1217" w:type="dxa"/>
            <w:shd w:val="clear" w:color="auto" w:fill="auto"/>
            <w:vAlign w:val="bottom"/>
            <w:tcPrChange w:id="912" w:author="dsloanm" w:date="2017-03-27T16:08:00Z">
              <w:tcPr>
                <w:tcW w:w="1217" w:type="dxa"/>
                <w:shd w:val="clear" w:color="auto" w:fill="auto"/>
                <w:vAlign w:val="bottom"/>
              </w:tcPr>
            </w:tcPrChange>
          </w:tcPr>
          <w:p w14:paraId="63229701" w14:textId="06A2AB54" w:rsidR="007664F8" w:rsidRPr="00951EF6" w:rsidRDefault="007664F8" w:rsidP="007664F8">
            <w:pPr>
              <w:jc w:val="right"/>
              <w:rPr>
                <w:ins w:id="913" w:author="dsloanm" w:date="2017-03-27T16:08:00Z"/>
              </w:rPr>
            </w:pPr>
            <w:ins w:id="914" w:author="dsloanm" w:date="2017-03-27T16:08:00Z">
              <w:r>
                <w:rPr>
                  <w:rFonts w:ascii="Calibri" w:hAnsi="Calibri" w:cs="Calibri"/>
                  <w:color w:val="000000"/>
                </w:rPr>
                <w:t>5945.99</w:t>
              </w:r>
            </w:ins>
          </w:p>
        </w:tc>
        <w:tc>
          <w:tcPr>
            <w:tcW w:w="1218" w:type="dxa"/>
            <w:shd w:val="clear" w:color="auto" w:fill="auto"/>
            <w:vAlign w:val="bottom"/>
            <w:tcPrChange w:id="915" w:author="dsloanm" w:date="2017-03-27T16:08:00Z">
              <w:tcPr>
                <w:tcW w:w="1218" w:type="dxa"/>
                <w:shd w:val="clear" w:color="auto" w:fill="auto"/>
                <w:vAlign w:val="bottom"/>
              </w:tcPr>
            </w:tcPrChange>
          </w:tcPr>
          <w:p w14:paraId="4107FDD2" w14:textId="14DCA4B8" w:rsidR="007664F8" w:rsidRPr="00951EF6" w:rsidRDefault="007664F8" w:rsidP="007664F8">
            <w:pPr>
              <w:jc w:val="right"/>
              <w:rPr>
                <w:ins w:id="916" w:author="dsloanm" w:date="2017-03-27T16:08:00Z"/>
              </w:rPr>
            </w:pPr>
            <w:ins w:id="917" w:author="dsloanm" w:date="2017-03-27T16:08:00Z">
              <w:r>
                <w:rPr>
                  <w:rFonts w:ascii="Calibri" w:hAnsi="Calibri" w:cs="Calibri"/>
                  <w:color w:val="000000"/>
                </w:rPr>
                <w:t>12219.962</w:t>
              </w:r>
            </w:ins>
          </w:p>
        </w:tc>
        <w:tc>
          <w:tcPr>
            <w:tcW w:w="1218" w:type="dxa"/>
            <w:shd w:val="clear" w:color="auto" w:fill="auto"/>
            <w:vAlign w:val="bottom"/>
            <w:tcPrChange w:id="918" w:author="dsloanm" w:date="2017-03-27T16:08:00Z">
              <w:tcPr>
                <w:tcW w:w="1218" w:type="dxa"/>
                <w:shd w:val="clear" w:color="auto" w:fill="auto"/>
                <w:vAlign w:val="bottom"/>
              </w:tcPr>
            </w:tcPrChange>
          </w:tcPr>
          <w:p w14:paraId="6AA12FD0" w14:textId="16B9DE97" w:rsidR="007664F8" w:rsidRPr="00951EF6" w:rsidRDefault="007664F8" w:rsidP="007664F8">
            <w:pPr>
              <w:jc w:val="right"/>
              <w:rPr>
                <w:ins w:id="919" w:author="dsloanm" w:date="2017-03-27T16:08:00Z"/>
              </w:rPr>
            </w:pPr>
            <w:ins w:id="920" w:author="dsloanm" w:date="2017-03-27T16:08:00Z">
              <w:r>
                <w:rPr>
                  <w:rFonts w:ascii="Calibri" w:hAnsi="Calibri" w:cs="Calibri"/>
                  <w:color w:val="000000"/>
                </w:rPr>
                <w:t>8598.607</w:t>
              </w:r>
            </w:ins>
          </w:p>
        </w:tc>
      </w:tr>
      <w:tr w:rsidR="007664F8" w:rsidRPr="00D91812" w14:paraId="6DAA36B9" w14:textId="77777777" w:rsidTr="007664F8">
        <w:trPr>
          <w:jc w:val="center"/>
          <w:ins w:id="921" w:author="dsloanm" w:date="2017-03-27T16:08:00Z"/>
          <w:trPrChange w:id="922" w:author="dsloanm" w:date="2017-03-27T16:08:00Z">
            <w:trPr>
              <w:jc w:val="center"/>
            </w:trPr>
          </w:trPrChange>
        </w:trPr>
        <w:tc>
          <w:tcPr>
            <w:tcW w:w="1217" w:type="dxa"/>
            <w:shd w:val="clear" w:color="auto" w:fill="auto"/>
            <w:vAlign w:val="bottom"/>
            <w:tcPrChange w:id="923" w:author="dsloanm" w:date="2017-03-27T16:08:00Z">
              <w:tcPr>
                <w:tcW w:w="1217" w:type="dxa"/>
                <w:shd w:val="clear" w:color="auto" w:fill="auto"/>
                <w:vAlign w:val="bottom"/>
              </w:tcPr>
            </w:tcPrChange>
          </w:tcPr>
          <w:p w14:paraId="4E29E14B" w14:textId="6BE57663" w:rsidR="007664F8" w:rsidRPr="00951EF6" w:rsidRDefault="007664F8" w:rsidP="007664F8">
            <w:pPr>
              <w:jc w:val="right"/>
              <w:rPr>
                <w:ins w:id="924" w:author="dsloanm" w:date="2017-03-27T16:08:00Z"/>
              </w:rPr>
            </w:pPr>
            <w:ins w:id="925" w:author="dsloanm" w:date="2017-03-27T16:08:00Z">
              <w:r>
                <w:rPr>
                  <w:rFonts w:ascii="Calibri" w:hAnsi="Calibri" w:cs="Calibri"/>
                  <w:color w:val="000000"/>
                </w:rPr>
                <w:t>3072</w:t>
              </w:r>
            </w:ins>
          </w:p>
        </w:tc>
        <w:tc>
          <w:tcPr>
            <w:tcW w:w="1228" w:type="dxa"/>
            <w:shd w:val="clear" w:color="auto" w:fill="auto"/>
            <w:vAlign w:val="bottom"/>
            <w:tcPrChange w:id="926" w:author="dsloanm" w:date="2017-03-27T16:08:00Z">
              <w:tcPr>
                <w:tcW w:w="1228" w:type="dxa"/>
                <w:shd w:val="clear" w:color="auto" w:fill="auto"/>
                <w:vAlign w:val="bottom"/>
              </w:tcPr>
            </w:tcPrChange>
          </w:tcPr>
          <w:p w14:paraId="37B4DCA1" w14:textId="0A2A0342" w:rsidR="007664F8" w:rsidRPr="00951EF6" w:rsidRDefault="007664F8" w:rsidP="007664F8">
            <w:pPr>
              <w:jc w:val="right"/>
              <w:rPr>
                <w:ins w:id="927" w:author="dsloanm" w:date="2017-03-27T16:08:00Z"/>
              </w:rPr>
            </w:pPr>
            <w:ins w:id="928" w:author="dsloanm" w:date="2017-03-27T16:08:00Z">
              <w:r>
                <w:rPr>
                  <w:rFonts w:ascii="Calibri" w:hAnsi="Calibri" w:cs="Calibri"/>
                  <w:color w:val="000000"/>
                </w:rPr>
                <w:t>393216</w:t>
              </w:r>
            </w:ins>
          </w:p>
        </w:tc>
        <w:tc>
          <w:tcPr>
            <w:tcW w:w="1217" w:type="dxa"/>
            <w:shd w:val="clear" w:color="auto" w:fill="auto"/>
            <w:vAlign w:val="bottom"/>
            <w:tcPrChange w:id="929" w:author="dsloanm" w:date="2017-03-27T16:08:00Z">
              <w:tcPr>
                <w:tcW w:w="1217" w:type="dxa"/>
                <w:shd w:val="clear" w:color="auto" w:fill="auto"/>
                <w:vAlign w:val="bottom"/>
              </w:tcPr>
            </w:tcPrChange>
          </w:tcPr>
          <w:p w14:paraId="3080D2EC" w14:textId="0B6E8D1B" w:rsidR="007664F8" w:rsidRPr="00951EF6" w:rsidRDefault="007664F8" w:rsidP="007664F8">
            <w:pPr>
              <w:jc w:val="right"/>
              <w:rPr>
                <w:ins w:id="930" w:author="dsloanm" w:date="2017-03-27T16:08:00Z"/>
              </w:rPr>
            </w:pPr>
            <w:ins w:id="931" w:author="dsloanm" w:date="2017-03-27T16:08:00Z">
              <w:r>
                <w:rPr>
                  <w:rFonts w:ascii="Calibri" w:hAnsi="Calibri" w:cs="Calibri"/>
                  <w:color w:val="000000"/>
                </w:rPr>
                <w:t>11320.886</w:t>
              </w:r>
            </w:ins>
          </w:p>
        </w:tc>
        <w:tc>
          <w:tcPr>
            <w:tcW w:w="1218" w:type="dxa"/>
            <w:shd w:val="clear" w:color="auto" w:fill="auto"/>
            <w:vAlign w:val="bottom"/>
            <w:tcPrChange w:id="932" w:author="dsloanm" w:date="2017-03-27T16:08:00Z">
              <w:tcPr>
                <w:tcW w:w="1218" w:type="dxa"/>
                <w:shd w:val="clear" w:color="auto" w:fill="auto"/>
                <w:vAlign w:val="bottom"/>
              </w:tcPr>
            </w:tcPrChange>
          </w:tcPr>
          <w:p w14:paraId="592877AF" w14:textId="383BD0E1" w:rsidR="007664F8" w:rsidRPr="00951EF6" w:rsidRDefault="007664F8" w:rsidP="007664F8">
            <w:pPr>
              <w:jc w:val="right"/>
              <w:rPr>
                <w:ins w:id="933" w:author="dsloanm" w:date="2017-03-27T16:08:00Z"/>
              </w:rPr>
            </w:pPr>
            <w:ins w:id="934" w:author="dsloanm" w:date="2017-03-27T16:08:00Z">
              <w:r>
                <w:rPr>
                  <w:rFonts w:ascii="Calibri" w:hAnsi="Calibri" w:cs="Calibri"/>
                  <w:color w:val="000000"/>
                </w:rPr>
                <w:t>12836.212</w:t>
              </w:r>
            </w:ins>
          </w:p>
        </w:tc>
        <w:tc>
          <w:tcPr>
            <w:tcW w:w="1218" w:type="dxa"/>
            <w:shd w:val="clear" w:color="auto" w:fill="auto"/>
            <w:vAlign w:val="bottom"/>
            <w:tcPrChange w:id="935" w:author="dsloanm" w:date="2017-03-27T16:08:00Z">
              <w:tcPr>
                <w:tcW w:w="1218" w:type="dxa"/>
                <w:shd w:val="clear" w:color="auto" w:fill="auto"/>
                <w:vAlign w:val="bottom"/>
              </w:tcPr>
            </w:tcPrChange>
          </w:tcPr>
          <w:p w14:paraId="00844726" w14:textId="658FABA0" w:rsidR="007664F8" w:rsidRPr="00951EF6" w:rsidRDefault="007664F8" w:rsidP="007664F8">
            <w:pPr>
              <w:jc w:val="right"/>
              <w:rPr>
                <w:ins w:id="936" w:author="dsloanm" w:date="2017-03-27T16:08:00Z"/>
              </w:rPr>
            </w:pPr>
            <w:ins w:id="937" w:author="dsloanm" w:date="2017-03-27T16:08:00Z">
              <w:r>
                <w:rPr>
                  <w:rFonts w:ascii="Calibri" w:hAnsi="Calibri" w:cs="Calibri"/>
                  <w:color w:val="000000"/>
                </w:rPr>
                <w:t>13784.597</w:t>
              </w:r>
            </w:ins>
          </w:p>
        </w:tc>
      </w:tr>
      <w:tr w:rsidR="007664F8" w:rsidRPr="00D91812" w14:paraId="73CE5B62" w14:textId="77777777" w:rsidTr="007664F8">
        <w:trPr>
          <w:jc w:val="center"/>
          <w:ins w:id="938" w:author="dsloanm" w:date="2017-03-27T16:08:00Z"/>
          <w:trPrChange w:id="939" w:author="dsloanm" w:date="2017-03-27T16:08:00Z">
            <w:trPr>
              <w:jc w:val="center"/>
            </w:trPr>
          </w:trPrChange>
        </w:trPr>
        <w:tc>
          <w:tcPr>
            <w:tcW w:w="1217" w:type="dxa"/>
            <w:shd w:val="clear" w:color="auto" w:fill="auto"/>
            <w:vAlign w:val="bottom"/>
            <w:tcPrChange w:id="940" w:author="dsloanm" w:date="2017-03-27T16:08:00Z">
              <w:tcPr>
                <w:tcW w:w="1217" w:type="dxa"/>
                <w:shd w:val="clear" w:color="auto" w:fill="auto"/>
                <w:vAlign w:val="bottom"/>
              </w:tcPr>
            </w:tcPrChange>
          </w:tcPr>
          <w:p w14:paraId="360240B5" w14:textId="53133DD9" w:rsidR="007664F8" w:rsidRPr="00951EF6" w:rsidRDefault="007664F8" w:rsidP="007664F8">
            <w:pPr>
              <w:jc w:val="right"/>
              <w:rPr>
                <w:ins w:id="941" w:author="dsloanm" w:date="2017-03-27T16:08:00Z"/>
              </w:rPr>
            </w:pPr>
            <w:ins w:id="942" w:author="dsloanm" w:date="2017-03-27T16:08:00Z">
              <w:r>
                <w:rPr>
                  <w:rFonts w:ascii="Calibri" w:hAnsi="Calibri" w:cs="Calibri"/>
                  <w:color w:val="000000"/>
                </w:rPr>
                <w:t>6144</w:t>
              </w:r>
            </w:ins>
          </w:p>
        </w:tc>
        <w:tc>
          <w:tcPr>
            <w:tcW w:w="1228" w:type="dxa"/>
            <w:shd w:val="clear" w:color="auto" w:fill="auto"/>
            <w:vAlign w:val="bottom"/>
            <w:tcPrChange w:id="943" w:author="dsloanm" w:date="2017-03-27T16:08:00Z">
              <w:tcPr>
                <w:tcW w:w="1228" w:type="dxa"/>
                <w:shd w:val="clear" w:color="auto" w:fill="auto"/>
                <w:vAlign w:val="bottom"/>
              </w:tcPr>
            </w:tcPrChange>
          </w:tcPr>
          <w:p w14:paraId="0F793B8B" w14:textId="4E2D23C7" w:rsidR="007664F8" w:rsidRPr="00951EF6" w:rsidRDefault="007664F8" w:rsidP="007664F8">
            <w:pPr>
              <w:jc w:val="right"/>
              <w:rPr>
                <w:ins w:id="944" w:author="dsloanm" w:date="2017-03-27T16:08:00Z"/>
              </w:rPr>
            </w:pPr>
            <w:ins w:id="945" w:author="dsloanm" w:date="2017-03-27T16:08:00Z">
              <w:r>
                <w:rPr>
                  <w:rFonts w:ascii="Calibri" w:hAnsi="Calibri" w:cs="Calibri"/>
                  <w:color w:val="000000"/>
                </w:rPr>
                <w:t>786432</w:t>
              </w:r>
            </w:ins>
          </w:p>
        </w:tc>
        <w:tc>
          <w:tcPr>
            <w:tcW w:w="1217" w:type="dxa"/>
            <w:shd w:val="clear" w:color="auto" w:fill="auto"/>
            <w:vAlign w:val="bottom"/>
            <w:tcPrChange w:id="946" w:author="dsloanm" w:date="2017-03-27T16:08:00Z">
              <w:tcPr>
                <w:tcW w:w="1217" w:type="dxa"/>
                <w:shd w:val="clear" w:color="auto" w:fill="auto"/>
                <w:vAlign w:val="bottom"/>
              </w:tcPr>
            </w:tcPrChange>
          </w:tcPr>
          <w:p w14:paraId="38EE0A87" w14:textId="217E7439" w:rsidR="007664F8" w:rsidRPr="00951EF6" w:rsidRDefault="007664F8" w:rsidP="007664F8">
            <w:pPr>
              <w:jc w:val="right"/>
              <w:rPr>
                <w:ins w:id="947" w:author="dsloanm" w:date="2017-03-27T16:08:00Z"/>
              </w:rPr>
            </w:pPr>
            <w:ins w:id="948" w:author="dsloanm" w:date="2017-03-27T16:08:00Z">
              <w:r>
                <w:rPr>
                  <w:rFonts w:ascii="Calibri" w:hAnsi="Calibri" w:cs="Calibri"/>
                  <w:color w:val="000000"/>
                </w:rPr>
                <w:t>11529.934</w:t>
              </w:r>
            </w:ins>
          </w:p>
        </w:tc>
        <w:tc>
          <w:tcPr>
            <w:tcW w:w="1218" w:type="dxa"/>
            <w:shd w:val="clear" w:color="auto" w:fill="auto"/>
            <w:vAlign w:val="bottom"/>
            <w:tcPrChange w:id="949" w:author="dsloanm" w:date="2017-03-27T16:08:00Z">
              <w:tcPr>
                <w:tcW w:w="1218" w:type="dxa"/>
                <w:shd w:val="clear" w:color="auto" w:fill="auto"/>
                <w:vAlign w:val="bottom"/>
              </w:tcPr>
            </w:tcPrChange>
          </w:tcPr>
          <w:p w14:paraId="1F16BE61" w14:textId="4EF4BF56" w:rsidR="007664F8" w:rsidRPr="00951EF6" w:rsidRDefault="007664F8" w:rsidP="007664F8">
            <w:pPr>
              <w:jc w:val="right"/>
              <w:rPr>
                <w:ins w:id="950" w:author="dsloanm" w:date="2017-03-27T16:08:00Z"/>
              </w:rPr>
            </w:pPr>
            <w:ins w:id="951" w:author="dsloanm" w:date="2017-03-27T16:08:00Z">
              <w:r>
                <w:rPr>
                  <w:rFonts w:ascii="Calibri" w:hAnsi="Calibri" w:cs="Calibri"/>
                  <w:color w:val="000000"/>
                </w:rPr>
                <w:t>11821.306</w:t>
              </w:r>
            </w:ins>
          </w:p>
        </w:tc>
        <w:tc>
          <w:tcPr>
            <w:tcW w:w="1218" w:type="dxa"/>
            <w:shd w:val="clear" w:color="auto" w:fill="auto"/>
            <w:vAlign w:val="bottom"/>
            <w:tcPrChange w:id="952" w:author="dsloanm" w:date="2017-03-27T16:08:00Z">
              <w:tcPr>
                <w:tcW w:w="1218" w:type="dxa"/>
                <w:shd w:val="clear" w:color="auto" w:fill="auto"/>
                <w:vAlign w:val="bottom"/>
              </w:tcPr>
            </w:tcPrChange>
          </w:tcPr>
          <w:p w14:paraId="469240D7" w14:textId="78C69337" w:rsidR="007664F8" w:rsidRPr="00951EF6" w:rsidRDefault="007664F8" w:rsidP="007664F8">
            <w:pPr>
              <w:jc w:val="right"/>
              <w:rPr>
                <w:ins w:id="953" w:author="dsloanm" w:date="2017-03-27T16:08:00Z"/>
              </w:rPr>
            </w:pPr>
            <w:ins w:id="954" w:author="dsloanm" w:date="2017-03-27T16:08:00Z">
              <w:r>
                <w:rPr>
                  <w:rFonts w:ascii="Calibri" w:hAnsi="Calibri" w:cs="Calibri"/>
                  <w:color w:val="000000"/>
                </w:rPr>
                <w:t>15946.277</w:t>
              </w:r>
            </w:ins>
          </w:p>
        </w:tc>
      </w:tr>
      <w:tr w:rsidR="007664F8" w:rsidRPr="00D91812" w14:paraId="1C7E3C58" w14:textId="77777777" w:rsidTr="007664F8">
        <w:trPr>
          <w:jc w:val="center"/>
          <w:ins w:id="955" w:author="dsloanm" w:date="2017-03-27T16:08:00Z"/>
          <w:trPrChange w:id="956" w:author="dsloanm" w:date="2017-03-27T16:08:00Z">
            <w:trPr>
              <w:jc w:val="center"/>
            </w:trPr>
          </w:trPrChange>
        </w:trPr>
        <w:tc>
          <w:tcPr>
            <w:tcW w:w="1217" w:type="dxa"/>
            <w:tcBorders>
              <w:bottom w:val="double" w:sz="4" w:space="0" w:color="auto"/>
            </w:tcBorders>
            <w:shd w:val="clear" w:color="auto" w:fill="auto"/>
            <w:vAlign w:val="bottom"/>
            <w:tcPrChange w:id="957" w:author="dsloanm" w:date="2017-03-27T16:08:00Z">
              <w:tcPr>
                <w:tcW w:w="1217" w:type="dxa"/>
                <w:tcBorders>
                  <w:bottom w:val="double" w:sz="4" w:space="0" w:color="auto"/>
                </w:tcBorders>
                <w:shd w:val="clear" w:color="auto" w:fill="auto"/>
                <w:vAlign w:val="bottom"/>
              </w:tcPr>
            </w:tcPrChange>
          </w:tcPr>
          <w:p w14:paraId="4E94B24A" w14:textId="3489AC95" w:rsidR="007664F8" w:rsidRDefault="007664F8" w:rsidP="007664F8">
            <w:pPr>
              <w:jc w:val="right"/>
              <w:rPr>
                <w:ins w:id="958" w:author="dsloanm" w:date="2017-03-27T16:08:00Z"/>
                <w:rFonts w:ascii="Calibri" w:hAnsi="Calibri" w:cs="Calibri"/>
                <w:color w:val="000000"/>
              </w:rPr>
            </w:pPr>
            <w:ins w:id="959" w:author="dsloanm" w:date="2017-03-27T16:08:00Z">
              <w:r>
                <w:rPr>
                  <w:rFonts w:ascii="Calibri" w:hAnsi="Calibri" w:cs="Calibri"/>
                  <w:color w:val="000000"/>
                </w:rPr>
                <w:t>12288</w:t>
              </w:r>
            </w:ins>
          </w:p>
        </w:tc>
        <w:tc>
          <w:tcPr>
            <w:tcW w:w="1228" w:type="dxa"/>
            <w:tcBorders>
              <w:bottom w:val="double" w:sz="4" w:space="0" w:color="auto"/>
            </w:tcBorders>
            <w:shd w:val="clear" w:color="auto" w:fill="auto"/>
            <w:vAlign w:val="bottom"/>
            <w:tcPrChange w:id="960" w:author="dsloanm" w:date="2017-03-27T16:08:00Z">
              <w:tcPr>
                <w:tcW w:w="1228" w:type="dxa"/>
                <w:tcBorders>
                  <w:bottom w:val="double" w:sz="4" w:space="0" w:color="auto"/>
                </w:tcBorders>
                <w:shd w:val="clear" w:color="auto" w:fill="auto"/>
                <w:vAlign w:val="bottom"/>
              </w:tcPr>
            </w:tcPrChange>
          </w:tcPr>
          <w:p w14:paraId="3988AC1B" w14:textId="45C90F48" w:rsidR="007664F8" w:rsidRDefault="007664F8" w:rsidP="007664F8">
            <w:pPr>
              <w:jc w:val="right"/>
              <w:rPr>
                <w:ins w:id="961" w:author="dsloanm" w:date="2017-03-27T16:08:00Z"/>
                <w:rFonts w:ascii="Calibri" w:hAnsi="Calibri" w:cs="Calibri"/>
                <w:color w:val="000000"/>
              </w:rPr>
            </w:pPr>
            <w:ins w:id="962" w:author="dsloanm" w:date="2017-03-27T16:08:00Z">
              <w:r>
                <w:rPr>
                  <w:rFonts w:ascii="Calibri" w:hAnsi="Calibri" w:cs="Calibri"/>
                  <w:color w:val="000000"/>
                </w:rPr>
                <w:t>1572864</w:t>
              </w:r>
            </w:ins>
          </w:p>
        </w:tc>
        <w:tc>
          <w:tcPr>
            <w:tcW w:w="1217" w:type="dxa"/>
            <w:tcBorders>
              <w:bottom w:val="double" w:sz="4" w:space="0" w:color="auto"/>
            </w:tcBorders>
            <w:shd w:val="clear" w:color="auto" w:fill="auto"/>
            <w:vAlign w:val="bottom"/>
            <w:tcPrChange w:id="963" w:author="dsloanm" w:date="2017-03-27T16:08:00Z">
              <w:tcPr>
                <w:tcW w:w="1217" w:type="dxa"/>
                <w:tcBorders>
                  <w:bottom w:val="double" w:sz="4" w:space="0" w:color="auto"/>
                </w:tcBorders>
                <w:shd w:val="clear" w:color="auto" w:fill="auto"/>
                <w:vAlign w:val="bottom"/>
              </w:tcPr>
            </w:tcPrChange>
          </w:tcPr>
          <w:p w14:paraId="4B3F5EE0" w14:textId="5FD9F298" w:rsidR="007664F8" w:rsidRDefault="007664F8" w:rsidP="007664F8">
            <w:pPr>
              <w:jc w:val="right"/>
              <w:rPr>
                <w:ins w:id="964" w:author="dsloanm" w:date="2017-03-27T16:08:00Z"/>
                <w:rFonts w:ascii="Calibri" w:hAnsi="Calibri" w:cs="Calibri"/>
                <w:color w:val="000000"/>
              </w:rPr>
            </w:pPr>
            <w:ins w:id="965" w:author="dsloanm" w:date="2017-03-27T16:08:00Z">
              <w:r>
                <w:rPr>
                  <w:rFonts w:ascii="Calibri" w:hAnsi="Calibri" w:cs="Calibri"/>
                  <w:color w:val="000000"/>
                </w:rPr>
                <w:t>6367.598</w:t>
              </w:r>
            </w:ins>
          </w:p>
        </w:tc>
        <w:tc>
          <w:tcPr>
            <w:tcW w:w="1218" w:type="dxa"/>
            <w:tcBorders>
              <w:bottom w:val="double" w:sz="4" w:space="0" w:color="auto"/>
            </w:tcBorders>
            <w:shd w:val="clear" w:color="auto" w:fill="auto"/>
            <w:vAlign w:val="bottom"/>
            <w:tcPrChange w:id="966" w:author="dsloanm" w:date="2017-03-27T16:08:00Z">
              <w:tcPr>
                <w:tcW w:w="1218" w:type="dxa"/>
                <w:tcBorders>
                  <w:bottom w:val="double" w:sz="4" w:space="0" w:color="auto"/>
                </w:tcBorders>
                <w:shd w:val="clear" w:color="auto" w:fill="auto"/>
                <w:vAlign w:val="bottom"/>
              </w:tcPr>
            </w:tcPrChange>
          </w:tcPr>
          <w:p w14:paraId="592793C3" w14:textId="79CC2351" w:rsidR="007664F8" w:rsidRDefault="007664F8" w:rsidP="007664F8">
            <w:pPr>
              <w:jc w:val="right"/>
              <w:rPr>
                <w:ins w:id="967" w:author="dsloanm" w:date="2017-03-27T16:08:00Z"/>
                <w:rFonts w:ascii="Calibri" w:hAnsi="Calibri" w:cs="Calibri"/>
                <w:color w:val="000000"/>
              </w:rPr>
            </w:pPr>
            <w:ins w:id="968" w:author="dsloanm" w:date="2017-03-27T16:08:00Z">
              <w:r>
                <w:rPr>
                  <w:rFonts w:ascii="Calibri" w:hAnsi="Calibri" w:cs="Calibri"/>
                  <w:color w:val="000000"/>
                </w:rPr>
                <w:t>8402.777</w:t>
              </w:r>
            </w:ins>
          </w:p>
        </w:tc>
        <w:tc>
          <w:tcPr>
            <w:tcW w:w="1218" w:type="dxa"/>
            <w:tcBorders>
              <w:bottom w:val="double" w:sz="4" w:space="0" w:color="auto"/>
            </w:tcBorders>
            <w:shd w:val="clear" w:color="auto" w:fill="auto"/>
            <w:vAlign w:val="bottom"/>
            <w:tcPrChange w:id="969" w:author="dsloanm" w:date="2017-03-27T16:08:00Z">
              <w:tcPr>
                <w:tcW w:w="1218" w:type="dxa"/>
                <w:tcBorders>
                  <w:bottom w:val="double" w:sz="4" w:space="0" w:color="auto"/>
                </w:tcBorders>
                <w:shd w:val="clear" w:color="auto" w:fill="auto"/>
                <w:vAlign w:val="bottom"/>
              </w:tcPr>
            </w:tcPrChange>
          </w:tcPr>
          <w:p w14:paraId="5E5C7841" w14:textId="1EDFAEF8" w:rsidR="007664F8" w:rsidRDefault="007664F8" w:rsidP="007664F8">
            <w:pPr>
              <w:jc w:val="right"/>
              <w:rPr>
                <w:ins w:id="970" w:author="dsloanm" w:date="2017-03-27T16:08:00Z"/>
                <w:rFonts w:ascii="Calibri" w:hAnsi="Calibri" w:cs="Calibri"/>
                <w:color w:val="000000"/>
              </w:rPr>
            </w:pPr>
            <w:ins w:id="971" w:author="dsloanm" w:date="2017-03-27T16:08:00Z">
              <w:r>
                <w:rPr>
                  <w:rFonts w:ascii="Calibri" w:hAnsi="Calibri" w:cs="Calibri"/>
                  <w:color w:val="000000"/>
                </w:rPr>
                <w:t>8204.55</w:t>
              </w:r>
            </w:ins>
          </w:p>
        </w:tc>
      </w:tr>
    </w:tbl>
    <w:p w14:paraId="31DDB092" w14:textId="28BAE6C3" w:rsidR="00FF25A1" w:rsidRDefault="00FF25A1" w:rsidP="00FF25A1">
      <w:pPr>
        <w:pStyle w:val="Caption"/>
        <w:jc w:val="center"/>
        <w:rPr>
          <w:ins w:id="972" w:author="dsloanm" w:date="2017-03-27T16:08:00Z"/>
        </w:rPr>
      </w:pPr>
      <w:ins w:id="973" w:author="dsloanm" w:date="2017-03-27T16:08:00Z">
        <w:r>
          <w:t xml:space="preserve">Table </w:t>
        </w:r>
        <w:r>
          <w:fldChar w:fldCharType="begin"/>
        </w:r>
        <w:r>
          <w:instrText xml:space="preserve"> SEQ Table \* ARABIC </w:instrText>
        </w:r>
        <w:r>
          <w:fldChar w:fldCharType="separate"/>
        </w:r>
      </w:ins>
      <w:ins w:id="974" w:author="dsloanm" w:date="2017-06-21T13:47:00Z">
        <w:r w:rsidR="00E5516B">
          <w:rPr>
            <w:noProof/>
          </w:rPr>
          <w:t>6</w:t>
        </w:r>
      </w:ins>
      <w:ins w:id="975" w:author="dsloanm" w:date="2017-03-27T16:08:00Z">
        <w:r>
          <w:rPr>
            <w:noProof/>
          </w:rPr>
          <w:fldChar w:fldCharType="end"/>
        </w:r>
        <w:r>
          <w:t>.</w:t>
        </w:r>
        <w:r w:rsidRPr="001004E0">
          <w:t xml:space="preserve"> </w:t>
        </w:r>
      </w:ins>
      <w:ins w:id="976" w:author="dsloanm" w:date="2017-03-28T10:57:00Z">
        <w:r w:rsidR="0049677F" w:rsidRPr="00C744AE">
          <w:t xml:space="preserve">ARCHER large local arrays bandwidth, </w:t>
        </w:r>
        <w:r w:rsidR="0049677F">
          <w:t>maximum</w:t>
        </w:r>
        <w:r w:rsidR="0049677F" w:rsidRPr="00C744AE">
          <w:t xml:space="preserve"> stripe count</w:t>
        </w:r>
        <w:r w:rsidR="0049677F">
          <w:t xml:space="preserve"> </w:t>
        </w:r>
      </w:ins>
      <w:ins w:id="977" w:author="dsloanm" w:date="2017-03-27T16:08:00Z">
        <w:r>
          <w:t>raw data.</w:t>
        </w:r>
      </w:ins>
    </w:p>
    <w:p w14:paraId="133815A0" w14:textId="7FB9A28C" w:rsidR="00FF25A1" w:rsidRPr="005222EB" w:rsidDel="00FF25A1" w:rsidRDefault="00FF25A1">
      <w:pPr>
        <w:rPr>
          <w:del w:id="978" w:author="dsloanm" w:date="2017-03-27T16:08:00Z"/>
        </w:rPr>
        <w:pPrChange w:id="979" w:author="dsloanm" w:date="2017-03-27T16:08:00Z">
          <w:pPr>
            <w:pStyle w:val="Caption"/>
            <w:jc w:val="center"/>
          </w:pPr>
        </w:pPrChange>
      </w:pPr>
    </w:p>
    <w:p w14:paraId="55606DFB" w14:textId="77777777" w:rsidR="00714FAE" w:rsidRDefault="00714FAE" w:rsidP="00714FAE">
      <w:pPr>
        <w:jc w:val="both"/>
      </w:pPr>
    </w:p>
    <w:p w14:paraId="6F680C6C" w14:textId="77777777" w:rsidR="00714FAE" w:rsidRDefault="00714FAE" w:rsidP="00714FAE">
      <w:pPr>
        <w:jc w:val="both"/>
      </w:pPr>
      <w:r>
        <w:t>The larger 4 MiB and 8 MiB stripe sizes give consistently better performance than the default 1 MiB at both 4 and -1 stripe counts. Indeed 8 MiB at 6144 cores is the only configuration to achieve the apparent 16,000 MiB/s limit on ARCHER I/O while the default 1 MiB reaches less than 12,000 MiB/s.</w:t>
      </w:r>
    </w:p>
    <w:p w14:paraId="05B18E10" w14:textId="77777777" w:rsidR="00714FAE" w:rsidRDefault="00714FAE" w:rsidP="00714FAE">
      <w:pPr>
        <w:jc w:val="both"/>
      </w:pPr>
    </w:p>
    <w:p w14:paraId="07A3B4FD" w14:textId="506540CE" w:rsidR="00714FAE" w:rsidRDefault="00714FAE" w:rsidP="00714FAE">
      <w:pPr>
        <w:jc w:val="both"/>
        <w:rPr>
          <w:ins w:id="980" w:author="dsloanm" w:date="2017-03-27T15:39:00Z"/>
        </w:rPr>
      </w:pPr>
      <w:r>
        <w:t>It is apparent that stripe size configuration must be considered in conjunction with I/O operation size to attain maximum performance. In general they must match; lower volume operations should be given smaller stripe sizes, while larger operations require larger stripes.</w:t>
      </w:r>
    </w:p>
    <w:p w14:paraId="5773F48E" w14:textId="77777777" w:rsidR="00572377" w:rsidRPr="0059337F" w:rsidRDefault="00572377" w:rsidP="00714FAE">
      <w:pPr>
        <w:jc w:val="both"/>
        <w:rPr>
          <w:color w:val="FF0000"/>
        </w:rPr>
      </w:pPr>
    </w:p>
    <w:p w14:paraId="2E62F1BA" w14:textId="77777777" w:rsidR="00714FAE" w:rsidRDefault="00714FAE" w:rsidP="00714FAE">
      <w:pPr>
        <w:pStyle w:val="Heading4"/>
        <w:jc w:val="both"/>
      </w:pPr>
      <w:r>
        <w:t>NetCDF Performance</w:t>
      </w:r>
    </w:p>
    <w:p w14:paraId="24E03FAB" w14:textId="77777777" w:rsidR="00714FAE" w:rsidRDefault="00714FAE" w:rsidP="00714FAE">
      <w:pPr>
        <w:jc w:val="both"/>
      </w:pPr>
    </w:p>
    <w:p w14:paraId="49F74775" w14:textId="77777777" w:rsidR="00714FAE" w:rsidRDefault="00714FAE" w:rsidP="00714FAE">
      <w:pPr>
        <w:jc w:val="both"/>
      </w:pPr>
      <w:r>
        <w:t xml:space="preserve">Optimised installations of NetCDF,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GiB/s regardless of number of writers or Lustre configuration. We therefore used the more recent NetCDF version </w:t>
      </w:r>
      <w:r w:rsidRPr="006019EB">
        <w:t>4.4.0</w:t>
      </w:r>
      <w:r>
        <w:t xml:space="preserve"> which scales as expected for all benchmarks and recommend to avoid the use of NetCDF versions 4.3.3.1 </w:t>
      </w:r>
      <w:r w:rsidRPr="00622AC0">
        <w:t>and below</w:t>
      </w:r>
      <w:r>
        <w:t xml:space="preserve"> for performance reasons.</w:t>
      </w:r>
    </w:p>
    <w:p w14:paraId="2E7D2028" w14:textId="77777777" w:rsidR="00714FAE" w:rsidRDefault="00714FAE" w:rsidP="00714FAE">
      <w:pPr>
        <w:jc w:val="both"/>
      </w:pPr>
    </w:p>
    <w:p w14:paraId="11477168" w14:textId="0C93EFBC" w:rsidR="00714FAE" w:rsidRDefault="00714FAE" w:rsidP="00714FAE">
      <w:pPr>
        <w:jc w:val="both"/>
      </w:pPr>
      <w:r>
        <w:lastRenderedPageBreak/>
        <w:t xml:space="preserve">Results for version 4.4.0, repeating the stripe and array size experiments performed for MPI-IO, are plotted in </w:t>
      </w:r>
      <w:r>
        <w:fldChar w:fldCharType="begin"/>
      </w:r>
      <w:r>
        <w:instrText xml:space="preserve"> REF _Ref466286518 \h </w:instrText>
      </w:r>
      <w:r>
        <w:fldChar w:fldCharType="separate"/>
      </w:r>
      <w:r w:rsidR="00E5516B">
        <w:t xml:space="preserve">Figure </w:t>
      </w:r>
      <w:r w:rsidR="00E5516B">
        <w:rPr>
          <w:noProof/>
        </w:rPr>
        <w:t>10</w:t>
      </w:r>
      <w:r>
        <w:fldChar w:fldCharType="end"/>
      </w:r>
      <w:r>
        <w:t xml:space="preserve"> to </w:t>
      </w:r>
      <w:r>
        <w:fldChar w:fldCharType="begin"/>
      </w:r>
      <w:r>
        <w:instrText xml:space="preserve"> REF _Ref466286523 \h </w:instrText>
      </w:r>
      <w:r>
        <w:fldChar w:fldCharType="separate"/>
      </w:r>
      <w:r w:rsidR="00E5516B">
        <w:t xml:space="preserve">Figure </w:t>
      </w:r>
      <w:r w:rsidR="00E5516B">
        <w:rPr>
          <w:noProof/>
        </w:rPr>
        <w:t>13</w:t>
      </w:r>
      <w:r>
        <w:fldChar w:fldCharType="end"/>
      </w:r>
      <w:r>
        <w:t>.</w:t>
      </w:r>
    </w:p>
    <w:p w14:paraId="7CD65235" w14:textId="77777777" w:rsidR="00714FAE" w:rsidRDefault="00714FAE" w:rsidP="00714FAE">
      <w:pPr>
        <w:jc w:val="both"/>
      </w:pPr>
    </w:p>
    <w:p w14:paraId="451CBAA2" w14:textId="5913B0F7" w:rsidR="00714FAE" w:rsidRDefault="00714FAE" w:rsidP="00714FAE">
      <w:pPr>
        <w:keepNext/>
        <w:jc w:val="both"/>
      </w:pPr>
      <w:r>
        <w:rPr>
          <w:noProof/>
          <w:lang w:eastAsia="en-GB"/>
        </w:rPr>
        <w:drawing>
          <wp:inline distT="0" distB="0" distL="0" distR="0" wp14:anchorId="0050C2C6" wp14:editId="0313E9D2">
            <wp:extent cx="5280660" cy="2829560"/>
            <wp:effectExtent l="0" t="0" r="15240" b="8890"/>
            <wp:docPr id="7"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30AA98" w14:textId="4D3F7D19" w:rsidR="00714FAE" w:rsidRDefault="00714FAE" w:rsidP="00714FAE">
      <w:pPr>
        <w:pStyle w:val="Caption"/>
        <w:jc w:val="center"/>
        <w:rPr>
          <w:ins w:id="981" w:author="dsloanm" w:date="2017-03-28T11:01:00Z"/>
        </w:rPr>
      </w:pPr>
      <w:bookmarkStart w:id="982" w:name="_Ref466286518"/>
      <w:r>
        <w:t xml:space="preserve">Figure </w:t>
      </w:r>
      <w:r>
        <w:fldChar w:fldCharType="begin"/>
      </w:r>
      <w:r>
        <w:instrText xml:space="preserve"> SEQ Figure \* ARABIC </w:instrText>
      </w:r>
      <w:r>
        <w:fldChar w:fldCharType="separate"/>
      </w:r>
      <w:r w:rsidR="00E5516B">
        <w:rPr>
          <w:noProof/>
        </w:rPr>
        <w:t>10</w:t>
      </w:r>
      <w:r>
        <w:rPr>
          <w:noProof/>
        </w:rPr>
        <w:fldChar w:fldCharType="end"/>
      </w:r>
      <w:bookmarkEnd w:id="982"/>
      <w:r>
        <w:t>. ARCHER NetCDF v4.4.0 performance, default striping, default array sizes</w:t>
      </w:r>
    </w:p>
    <w:p w14:paraId="23F51BEF" w14:textId="77777777" w:rsidR="00E61767" w:rsidRPr="00B76211" w:rsidRDefault="00E61767" w:rsidP="00E61767">
      <w:pPr>
        <w:rPr>
          <w:ins w:id="983" w:author="dsloanm" w:date="2017-03-28T11:01:00Z"/>
        </w:rPr>
      </w:pPr>
    </w:p>
    <w:tbl>
      <w:tblPr>
        <w:tblW w:w="6098" w:type="dxa"/>
        <w:jc w:val="center"/>
        <w:tblLook w:val="04A0" w:firstRow="1" w:lastRow="0" w:firstColumn="1" w:lastColumn="0" w:noHBand="0" w:noVBand="1"/>
        <w:tblPrChange w:id="984" w:author="dsloanm" w:date="2017-03-28T11:04:00Z">
          <w:tblPr>
            <w:tblW w:w="7326" w:type="dxa"/>
            <w:jc w:val="center"/>
            <w:tblLook w:val="04A0" w:firstRow="1" w:lastRow="0" w:firstColumn="1" w:lastColumn="0" w:noHBand="0" w:noVBand="1"/>
          </w:tblPr>
        </w:tblPrChange>
      </w:tblPr>
      <w:tblGrid>
        <w:gridCol w:w="1217"/>
        <w:gridCol w:w="1228"/>
        <w:gridCol w:w="1217"/>
        <w:gridCol w:w="1218"/>
        <w:gridCol w:w="1218"/>
        <w:tblGridChange w:id="985">
          <w:tblGrid>
            <w:gridCol w:w="1217"/>
            <w:gridCol w:w="1228"/>
            <w:gridCol w:w="1217"/>
            <w:gridCol w:w="1218"/>
            <w:gridCol w:w="1218"/>
          </w:tblGrid>
        </w:tblGridChange>
      </w:tblGrid>
      <w:tr w:rsidR="00E61767" w:rsidRPr="00D91812" w14:paraId="5360F845" w14:textId="77777777" w:rsidTr="00E61767">
        <w:trPr>
          <w:jc w:val="center"/>
          <w:ins w:id="986" w:author="dsloanm" w:date="2017-03-28T11:01:00Z"/>
          <w:trPrChange w:id="987" w:author="dsloanm" w:date="2017-03-28T11:04:00Z">
            <w:trPr>
              <w:jc w:val="center"/>
            </w:trPr>
          </w:trPrChange>
        </w:trPr>
        <w:tc>
          <w:tcPr>
            <w:tcW w:w="1217" w:type="dxa"/>
            <w:tcBorders>
              <w:top w:val="double" w:sz="4" w:space="0" w:color="auto"/>
            </w:tcBorders>
            <w:shd w:val="clear" w:color="auto" w:fill="auto"/>
            <w:tcPrChange w:id="988" w:author="dsloanm" w:date="2017-03-28T11:04:00Z">
              <w:tcPr>
                <w:tcW w:w="1217" w:type="dxa"/>
                <w:tcBorders>
                  <w:top w:val="double" w:sz="4" w:space="0" w:color="auto"/>
                </w:tcBorders>
                <w:shd w:val="clear" w:color="auto" w:fill="auto"/>
              </w:tcPr>
            </w:tcPrChange>
          </w:tcPr>
          <w:p w14:paraId="0D3D764B" w14:textId="77777777" w:rsidR="00E61767" w:rsidRPr="00BE7A59" w:rsidRDefault="00E61767" w:rsidP="00E61767">
            <w:pPr>
              <w:rPr>
                <w:ins w:id="989" w:author="dsloanm" w:date="2017-03-28T11:01:00Z"/>
                <w:lang w:val="en-US"/>
              </w:rPr>
            </w:pPr>
          </w:p>
        </w:tc>
        <w:tc>
          <w:tcPr>
            <w:tcW w:w="4881" w:type="dxa"/>
            <w:gridSpan w:val="4"/>
            <w:tcBorders>
              <w:top w:val="double" w:sz="4" w:space="0" w:color="auto"/>
            </w:tcBorders>
            <w:shd w:val="clear" w:color="auto" w:fill="auto"/>
            <w:tcPrChange w:id="990" w:author="dsloanm" w:date="2017-03-28T11:04:00Z">
              <w:tcPr>
                <w:tcW w:w="4881" w:type="dxa"/>
                <w:gridSpan w:val="4"/>
                <w:tcBorders>
                  <w:top w:val="double" w:sz="4" w:space="0" w:color="auto"/>
                </w:tcBorders>
                <w:shd w:val="clear" w:color="auto" w:fill="auto"/>
              </w:tcPr>
            </w:tcPrChange>
          </w:tcPr>
          <w:p w14:paraId="09EFE641" w14:textId="25EA2375" w:rsidR="00E61767" w:rsidRPr="00BE7A59" w:rsidRDefault="00E61767" w:rsidP="00E61767">
            <w:pPr>
              <w:rPr>
                <w:ins w:id="991" w:author="dsloanm" w:date="2017-03-28T11:01:00Z"/>
                <w:lang w:val="en-US"/>
              </w:rPr>
            </w:pPr>
            <w:ins w:id="992" w:author="dsloanm" w:date="2017-03-28T11:01:00Z">
              <w:r>
                <w:rPr>
                  <w:b/>
                  <w:lang w:val="en-US"/>
                </w:rPr>
                <w:t xml:space="preserve">         Max. </w:t>
              </w:r>
              <w:r w:rsidRPr="00BE7A59">
                <w:rPr>
                  <w:b/>
                  <w:lang w:val="en-US"/>
                </w:rPr>
                <w:t>Write Bandwidth (MiB/s)</w:t>
              </w:r>
            </w:ins>
          </w:p>
        </w:tc>
      </w:tr>
      <w:tr w:rsidR="00E61767" w:rsidRPr="00D91812" w14:paraId="2867BD54" w14:textId="77777777" w:rsidTr="00E61767">
        <w:trPr>
          <w:jc w:val="center"/>
          <w:ins w:id="993" w:author="dsloanm" w:date="2017-03-28T11:01:00Z"/>
          <w:trPrChange w:id="994" w:author="dsloanm" w:date="2017-03-28T11:04:00Z">
            <w:trPr>
              <w:jc w:val="center"/>
            </w:trPr>
          </w:trPrChange>
        </w:trPr>
        <w:tc>
          <w:tcPr>
            <w:tcW w:w="1217" w:type="dxa"/>
            <w:tcBorders>
              <w:bottom w:val="single" w:sz="4" w:space="0" w:color="auto"/>
            </w:tcBorders>
            <w:shd w:val="clear" w:color="auto" w:fill="auto"/>
            <w:tcPrChange w:id="995" w:author="dsloanm" w:date="2017-03-28T11:04:00Z">
              <w:tcPr>
                <w:tcW w:w="1217" w:type="dxa"/>
                <w:tcBorders>
                  <w:bottom w:val="single" w:sz="4" w:space="0" w:color="auto"/>
                </w:tcBorders>
                <w:shd w:val="clear" w:color="auto" w:fill="auto"/>
              </w:tcPr>
            </w:tcPrChange>
          </w:tcPr>
          <w:p w14:paraId="4A2152CC" w14:textId="77777777" w:rsidR="00E61767" w:rsidRPr="00BE7A59" w:rsidRDefault="00E61767" w:rsidP="00E61767">
            <w:pPr>
              <w:jc w:val="right"/>
              <w:rPr>
                <w:ins w:id="996" w:author="dsloanm" w:date="2017-03-28T11:01:00Z"/>
                <w:lang w:val="en-US"/>
              </w:rPr>
            </w:pPr>
            <w:ins w:id="997" w:author="dsloanm" w:date="2017-03-28T11:01:00Z">
              <w:r w:rsidRPr="00BE7A59">
                <w:rPr>
                  <w:b/>
                  <w:lang w:val="en-US"/>
                </w:rPr>
                <w:t>Writers</w:t>
              </w:r>
            </w:ins>
          </w:p>
        </w:tc>
        <w:tc>
          <w:tcPr>
            <w:tcW w:w="1228" w:type="dxa"/>
            <w:tcBorders>
              <w:bottom w:val="single" w:sz="4" w:space="0" w:color="auto"/>
            </w:tcBorders>
            <w:shd w:val="clear" w:color="auto" w:fill="auto"/>
            <w:tcPrChange w:id="998" w:author="dsloanm" w:date="2017-03-28T11:04:00Z">
              <w:tcPr>
                <w:tcW w:w="1228" w:type="dxa"/>
                <w:tcBorders>
                  <w:bottom w:val="single" w:sz="4" w:space="0" w:color="auto"/>
                </w:tcBorders>
                <w:shd w:val="clear" w:color="auto" w:fill="auto"/>
              </w:tcPr>
            </w:tcPrChange>
          </w:tcPr>
          <w:p w14:paraId="7B722CE1" w14:textId="31781374" w:rsidR="00E61767" w:rsidRPr="00BE7A59" w:rsidRDefault="00E61767" w:rsidP="00E61767">
            <w:pPr>
              <w:jc w:val="right"/>
              <w:rPr>
                <w:ins w:id="999" w:author="dsloanm" w:date="2017-03-28T11:01:00Z"/>
                <w:lang w:val="en-US"/>
              </w:rPr>
            </w:pPr>
            <w:ins w:id="1000" w:author="dsloanm" w:date="2017-03-28T11:01:00Z">
              <w:r w:rsidRPr="00155F8C">
                <w:rPr>
                  <w:b/>
                  <w:lang w:val="en-US"/>
                </w:rPr>
                <w:t>Total MiB</w:t>
              </w:r>
            </w:ins>
          </w:p>
        </w:tc>
        <w:tc>
          <w:tcPr>
            <w:tcW w:w="1217" w:type="dxa"/>
            <w:tcBorders>
              <w:bottom w:val="single" w:sz="4" w:space="0" w:color="auto"/>
            </w:tcBorders>
            <w:shd w:val="clear" w:color="auto" w:fill="auto"/>
            <w:tcPrChange w:id="1001" w:author="dsloanm" w:date="2017-03-28T11:04:00Z">
              <w:tcPr>
                <w:tcW w:w="1217" w:type="dxa"/>
                <w:tcBorders>
                  <w:bottom w:val="single" w:sz="4" w:space="0" w:color="auto"/>
                </w:tcBorders>
                <w:shd w:val="clear" w:color="auto" w:fill="auto"/>
              </w:tcPr>
            </w:tcPrChange>
          </w:tcPr>
          <w:p w14:paraId="6630AC98" w14:textId="77777777" w:rsidR="00E61767" w:rsidRPr="00BE7A59" w:rsidRDefault="00E61767" w:rsidP="00E61767">
            <w:pPr>
              <w:jc w:val="right"/>
              <w:rPr>
                <w:ins w:id="1002" w:author="dsloanm" w:date="2017-03-28T11:01:00Z"/>
                <w:lang w:val="en-US"/>
              </w:rPr>
            </w:pPr>
            <w:ins w:id="1003" w:author="dsloanm" w:date="2017-03-28T11:01:00Z">
              <w:r>
                <w:rPr>
                  <w:b/>
                  <w:lang w:val="en-US"/>
                </w:rPr>
                <w:t>1 MiB</w:t>
              </w:r>
            </w:ins>
          </w:p>
        </w:tc>
        <w:tc>
          <w:tcPr>
            <w:tcW w:w="1218" w:type="dxa"/>
            <w:tcBorders>
              <w:bottom w:val="single" w:sz="4" w:space="0" w:color="auto"/>
            </w:tcBorders>
            <w:shd w:val="clear" w:color="auto" w:fill="auto"/>
            <w:tcPrChange w:id="1004" w:author="dsloanm" w:date="2017-03-28T11:04:00Z">
              <w:tcPr>
                <w:tcW w:w="1218" w:type="dxa"/>
                <w:tcBorders>
                  <w:bottom w:val="single" w:sz="4" w:space="0" w:color="auto"/>
                </w:tcBorders>
                <w:shd w:val="clear" w:color="auto" w:fill="auto"/>
              </w:tcPr>
            </w:tcPrChange>
          </w:tcPr>
          <w:p w14:paraId="745A42F8" w14:textId="77777777" w:rsidR="00E61767" w:rsidRPr="00BE7A59" w:rsidRDefault="00E61767" w:rsidP="00E61767">
            <w:pPr>
              <w:jc w:val="right"/>
              <w:rPr>
                <w:ins w:id="1005" w:author="dsloanm" w:date="2017-03-28T11:01:00Z"/>
                <w:lang w:val="en-US"/>
              </w:rPr>
            </w:pPr>
            <w:ins w:id="1006" w:author="dsloanm" w:date="2017-03-28T11:01:00Z">
              <w:r>
                <w:rPr>
                  <w:b/>
                  <w:lang w:val="en-US"/>
                </w:rPr>
                <w:t>4 MiB</w:t>
              </w:r>
            </w:ins>
          </w:p>
        </w:tc>
        <w:tc>
          <w:tcPr>
            <w:tcW w:w="1218" w:type="dxa"/>
            <w:tcBorders>
              <w:bottom w:val="single" w:sz="4" w:space="0" w:color="auto"/>
            </w:tcBorders>
            <w:shd w:val="clear" w:color="auto" w:fill="auto"/>
            <w:tcPrChange w:id="1007" w:author="dsloanm" w:date="2017-03-28T11:04:00Z">
              <w:tcPr>
                <w:tcW w:w="1218" w:type="dxa"/>
                <w:tcBorders>
                  <w:bottom w:val="single" w:sz="4" w:space="0" w:color="auto"/>
                </w:tcBorders>
                <w:shd w:val="clear" w:color="auto" w:fill="auto"/>
              </w:tcPr>
            </w:tcPrChange>
          </w:tcPr>
          <w:p w14:paraId="45C818AF" w14:textId="77777777" w:rsidR="00E61767" w:rsidRPr="00BE7A59" w:rsidRDefault="00E61767" w:rsidP="00E61767">
            <w:pPr>
              <w:jc w:val="right"/>
              <w:rPr>
                <w:ins w:id="1008" w:author="dsloanm" w:date="2017-03-28T11:01:00Z"/>
                <w:lang w:val="en-US"/>
              </w:rPr>
            </w:pPr>
            <w:ins w:id="1009" w:author="dsloanm" w:date="2017-03-28T11:01:00Z">
              <w:r>
                <w:rPr>
                  <w:b/>
                  <w:lang w:val="en-US"/>
                </w:rPr>
                <w:t>8 MiB</w:t>
              </w:r>
            </w:ins>
          </w:p>
        </w:tc>
      </w:tr>
      <w:tr w:rsidR="00E61767" w:rsidRPr="00D91812" w14:paraId="3613C86E" w14:textId="77777777" w:rsidTr="00E61767">
        <w:trPr>
          <w:jc w:val="center"/>
          <w:ins w:id="1010" w:author="dsloanm" w:date="2017-03-28T11:01:00Z"/>
          <w:trPrChange w:id="1011" w:author="dsloanm" w:date="2017-03-28T11:04:00Z">
            <w:trPr>
              <w:jc w:val="center"/>
            </w:trPr>
          </w:trPrChange>
        </w:trPr>
        <w:tc>
          <w:tcPr>
            <w:tcW w:w="1217" w:type="dxa"/>
            <w:tcBorders>
              <w:top w:val="single" w:sz="4" w:space="0" w:color="auto"/>
            </w:tcBorders>
            <w:shd w:val="clear" w:color="auto" w:fill="auto"/>
            <w:vAlign w:val="bottom"/>
            <w:tcPrChange w:id="1012" w:author="dsloanm" w:date="2017-03-28T11:04:00Z">
              <w:tcPr>
                <w:tcW w:w="1217" w:type="dxa"/>
                <w:tcBorders>
                  <w:top w:val="single" w:sz="4" w:space="0" w:color="auto"/>
                </w:tcBorders>
                <w:shd w:val="clear" w:color="auto" w:fill="auto"/>
                <w:vAlign w:val="bottom"/>
              </w:tcPr>
            </w:tcPrChange>
          </w:tcPr>
          <w:p w14:paraId="2ED70B7F" w14:textId="07CF69D7" w:rsidR="00E61767" w:rsidRPr="00951EF6" w:rsidRDefault="00E61767" w:rsidP="00E61767">
            <w:pPr>
              <w:jc w:val="right"/>
              <w:rPr>
                <w:ins w:id="1013" w:author="dsloanm" w:date="2017-03-28T11:01:00Z"/>
              </w:rPr>
            </w:pPr>
            <w:ins w:id="1014" w:author="dsloanm" w:date="2017-03-28T11:04:00Z">
              <w:r>
                <w:rPr>
                  <w:rFonts w:ascii="Calibri" w:hAnsi="Calibri" w:cs="Calibri"/>
                  <w:color w:val="000000"/>
                </w:rPr>
                <w:t>24</w:t>
              </w:r>
            </w:ins>
          </w:p>
        </w:tc>
        <w:tc>
          <w:tcPr>
            <w:tcW w:w="1228" w:type="dxa"/>
            <w:tcBorders>
              <w:top w:val="single" w:sz="4" w:space="0" w:color="auto"/>
            </w:tcBorders>
            <w:shd w:val="clear" w:color="auto" w:fill="auto"/>
            <w:vAlign w:val="bottom"/>
            <w:tcPrChange w:id="1015" w:author="dsloanm" w:date="2017-03-28T11:04:00Z">
              <w:tcPr>
                <w:tcW w:w="1228" w:type="dxa"/>
                <w:tcBorders>
                  <w:top w:val="single" w:sz="4" w:space="0" w:color="auto"/>
                </w:tcBorders>
                <w:shd w:val="clear" w:color="auto" w:fill="auto"/>
                <w:vAlign w:val="bottom"/>
              </w:tcPr>
            </w:tcPrChange>
          </w:tcPr>
          <w:p w14:paraId="0AE0C1A9" w14:textId="5F0B140F" w:rsidR="00E61767" w:rsidRPr="00951EF6" w:rsidRDefault="00E61767" w:rsidP="00E61767">
            <w:pPr>
              <w:jc w:val="right"/>
              <w:rPr>
                <w:ins w:id="1016" w:author="dsloanm" w:date="2017-03-28T11:01:00Z"/>
              </w:rPr>
            </w:pPr>
            <w:ins w:id="1017" w:author="dsloanm" w:date="2017-03-28T11:04:00Z">
              <w:r>
                <w:rPr>
                  <w:rFonts w:ascii="Calibri" w:hAnsi="Calibri" w:cs="Calibri"/>
                  <w:color w:val="000000"/>
                </w:rPr>
                <w:t>384</w:t>
              </w:r>
            </w:ins>
          </w:p>
        </w:tc>
        <w:tc>
          <w:tcPr>
            <w:tcW w:w="1217" w:type="dxa"/>
            <w:tcBorders>
              <w:top w:val="single" w:sz="4" w:space="0" w:color="auto"/>
            </w:tcBorders>
            <w:shd w:val="clear" w:color="auto" w:fill="auto"/>
            <w:vAlign w:val="bottom"/>
            <w:tcPrChange w:id="1018" w:author="dsloanm" w:date="2017-03-28T11:04:00Z">
              <w:tcPr>
                <w:tcW w:w="1217" w:type="dxa"/>
                <w:tcBorders>
                  <w:top w:val="single" w:sz="4" w:space="0" w:color="auto"/>
                </w:tcBorders>
                <w:shd w:val="clear" w:color="auto" w:fill="auto"/>
                <w:vAlign w:val="bottom"/>
              </w:tcPr>
            </w:tcPrChange>
          </w:tcPr>
          <w:p w14:paraId="6B721E8C" w14:textId="68B4DB0D" w:rsidR="00E61767" w:rsidRPr="00951EF6" w:rsidRDefault="00E61767" w:rsidP="00E61767">
            <w:pPr>
              <w:jc w:val="right"/>
              <w:rPr>
                <w:ins w:id="1019" w:author="dsloanm" w:date="2017-03-28T11:01:00Z"/>
              </w:rPr>
            </w:pPr>
            <w:ins w:id="1020" w:author="dsloanm" w:date="2017-03-28T11:04:00Z">
              <w:r>
                <w:rPr>
                  <w:rFonts w:ascii="Calibri" w:hAnsi="Calibri" w:cs="Calibri"/>
                  <w:color w:val="000000"/>
                </w:rPr>
                <w:t>630.919</w:t>
              </w:r>
            </w:ins>
          </w:p>
        </w:tc>
        <w:tc>
          <w:tcPr>
            <w:tcW w:w="1218" w:type="dxa"/>
            <w:tcBorders>
              <w:top w:val="single" w:sz="4" w:space="0" w:color="auto"/>
            </w:tcBorders>
            <w:shd w:val="clear" w:color="auto" w:fill="auto"/>
            <w:vAlign w:val="bottom"/>
            <w:tcPrChange w:id="1021" w:author="dsloanm" w:date="2017-03-28T11:04:00Z">
              <w:tcPr>
                <w:tcW w:w="1218" w:type="dxa"/>
                <w:tcBorders>
                  <w:top w:val="single" w:sz="4" w:space="0" w:color="auto"/>
                </w:tcBorders>
                <w:shd w:val="clear" w:color="auto" w:fill="auto"/>
                <w:vAlign w:val="bottom"/>
              </w:tcPr>
            </w:tcPrChange>
          </w:tcPr>
          <w:p w14:paraId="140ADCDE" w14:textId="442E6154" w:rsidR="00E61767" w:rsidRPr="00951EF6" w:rsidRDefault="00E61767" w:rsidP="00E61767">
            <w:pPr>
              <w:jc w:val="right"/>
              <w:rPr>
                <w:ins w:id="1022" w:author="dsloanm" w:date="2017-03-28T11:01:00Z"/>
              </w:rPr>
            </w:pPr>
            <w:ins w:id="1023" w:author="dsloanm" w:date="2017-03-28T11:04:00Z">
              <w:r>
                <w:rPr>
                  <w:rFonts w:ascii="Calibri" w:hAnsi="Calibri" w:cs="Calibri"/>
                  <w:color w:val="000000"/>
                </w:rPr>
                <w:t>600.061</w:t>
              </w:r>
            </w:ins>
          </w:p>
        </w:tc>
        <w:tc>
          <w:tcPr>
            <w:tcW w:w="1218" w:type="dxa"/>
            <w:tcBorders>
              <w:top w:val="single" w:sz="4" w:space="0" w:color="auto"/>
            </w:tcBorders>
            <w:shd w:val="clear" w:color="auto" w:fill="auto"/>
            <w:vAlign w:val="bottom"/>
            <w:tcPrChange w:id="1024" w:author="dsloanm" w:date="2017-03-28T11:04:00Z">
              <w:tcPr>
                <w:tcW w:w="1218" w:type="dxa"/>
                <w:tcBorders>
                  <w:top w:val="single" w:sz="4" w:space="0" w:color="auto"/>
                </w:tcBorders>
                <w:shd w:val="clear" w:color="auto" w:fill="auto"/>
                <w:vAlign w:val="bottom"/>
              </w:tcPr>
            </w:tcPrChange>
          </w:tcPr>
          <w:p w14:paraId="7FC7FBCC" w14:textId="5D10E3F9" w:rsidR="00E61767" w:rsidRPr="00951EF6" w:rsidRDefault="00E61767" w:rsidP="00E61767">
            <w:pPr>
              <w:jc w:val="right"/>
              <w:rPr>
                <w:ins w:id="1025" w:author="dsloanm" w:date="2017-03-28T11:01:00Z"/>
              </w:rPr>
            </w:pPr>
            <w:ins w:id="1026" w:author="dsloanm" w:date="2017-03-28T11:04:00Z">
              <w:r>
                <w:rPr>
                  <w:rFonts w:ascii="Calibri" w:hAnsi="Calibri" w:cs="Calibri"/>
                  <w:color w:val="000000"/>
                </w:rPr>
                <w:t>558.083064</w:t>
              </w:r>
            </w:ins>
          </w:p>
        </w:tc>
      </w:tr>
      <w:tr w:rsidR="00E61767" w:rsidRPr="00D91812" w14:paraId="6CE1BD8B" w14:textId="77777777" w:rsidTr="00E61767">
        <w:trPr>
          <w:jc w:val="center"/>
          <w:ins w:id="1027" w:author="dsloanm" w:date="2017-03-28T11:01:00Z"/>
          <w:trPrChange w:id="1028" w:author="dsloanm" w:date="2017-03-28T11:04:00Z">
            <w:trPr>
              <w:jc w:val="center"/>
            </w:trPr>
          </w:trPrChange>
        </w:trPr>
        <w:tc>
          <w:tcPr>
            <w:tcW w:w="1217" w:type="dxa"/>
            <w:shd w:val="clear" w:color="auto" w:fill="auto"/>
            <w:vAlign w:val="bottom"/>
            <w:tcPrChange w:id="1029" w:author="dsloanm" w:date="2017-03-28T11:04:00Z">
              <w:tcPr>
                <w:tcW w:w="1217" w:type="dxa"/>
                <w:shd w:val="clear" w:color="auto" w:fill="auto"/>
                <w:vAlign w:val="bottom"/>
              </w:tcPr>
            </w:tcPrChange>
          </w:tcPr>
          <w:p w14:paraId="2FFCFF99" w14:textId="5812D380" w:rsidR="00E61767" w:rsidRPr="00951EF6" w:rsidRDefault="00E61767" w:rsidP="00E61767">
            <w:pPr>
              <w:jc w:val="right"/>
              <w:rPr>
                <w:ins w:id="1030" w:author="dsloanm" w:date="2017-03-28T11:01:00Z"/>
              </w:rPr>
            </w:pPr>
            <w:ins w:id="1031" w:author="dsloanm" w:date="2017-03-28T11:04:00Z">
              <w:r>
                <w:rPr>
                  <w:rFonts w:ascii="Calibri" w:hAnsi="Calibri" w:cs="Calibri"/>
                  <w:color w:val="000000"/>
                </w:rPr>
                <w:t>48</w:t>
              </w:r>
            </w:ins>
          </w:p>
        </w:tc>
        <w:tc>
          <w:tcPr>
            <w:tcW w:w="1228" w:type="dxa"/>
            <w:shd w:val="clear" w:color="auto" w:fill="auto"/>
            <w:vAlign w:val="bottom"/>
            <w:tcPrChange w:id="1032" w:author="dsloanm" w:date="2017-03-28T11:04:00Z">
              <w:tcPr>
                <w:tcW w:w="1228" w:type="dxa"/>
                <w:shd w:val="clear" w:color="auto" w:fill="auto"/>
                <w:vAlign w:val="bottom"/>
              </w:tcPr>
            </w:tcPrChange>
          </w:tcPr>
          <w:p w14:paraId="17E6700B" w14:textId="15ABCB92" w:rsidR="00E61767" w:rsidRPr="00951EF6" w:rsidRDefault="00E61767" w:rsidP="00E61767">
            <w:pPr>
              <w:jc w:val="right"/>
              <w:rPr>
                <w:ins w:id="1033" w:author="dsloanm" w:date="2017-03-28T11:01:00Z"/>
              </w:rPr>
            </w:pPr>
            <w:ins w:id="1034" w:author="dsloanm" w:date="2017-03-28T11:04:00Z">
              <w:r>
                <w:rPr>
                  <w:rFonts w:ascii="Calibri" w:hAnsi="Calibri" w:cs="Calibri"/>
                  <w:color w:val="000000"/>
                </w:rPr>
                <w:t>768</w:t>
              </w:r>
            </w:ins>
          </w:p>
        </w:tc>
        <w:tc>
          <w:tcPr>
            <w:tcW w:w="1217" w:type="dxa"/>
            <w:shd w:val="clear" w:color="auto" w:fill="auto"/>
            <w:vAlign w:val="bottom"/>
            <w:tcPrChange w:id="1035" w:author="dsloanm" w:date="2017-03-28T11:04:00Z">
              <w:tcPr>
                <w:tcW w:w="1217" w:type="dxa"/>
                <w:shd w:val="clear" w:color="auto" w:fill="auto"/>
                <w:vAlign w:val="bottom"/>
              </w:tcPr>
            </w:tcPrChange>
          </w:tcPr>
          <w:p w14:paraId="7E651934" w14:textId="654D2D6D" w:rsidR="00E61767" w:rsidRPr="00951EF6" w:rsidRDefault="00E61767" w:rsidP="00E61767">
            <w:pPr>
              <w:jc w:val="right"/>
              <w:rPr>
                <w:ins w:id="1036" w:author="dsloanm" w:date="2017-03-28T11:01:00Z"/>
              </w:rPr>
            </w:pPr>
            <w:ins w:id="1037" w:author="dsloanm" w:date="2017-03-28T11:04:00Z">
              <w:r>
                <w:rPr>
                  <w:rFonts w:ascii="Calibri" w:hAnsi="Calibri" w:cs="Calibri"/>
                  <w:color w:val="000000"/>
                </w:rPr>
                <w:t>933.118</w:t>
              </w:r>
            </w:ins>
          </w:p>
        </w:tc>
        <w:tc>
          <w:tcPr>
            <w:tcW w:w="1218" w:type="dxa"/>
            <w:shd w:val="clear" w:color="auto" w:fill="auto"/>
            <w:vAlign w:val="bottom"/>
            <w:tcPrChange w:id="1038" w:author="dsloanm" w:date="2017-03-28T11:04:00Z">
              <w:tcPr>
                <w:tcW w:w="1218" w:type="dxa"/>
                <w:shd w:val="clear" w:color="auto" w:fill="auto"/>
                <w:vAlign w:val="bottom"/>
              </w:tcPr>
            </w:tcPrChange>
          </w:tcPr>
          <w:p w14:paraId="0784DD79" w14:textId="641AD8F9" w:rsidR="00E61767" w:rsidRPr="00951EF6" w:rsidRDefault="00E61767" w:rsidP="00E61767">
            <w:pPr>
              <w:jc w:val="right"/>
              <w:rPr>
                <w:ins w:id="1039" w:author="dsloanm" w:date="2017-03-28T11:01:00Z"/>
              </w:rPr>
            </w:pPr>
            <w:ins w:id="1040" w:author="dsloanm" w:date="2017-03-28T11:04:00Z">
              <w:r>
                <w:rPr>
                  <w:rFonts w:ascii="Calibri" w:hAnsi="Calibri" w:cs="Calibri"/>
                  <w:color w:val="000000"/>
                </w:rPr>
                <w:t>946.605</w:t>
              </w:r>
            </w:ins>
          </w:p>
        </w:tc>
        <w:tc>
          <w:tcPr>
            <w:tcW w:w="1218" w:type="dxa"/>
            <w:shd w:val="clear" w:color="auto" w:fill="auto"/>
            <w:vAlign w:val="bottom"/>
            <w:tcPrChange w:id="1041" w:author="dsloanm" w:date="2017-03-28T11:04:00Z">
              <w:tcPr>
                <w:tcW w:w="1218" w:type="dxa"/>
                <w:shd w:val="clear" w:color="auto" w:fill="auto"/>
                <w:vAlign w:val="bottom"/>
              </w:tcPr>
            </w:tcPrChange>
          </w:tcPr>
          <w:p w14:paraId="0F312EEC" w14:textId="049FA6AD" w:rsidR="00E61767" w:rsidRPr="00951EF6" w:rsidRDefault="00E61767" w:rsidP="00E61767">
            <w:pPr>
              <w:jc w:val="right"/>
              <w:rPr>
                <w:ins w:id="1042" w:author="dsloanm" w:date="2017-03-28T11:01:00Z"/>
              </w:rPr>
            </w:pPr>
            <w:ins w:id="1043" w:author="dsloanm" w:date="2017-03-28T11:04:00Z">
              <w:r>
                <w:rPr>
                  <w:rFonts w:ascii="Calibri" w:hAnsi="Calibri" w:cs="Calibri"/>
                  <w:color w:val="000000"/>
                </w:rPr>
                <w:t>1025.44352</w:t>
              </w:r>
            </w:ins>
          </w:p>
        </w:tc>
      </w:tr>
      <w:tr w:rsidR="00E61767" w:rsidRPr="00D91812" w14:paraId="47F55FF6" w14:textId="77777777" w:rsidTr="00E61767">
        <w:trPr>
          <w:jc w:val="center"/>
          <w:ins w:id="1044" w:author="dsloanm" w:date="2017-03-28T11:01:00Z"/>
          <w:trPrChange w:id="1045" w:author="dsloanm" w:date="2017-03-28T11:04:00Z">
            <w:trPr>
              <w:jc w:val="center"/>
            </w:trPr>
          </w:trPrChange>
        </w:trPr>
        <w:tc>
          <w:tcPr>
            <w:tcW w:w="1217" w:type="dxa"/>
            <w:shd w:val="clear" w:color="auto" w:fill="auto"/>
            <w:vAlign w:val="bottom"/>
            <w:tcPrChange w:id="1046" w:author="dsloanm" w:date="2017-03-28T11:04:00Z">
              <w:tcPr>
                <w:tcW w:w="1217" w:type="dxa"/>
                <w:shd w:val="clear" w:color="auto" w:fill="auto"/>
                <w:vAlign w:val="bottom"/>
              </w:tcPr>
            </w:tcPrChange>
          </w:tcPr>
          <w:p w14:paraId="2B3164F9" w14:textId="0E4426C2" w:rsidR="00E61767" w:rsidRPr="00951EF6" w:rsidRDefault="00E61767" w:rsidP="00E61767">
            <w:pPr>
              <w:jc w:val="right"/>
              <w:rPr>
                <w:ins w:id="1047" w:author="dsloanm" w:date="2017-03-28T11:01:00Z"/>
              </w:rPr>
            </w:pPr>
            <w:ins w:id="1048" w:author="dsloanm" w:date="2017-03-28T11:04:00Z">
              <w:r>
                <w:rPr>
                  <w:rFonts w:ascii="Calibri" w:hAnsi="Calibri" w:cs="Calibri"/>
                  <w:color w:val="000000"/>
                </w:rPr>
                <w:t>96</w:t>
              </w:r>
            </w:ins>
          </w:p>
        </w:tc>
        <w:tc>
          <w:tcPr>
            <w:tcW w:w="1228" w:type="dxa"/>
            <w:shd w:val="clear" w:color="auto" w:fill="auto"/>
            <w:vAlign w:val="bottom"/>
            <w:tcPrChange w:id="1049" w:author="dsloanm" w:date="2017-03-28T11:04:00Z">
              <w:tcPr>
                <w:tcW w:w="1228" w:type="dxa"/>
                <w:shd w:val="clear" w:color="auto" w:fill="auto"/>
                <w:vAlign w:val="bottom"/>
              </w:tcPr>
            </w:tcPrChange>
          </w:tcPr>
          <w:p w14:paraId="20FB7874" w14:textId="726F25F2" w:rsidR="00E61767" w:rsidRPr="00951EF6" w:rsidRDefault="00E61767" w:rsidP="00E61767">
            <w:pPr>
              <w:jc w:val="right"/>
              <w:rPr>
                <w:ins w:id="1050" w:author="dsloanm" w:date="2017-03-28T11:01:00Z"/>
              </w:rPr>
            </w:pPr>
            <w:ins w:id="1051" w:author="dsloanm" w:date="2017-03-28T11:04:00Z">
              <w:r>
                <w:rPr>
                  <w:rFonts w:ascii="Calibri" w:hAnsi="Calibri" w:cs="Calibri"/>
                  <w:color w:val="000000"/>
                </w:rPr>
                <w:t>1536</w:t>
              </w:r>
            </w:ins>
          </w:p>
        </w:tc>
        <w:tc>
          <w:tcPr>
            <w:tcW w:w="1217" w:type="dxa"/>
            <w:shd w:val="clear" w:color="auto" w:fill="auto"/>
            <w:vAlign w:val="bottom"/>
            <w:tcPrChange w:id="1052" w:author="dsloanm" w:date="2017-03-28T11:04:00Z">
              <w:tcPr>
                <w:tcW w:w="1217" w:type="dxa"/>
                <w:shd w:val="clear" w:color="auto" w:fill="auto"/>
                <w:vAlign w:val="bottom"/>
              </w:tcPr>
            </w:tcPrChange>
          </w:tcPr>
          <w:p w14:paraId="6A48C55E" w14:textId="4D42817A" w:rsidR="00E61767" w:rsidRPr="00951EF6" w:rsidRDefault="00E61767" w:rsidP="00E61767">
            <w:pPr>
              <w:jc w:val="right"/>
              <w:rPr>
                <w:ins w:id="1053" w:author="dsloanm" w:date="2017-03-28T11:01:00Z"/>
              </w:rPr>
            </w:pPr>
            <w:ins w:id="1054" w:author="dsloanm" w:date="2017-03-28T11:04:00Z">
              <w:r>
                <w:rPr>
                  <w:rFonts w:ascii="Calibri" w:hAnsi="Calibri" w:cs="Calibri"/>
                  <w:color w:val="000000"/>
                </w:rPr>
                <w:t>1177.923</w:t>
              </w:r>
            </w:ins>
          </w:p>
        </w:tc>
        <w:tc>
          <w:tcPr>
            <w:tcW w:w="1218" w:type="dxa"/>
            <w:shd w:val="clear" w:color="auto" w:fill="auto"/>
            <w:vAlign w:val="bottom"/>
            <w:tcPrChange w:id="1055" w:author="dsloanm" w:date="2017-03-28T11:04:00Z">
              <w:tcPr>
                <w:tcW w:w="1218" w:type="dxa"/>
                <w:shd w:val="clear" w:color="auto" w:fill="auto"/>
                <w:vAlign w:val="bottom"/>
              </w:tcPr>
            </w:tcPrChange>
          </w:tcPr>
          <w:p w14:paraId="04C88F14" w14:textId="170AAC40" w:rsidR="00E61767" w:rsidRPr="00951EF6" w:rsidRDefault="00E61767" w:rsidP="00E61767">
            <w:pPr>
              <w:jc w:val="right"/>
              <w:rPr>
                <w:ins w:id="1056" w:author="dsloanm" w:date="2017-03-28T11:01:00Z"/>
              </w:rPr>
            </w:pPr>
            <w:ins w:id="1057" w:author="dsloanm" w:date="2017-03-28T11:04:00Z">
              <w:r>
                <w:rPr>
                  <w:rFonts w:ascii="Calibri" w:hAnsi="Calibri" w:cs="Calibri"/>
                  <w:color w:val="000000"/>
                </w:rPr>
                <w:t>1279.098</w:t>
              </w:r>
            </w:ins>
          </w:p>
        </w:tc>
        <w:tc>
          <w:tcPr>
            <w:tcW w:w="1218" w:type="dxa"/>
            <w:shd w:val="clear" w:color="auto" w:fill="auto"/>
            <w:vAlign w:val="bottom"/>
            <w:tcPrChange w:id="1058" w:author="dsloanm" w:date="2017-03-28T11:04:00Z">
              <w:tcPr>
                <w:tcW w:w="1218" w:type="dxa"/>
                <w:shd w:val="clear" w:color="auto" w:fill="auto"/>
                <w:vAlign w:val="bottom"/>
              </w:tcPr>
            </w:tcPrChange>
          </w:tcPr>
          <w:p w14:paraId="1D25A345" w14:textId="0D2A844A" w:rsidR="00E61767" w:rsidRPr="00951EF6" w:rsidRDefault="00E61767" w:rsidP="00E61767">
            <w:pPr>
              <w:jc w:val="right"/>
              <w:rPr>
                <w:ins w:id="1059" w:author="dsloanm" w:date="2017-03-28T11:01:00Z"/>
              </w:rPr>
            </w:pPr>
            <w:ins w:id="1060" w:author="dsloanm" w:date="2017-03-28T11:04:00Z">
              <w:r>
                <w:rPr>
                  <w:rFonts w:ascii="Calibri" w:hAnsi="Calibri" w:cs="Calibri"/>
                  <w:color w:val="000000"/>
                </w:rPr>
                <w:t>1371.81252</w:t>
              </w:r>
            </w:ins>
          </w:p>
        </w:tc>
      </w:tr>
      <w:tr w:rsidR="00E61767" w:rsidRPr="00D91812" w14:paraId="7C271D87" w14:textId="77777777" w:rsidTr="00E61767">
        <w:trPr>
          <w:jc w:val="center"/>
          <w:ins w:id="1061" w:author="dsloanm" w:date="2017-03-28T11:01:00Z"/>
          <w:trPrChange w:id="1062" w:author="dsloanm" w:date="2017-03-28T11:04:00Z">
            <w:trPr>
              <w:jc w:val="center"/>
            </w:trPr>
          </w:trPrChange>
        </w:trPr>
        <w:tc>
          <w:tcPr>
            <w:tcW w:w="1217" w:type="dxa"/>
            <w:shd w:val="clear" w:color="auto" w:fill="auto"/>
            <w:vAlign w:val="bottom"/>
            <w:tcPrChange w:id="1063" w:author="dsloanm" w:date="2017-03-28T11:04:00Z">
              <w:tcPr>
                <w:tcW w:w="1217" w:type="dxa"/>
                <w:shd w:val="clear" w:color="auto" w:fill="auto"/>
                <w:vAlign w:val="bottom"/>
              </w:tcPr>
            </w:tcPrChange>
          </w:tcPr>
          <w:p w14:paraId="2B6F4EAA" w14:textId="31963554" w:rsidR="00E61767" w:rsidRPr="00951EF6" w:rsidRDefault="00E61767" w:rsidP="00E61767">
            <w:pPr>
              <w:jc w:val="right"/>
              <w:rPr>
                <w:ins w:id="1064" w:author="dsloanm" w:date="2017-03-28T11:01:00Z"/>
              </w:rPr>
            </w:pPr>
            <w:ins w:id="1065" w:author="dsloanm" w:date="2017-03-28T11:04:00Z">
              <w:r>
                <w:rPr>
                  <w:rFonts w:ascii="Calibri" w:hAnsi="Calibri" w:cs="Calibri"/>
                  <w:color w:val="000000"/>
                </w:rPr>
                <w:t>192</w:t>
              </w:r>
            </w:ins>
          </w:p>
        </w:tc>
        <w:tc>
          <w:tcPr>
            <w:tcW w:w="1228" w:type="dxa"/>
            <w:shd w:val="clear" w:color="auto" w:fill="auto"/>
            <w:vAlign w:val="bottom"/>
            <w:tcPrChange w:id="1066" w:author="dsloanm" w:date="2017-03-28T11:04:00Z">
              <w:tcPr>
                <w:tcW w:w="1228" w:type="dxa"/>
                <w:shd w:val="clear" w:color="auto" w:fill="auto"/>
                <w:vAlign w:val="bottom"/>
              </w:tcPr>
            </w:tcPrChange>
          </w:tcPr>
          <w:p w14:paraId="6829919E" w14:textId="67244A62" w:rsidR="00E61767" w:rsidRPr="00951EF6" w:rsidRDefault="00E61767" w:rsidP="00E61767">
            <w:pPr>
              <w:jc w:val="right"/>
              <w:rPr>
                <w:ins w:id="1067" w:author="dsloanm" w:date="2017-03-28T11:01:00Z"/>
              </w:rPr>
            </w:pPr>
            <w:ins w:id="1068" w:author="dsloanm" w:date="2017-03-28T11:04:00Z">
              <w:r>
                <w:rPr>
                  <w:rFonts w:ascii="Calibri" w:hAnsi="Calibri" w:cs="Calibri"/>
                  <w:color w:val="000000"/>
                </w:rPr>
                <w:t>3072</w:t>
              </w:r>
            </w:ins>
          </w:p>
        </w:tc>
        <w:tc>
          <w:tcPr>
            <w:tcW w:w="1217" w:type="dxa"/>
            <w:shd w:val="clear" w:color="auto" w:fill="auto"/>
            <w:vAlign w:val="bottom"/>
            <w:tcPrChange w:id="1069" w:author="dsloanm" w:date="2017-03-28T11:04:00Z">
              <w:tcPr>
                <w:tcW w:w="1217" w:type="dxa"/>
                <w:shd w:val="clear" w:color="auto" w:fill="auto"/>
                <w:vAlign w:val="bottom"/>
              </w:tcPr>
            </w:tcPrChange>
          </w:tcPr>
          <w:p w14:paraId="1DC44DA4" w14:textId="0AF5AD4A" w:rsidR="00E61767" w:rsidRPr="00951EF6" w:rsidRDefault="00E61767" w:rsidP="00E61767">
            <w:pPr>
              <w:jc w:val="right"/>
              <w:rPr>
                <w:ins w:id="1070" w:author="dsloanm" w:date="2017-03-28T11:01:00Z"/>
              </w:rPr>
            </w:pPr>
            <w:ins w:id="1071" w:author="dsloanm" w:date="2017-03-28T11:04:00Z">
              <w:r>
                <w:rPr>
                  <w:rFonts w:ascii="Calibri" w:hAnsi="Calibri" w:cs="Calibri"/>
                  <w:color w:val="000000"/>
                </w:rPr>
                <w:t>1244.675</w:t>
              </w:r>
            </w:ins>
          </w:p>
        </w:tc>
        <w:tc>
          <w:tcPr>
            <w:tcW w:w="1218" w:type="dxa"/>
            <w:shd w:val="clear" w:color="auto" w:fill="auto"/>
            <w:vAlign w:val="bottom"/>
            <w:tcPrChange w:id="1072" w:author="dsloanm" w:date="2017-03-28T11:04:00Z">
              <w:tcPr>
                <w:tcW w:w="1218" w:type="dxa"/>
                <w:shd w:val="clear" w:color="auto" w:fill="auto"/>
                <w:vAlign w:val="bottom"/>
              </w:tcPr>
            </w:tcPrChange>
          </w:tcPr>
          <w:p w14:paraId="0EE34DFE" w14:textId="09E2CBE4" w:rsidR="00E61767" w:rsidRPr="00951EF6" w:rsidRDefault="00E61767" w:rsidP="00E61767">
            <w:pPr>
              <w:jc w:val="right"/>
              <w:rPr>
                <w:ins w:id="1073" w:author="dsloanm" w:date="2017-03-28T11:01:00Z"/>
              </w:rPr>
            </w:pPr>
            <w:ins w:id="1074" w:author="dsloanm" w:date="2017-03-28T11:04:00Z">
              <w:r>
                <w:rPr>
                  <w:rFonts w:ascii="Calibri" w:hAnsi="Calibri" w:cs="Calibri"/>
                  <w:color w:val="000000"/>
                </w:rPr>
                <w:t>1683.079</w:t>
              </w:r>
            </w:ins>
          </w:p>
        </w:tc>
        <w:tc>
          <w:tcPr>
            <w:tcW w:w="1218" w:type="dxa"/>
            <w:shd w:val="clear" w:color="auto" w:fill="auto"/>
            <w:vAlign w:val="bottom"/>
            <w:tcPrChange w:id="1075" w:author="dsloanm" w:date="2017-03-28T11:04:00Z">
              <w:tcPr>
                <w:tcW w:w="1218" w:type="dxa"/>
                <w:shd w:val="clear" w:color="auto" w:fill="auto"/>
                <w:vAlign w:val="bottom"/>
              </w:tcPr>
            </w:tcPrChange>
          </w:tcPr>
          <w:p w14:paraId="4133D2B4" w14:textId="170C5622" w:rsidR="00E61767" w:rsidRPr="00951EF6" w:rsidRDefault="00E61767" w:rsidP="00E61767">
            <w:pPr>
              <w:jc w:val="right"/>
              <w:rPr>
                <w:ins w:id="1076" w:author="dsloanm" w:date="2017-03-28T11:01:00Z"/>
              </w:rPr>
            </w:pPr>
            <w:ins w:id="1077" w:author="dsloanm" w:date="2017-03-28T11:04:00Z">
              <w:r>
                <w:rPr>
                  <w:rFonts w:ascii="Calibri" w:hAnsi="Calibri" w:cs="Calibri"/>
                  <w:color w:val="000000"/>
                </w:rPr>
                <w:t>1304.60863</w:t>
              </w:r>
            </w:ins>
          </w:p>
        </w:tc>
      </w:tr>
      <w:tr w:rsidR="00E61767" w:rsidRPr="00D91812" w14:paraId="40A0825D" w14:textId="77777777" w:rsidTr="00E61767">
        <w:trPr>
          <w:jc w:val="center"/>
          <w:ins w:id="1078" w:author="dsloanm" w:date="2017-03-28T11:01:00Z"/>
          <w:trPrChange w:id="1079" w:author="dsloanm" w:date="2017-03-28T11:04:00Z">
            <w:trPr>
              <w:jc w:val="center"/>
            </w:trPr>
          </w:trPrChange>
        </w:trPr>
        <w:tc>
          <w:tcPr>
            <w:tcW w:w="1217" w:type="dxa"/>
            <w:shd w:val="clear" w:color="auto" w:fill="auto"/>
            <w:vAlign w:val="bottom"/>
            <w:tcPrChange w:id="1080" w:author="dsloanm" w:date="2017-03-28T11:04:00Z">
              <w:tcPr>
                <w:tcW w:w="1217" w:type="dxa"/>
                <w:shd w:val="clear" w:color="auto" w:fill="auto"/>
                <w:vAlign w:val="bottom"/>
              </w:tcPr>
            </w:tcPrChange>
          </w:tcPr>
          <w:p w14:paraId="03A4B198" w14:textId="74404CAF" w:rsidR="00E61767" w:rsidRPr="00951EF6" w:rsidRDefault="00E61767" w:rsidP="00E61767">
            <w:pPr>
              <w:jc w:val="right"/>
              <w:rPr>
                <w:ins w:id="1081" w:author="dsloanm" w:date="2017-03-28T11:01:00Z"/>
              </w:rPr>
            </w:pPr>
            <w:ins w:id="1082" w:author="dsloanm" w:date="2017-03-28T11:04:00Z">
              <w:r>
                <w:rPr>
                  <w:rFonts w:ascii="Calibri" w:hAnsi="Calibri" w:cs="Calibri"/>
                  <w:color w:val="000000"/>
                </w:rPr>
                <w:t>384</w:t>
              </w:r>
            </w:ins>
          </w:p>
        </w:tc>
        <w:tc>
          <w:tcPr>
            <w:tcW w:w="1228" w:type="dxa"/>
            <w:shd w:val="clear" w:color="auto" w:fill="auto"/>
            <w:vAlign w:val="bottom"/>
            <w:tcPrChange w:id="1083" w:author="dsloanm" w:date="2017-03-28T11:04:00Z">
              <w:tcPr>
                <w:tcW w:w="1228" w:type="dxa"/>
                <w:shd w:val="clear" w:color="auto" w:fill="auto"/>
                <w:vAlign w:val="bottom"/>
              </w:tcPr>
            </w:tcPrChange>
          </w:tcPr>
          <w:p w14:paraId="603DB6E9" w14:textId="01D61774" w:rsidR="00E61767" w:rsidRPr="00951EF6" w:rsidRDefault="00E61767" w:rsidP="00E61767">
            <w:pPr>
              <w:jc w:val="right"/>
              <w:rPr>
                <w:ins w:id="1084" w:author="dsloanm" w:date="2017-03-28T11:01:00Z"/>
              </w:rPr>
            </w:pPr>
            <w:ins w:id="1085" w:author="dsloanm" w:date="2017-03-28T11:04:00Z">
              <w:r>
                <w:rPr>
                  <w:rFonts w:ascii="Calibri" w:hAnsi="Calibri" w:cs="Calibri"/>
                  <w:color w:val="000000"/>
                </w:rPr>
                <w:t>6144</w:t>
              </w:r>
            </w:ins>
          </w:p>
        </w:tc>
        <w:tc>
          <w:tcPr>
            <w:tcW w:w="1217" w:type="dxa"/>
            <w:shd w:val="clear" w:color="auto" w:fill="auto"/>
            <w:vAlign w:val="bottom"/>
            <w:tcPrChange w:id="1086" w:author="dsloanm" w:date="2017-03-28T11:04:00Z">
              <w:tcPr>
                <w:tcW w:w="1217" w:type="dxa"/>
                <w:shd w:val="clear" w:color="auto" w:fill="auto"/>
                <w:vAlign w:val="bottom"/>
              </w:tcPr>
            </w:tcPrChange>
          </w:tcPr>
          <w:p w14:paraId="3A9EE64E" w14:textId="1690A013" w:rsidR="00E61767" w:rsidRPr="00951EF6" w:rsidRDefault="00E61767" w:rsidP="00E61767">
            <w:pPr>
              <w:jc w:val="right"/>
              <w:rPr>
                <w:ins w:id="1087" w:author="dsloanm" w:date="2017-03-28T11:01:00Z"/>
              </w:rPr>
            </w:pPr>
            <w:ins w:id="1088" w:author="dsloanm" w:date="2017-03-28T11:04:00Z">
              <w:r>
                <w:rPr>
                  <w:rFonts w:ascii="Calibri" w:hAnsi="Calibri" w:cs="Calibri"/>
                  <w:color w:val="000000"/>
                </w:rPr>
                <w:t>1527.386</w:t>
              </w:r>
            </w:ins>
          </w:p>
        </w:tc>
        <w:tc>
          <w:tcPr>
            <w:tcW w:w="1218" w:type="dxa"/>
            <w:shd w:val="clear" w:color="auto" w:fill="auto"/>
            <w:vAlign w:val="bottom"/>
            <w:tcPrChange w:id="1089" w:author="dsloanm" w:date="2017-03-28T11:04:00Z">
              <w:tcPr>
                <w:tcW w:w="1218" w:type="dxa"/>
                <w:shd w:val="clear" w:color="auto" w:fill="auto"/>
                <w:vAlign w:val="bottom"/>
              </w:tcPr>
            </w:tcPrChange>
          </w:tcPr>
          <w:p w14:paraId="7CF61A1F" w14:textId="1CF15288" w:rsidR="00E61767" w:rsidRPr="00951EF6" w:rsidRDefault="00E61767" w:rsidP="00E61767">
            <w:pPr>
              <w:jc w:val="right"/>
              <w:rPr>
                <w:ins w:id="1090" w:author="dsloanm" w:date="2017-03-28T11:01:00Z"/>
              </w:rPr>
            </w:pPr>
            <w:ins w:id="1091" w:author="dsloanm" w:date="2017-03-28T11:04:00Z">
              <w:r>
                <w:rPr>
                  <w:rFonts w:ascii="Calibri" w:hAnsi="Calibri" w:cs="Calibri"/>
                  <w:color w:val="000000"/>
                </w:rPr>
                <w:t>1597.371</w:t>
              </w:r>
            </w:ins>
          </w:p>
        </w:tc>
        <w:tc>
          <w:tcPr>
            <w:tcW w:w="1218" w:type="dxa"/>
            <w:shd w:val="clear" w:color="auto" w:fill="auto"/>
            <w:vAlign w:val="bottom"/>
            <w:tcPrChange w:id="1092" w:author="dsloanm" w:date="2017-03-28T11:04:00Z">
              <w:tcPr>
                <w:tcW w:w="1218" w:type="dxa"/>
                <w:shd w:val="clear" w:color="auto" w:fill="auto"/>
                <w:vAlign w:val="bottom"/>
              </w:tcPr>
            </w:tcPrChange>
          </w:tcPr>
          <w:p w14:paraId="085504A9" w14:textId="734A91F3" w:rsidR="00E61767" w:rsidRPr="00951EF6" w:rsidRDefault="00E61767" w:rsidP="00E61767">
            <w:pPr>
              <w:jc w:val="right"/>
              <w:rPr>
                <w:ins w:id="1093" w:author="dsloanm" w:date="2017-03-28T11:01:00Z"/>
              </w:rPr>
            </w:pPr>
            <w:ins w:id="1094" w:author="dsloanm" w:date="2017-03-28T11:04:00Z">
              <w:r>
                <w:rPr>
                  <w:rFonts w:ascii="Calibri" w:hAnsi="Calibri" w:cs="Calibri"/>
                  <w:color w:val="000000"/>
                </w:rPr>
                <w:t>1410.57667</w:t>
              </w:r>
            </w:ins>
          </w:p>
        </w:tc>
      </w:tr>
      <w:tr w:rsidR="00E61767" w:rsidRPr="00D91812" w14:paraId="7D4D2756" w14:textId="77777777" w:rsidTr="00E61767">
        <w:trPr>
          <w:jc w:val="center"/>
          <w:ins w:id="1095" w:author="dsloanm" w:date="2017-03-28T11:01:00Z"/>
          <w:trPrChange w:id="1096" w:author="dsloanm" w:date="2017-03-28T11:04:00Z">
            <w:trPr>
              <w:jc w:val="center"/>
            </w:trPr>
          </w:trPrChange>
        </w:trPr>
        <w:tc>
          <w:tcPr>
            <w:tcW w:w="1217" w:type="dxa"/>
            <w:shd w:val="clear" w:color="auto" w:fill="auto"/>
            <w:vAlign w:val="bottom"/>
            <w:tcPrChange w:id="1097" w:author="dsloanm" w:date="2017-03-28T11:04:00Z">
              <w:tcPr>
                <w:tcW w:w="1217" w:type="dxa"/>
                <w:shd w:val="clear" w:color="auto" w:fill="auto"/>
                <w:vAlign w:val="bottom"/>
              </w:tcPr>
            </w:tcPrChange>
          </w:tcPr>
          <w:p w14:paraId="68B601C0" w14:textId="0F00CE21" w:rsidR="00E61767" w:rsidRPr="00951EF6" w:rsidRDefault="00E61767" w:rsidP="00E61767">
            <w:pPr>
              <w:jc w:val="right"/>
              <w:rPr>
                <w:ins w:id="1098" w:author="dsloanm" w:date="2017-03-28T11:01:00Z"/>
              </w:rPr>
            </w:pPr>
            <w:ins w:id="1099" w:author="dsloanm" w:date="2017-03-28T11:04:00Z">
              <w:r>
                <w:rPr>
                  <w:rFonts w:ascii="Calibri" w:hAnsi="Calibri" w:cs="Calibri"/>
                  <w:color w:val="000000"/>
                </w:rPr>
                <w:t>768</w:t>
              </w:r>
            </w:ins>
          </w:p>
        </w:tc>
        <w:tc>
          <w:tcPr>
            <w:tcW w:w="1228" w:type="dxa"/>
            <w:shd w:val="clear" w:color="auto" w:fill="auto"/>
            <w:vAlign w:val="bottom"/>
            <w:tcPrChange w:id="1100" w:author="dsloanm" w:date="2017-03-28T11:04:00Z">
              <w:tcPr>
                <w:tcW w:w="1228" w:type="dxa"/>
                <w:shd w:val="clear" w:color="auto" w:fill="auto"/>
                <w:vAlign w:val="bottom"/>
              </w:tcPr>
            </w:tcPrChange>
          </w:tcPr>
          <w:p w14:paraId="296E0608" w14:textId="33EA7EAC" w:rsidR="00E61767" w:rsidRPr="00951EF6" w:rsidRDefault="00E61767" w:rsidP="00E61767">
            <w:pPr>
              <w:jc w:val="right"/>
              <w:rPr>
                <w:ins w:id="1101" w:author="dsloanm" w:date="2017-03-28T11:01:00Z"/>
              </w:rPr>
            </w:pPr>
            <w:ins w:id="1102" w:author="dsloanm" w:date="2017-03-28T11:04:00Z">
              <w:r>
                <w:rPr>
                  <w:rFonts w:ascii="Calibri" w:hAnsi="Calibri" w:cs="Calibri"/>
                  <w:color w:val="000000"/>
                </w:rPr>
                <w:t>12288</w:t>
              </w:r>
            </w:ins>
          </w:p>
        </w:tc>
        <w:tc>
          <w:tcPr>
            <w:tcW w:w="1217" w:type="dxa"/>
            <w:shd w:val="clear" w:color="auto" w:fill="auto"/>
            <w:vAlign w:val="bottom"/>
            <w:tcPrChange w:id="1103" w:author="dsloanm" w:date="2017-03-28T11:04:00Z">
              <w:tcPr>
                <w:tcW w:w="1217" w:type="dxa"/>
                <w:shd w:val="clear" w:color="auto" w:fill="auto"/>
                <w:vAlign w:val="bottom"/>
              </w:tcPr>
            </w:tcPrChange>
          </w:tcPr>
          <w:p w14:paraId="7CEA2E3B" w14:textId="188E499F" w:rsidR="00E61767" w:rsidRPr="00951EF6" w:rsidRDefault="00E61767" w:rsidP="00E61767">
            <w:pPr>
              <w:jc w:val="right"/>
              <w:rPr>
                <w:ins w:id="1104" w:author="dsloanm" w:date="2017-03-28T11:01:00Z"/>
              </w:rPr>
            </w:pPr>
            <w:ins w:id="1105" w:author="dsloanm" w:date="2017-03-28T11:04:00Z">
              <w:r>
                <w:rPr>
                  <w:rFonts w:ascii="Calibri" w:hAnsi="Calibri" w:cs="Calibri"/>
                  <w:color w:val="000000"/>
                </w:rPr>
                <w:t>1458.318</w:t>
              </w:r>
            </w:ins>
          </w:p>
        </w:tc>
        <w:tc>
          <w:tcPr>
            <w:tcW w:w="1218" w:type="dxa"/>
            <w:shd w:val="clear" w:color="auto" w:fill="auto"/>
            <w:vAlign w:val="bottom"/>
            <w:tcPrChange w:id="1106" w:author="dsloanm" w:date="2017-03-28T11:04:00Z">
              <w:tcPr>
                <w:tcW w:w="1218" w:type="dxa"/>
                <w:shd w:val="clear" w:color="auto" w:fill="auto"/>
                <w:vAlign w:val="bottom"/>
              </w:tcPr>
            </w:tcPrChange>
          </w:tcPr>
          <w:p w14:paraId="3EFC78A8" w14:textId="2D0A1CF5" w:rsidR="00E61767" w:rsidRPr="00951EF6" w:rsidRDefault="00E61767" w:rsidP="00E61767">
            <w:pPr>
              <w:jc w:val="right"/>
              <w:rPr>
                <w:ins w:id="1107" w:author="dsloanm" w:date="2017-03-28T11:01:00Z"/>
              </w:rPr>
            </w:pPr>
            <w:ins w:id="1108" w:author="dsloanm" w:date="2017-03-28T11:04:00Z">
              <w:r>
                <w:rPr>
                  <w:rFonts w:ascii="Calibri" w:hAnsi="Calibri" w:cs="Calibri"/>
                  <w:color w:val="000000"/>
                </w:rPr>
                <w:t>1824.661</w:t>
              </w:r>
            </w:ins>
          </w:p>
        </w:tc>
        <w:tc>
          <w:tcPr>
            <w:tcW w:w="1218" w:type="dxa"/>
            <w:shd w:val="clear" w:color="auto" w:fill="auto"/>
            <w:vAlign w:val="bottom"/>
            <w:tcPrChange w:id="1109" w:author="dsloanm" w:date="2017-03-28T11:04:00Z">
              <w:tcPr>
                <w:tcW w:w="1218" w:type="dxa"/>
                <w:shd w:val="clear" w:color="auto" w:fill="auto"/>
                <w:vAlign w:val="bottom"/>
              </w:tcPr>
            </w:tcPrChange>
          </w:tcPr>
          <w:p w14:paraId="76AD9C2B" w14:textId="0AB82F5B" w:rsidR="00E61767" w:rsidRPr="00951EF6" w:rsidRDefault="00E61767" w:rsidP="00E61767">
            <w:pPr>
              <w:jc w:val="right"/>
              <w:rPr>
                <w:ins w:id="1110" w:author="dsloanm" w:date="2017-03-28T11:01:00Z"/>
              </w:rPr>
            </w:pPr>
            <w:ins w:id="1111" w:author="dsloanm" w:date="2017-03-28T11:04:00Z">
              <w:r>
                <w:rPr>
                  <w:rFonts w:ascii="Calibri" w:hAnsi="Calibri" w:cs="Calibri"/>
                  <w:color w:val="000000"/>
                </w:rPr>
                <w:t>2088.70964</w:t>
              </w:r>
            </w:ins>
          </w:p>
        </w:tc>
      </w:tr>
      <w:tr w:rsidR="00E61767" w:rsidRPr="00D91812" w14:paraId="59EE2109" w14:textId="77777777" w:rsidTr="00E61767">
        <w:trPr>
          <w:jc w:val="center"/>
          <w:ins w:id="1112" w:author="dsloanm" w:date="2017-03-28T11:01:00Z"/>
          <w:trPrChange w:id="1113" w:author="dsloanm" w:date="2017-03-28T11:04:00Z">
            <w:trPr>
              <w:jc w:val="center"/>
            </w:trPr>
          </w:trPrChange>
        </w:trPr>
        <w:tc>
          <w:tcPr>
            <w:tcW w:w="1217" w:type="dxa"/>
            <w:shd w:val="clear" w:color="auto" w:fill="auto"/>
            <w:vAlign w:val="bottom"/>
            <w:tcPrChange w:id="1114" w:author="dsloanm" w:date="2017-03-28T11:04:00Z">
              <w:tcPr>
                <w:tcW w:w="1217" w:type="dxa"/>
                <w:shd w:val="clear" w:color="auto" w:fill="auto"/>
                <w:vAlign w:val="bottom"/>
              </w:tcPr>
            </w:tcPrChange>
          </w:tcPr>
          <w:p w14:paraId="13EB090D" w14:textId="55D45B44" w:rsidR="00E61767" w:rsidRPr="00951EF6" w:rsidRDefault="00E61767" w:rsidP="00E61767">
            <w:pPr>
              <w:jc w:val="right"/>
              <w:rPr>
                <w:ins w:id="1115" w:author="dsloanm" w:date="2017-03-28T11:01:00Z"/>
              </w:rPr>
            </w:pPr>
            <w:ins w:id="1116" w:author="dsloanm" w:date="2017-03-28T11:04:00Z">
              <w:r>
                <w:rPr>
                  <w:rFonts w:ascii="Calibri" w:hAnsi="Calibri" w:cs="Calibri"/>
                  <w:color w:val="000000"/>
                </w:rPr>
                <w:t>1536</w:t>
              </w:r>
            </w:ins>
          </w:p>
        </w:tc>
        <w:tc>
          <w:tcPr>
            <w:tcW w:w="1228" w:type="dxa"/>
            <w:shd w:val="clear" w:color="auto" w:fill="auto"/>
            <w:vAlign w:val="bottom"/>
            <w:tcPrChange w:id="1117" w:author="dsloanm" w:date="2017-03-28T11:04:00Z">
              <w:tcPr>
                <w:tcW w:w="1228" w:type="dxa"/>
                <w:shd w:val="clear" w:color="auto" w:fill="auto"/>
                <w:vAlign w:val="bottom"/>
              </w:tcPr>
            </w:tcPrChange>
          </w:tcPr>
          <w:p w14:paraId="3AC70679" w14:textId="73326AE9" w:rsidR="00E61767" w:rsidRPr="00951EF6" w:rsidRDefault="00E61767" w:rsidP="00E61767">
            <w:pPr>
              <w:jc w:val="right"/>
              <w:rPr>
                <w:ins w:id="1118" w:author="dsloanm" w:date="2017-03-28T11:01:00Z"/>
              </w:rPr>
            </w:pPr>
            <w:ins w:id="1119" w:author="dsloanm" w:date="2017-03-28T11:04:00Z">
              <w:r>
                <w:rPr>
                  <w:rFonts w:ascii="Calibri" w:hAnsi="Calibri" w:cs="Calibri"/>
                  <w:color w:val="000000"/>
                </w:rPr>
                <w:t>24576</w:t>
              </w:r>
            </w:ins>
          </w:p>
        </w:tc>
        <w:tc>
          <w:tcPr>
            <w:tcW w:w="1217" w:type="dxa"/>
            <w:shd w:val="clear" w:color="auto" w:fill="auto"/>
            <w:vAlign w:val="bottom"/>
            <w:tcPrChange w:id="1120" w:author="dsloanm" w:date="2017-03-28T11:04:00Z">
              <w:tcPr>
                <w:tcW w:w="1217" w:type="dxa"/>
                <w:shd w:val="clear" w:color="auto" w:fill="auto"/>
                <w:vAlign w:val="bottom"/>
              </w:tcPr>
            </w:tcPrChange>
          </w:tcPr>
          <w:p w14:paraId="00502621" w14:textId="568DB095" w:rsidR="00E61767" w:rsidRPr="00951EF6" w:rsidRDefault="00E61767" w:rsidP="00E61767">
            <w:pPr>
              <w:jc w:val="right"/>
              <w:rPr>
                <w:ins w:id="1121" w:author="dsloanm" w:date="2017-03-28T11:01:00Z"/>
              </w:rPr>
            </w:pPr>
            <w:ins w:id="1122" w:author="dsloanm" w:date="2017-03-28T11:04:00Z">
              <w:r>
                <w:rPr>
                  <w:rFonts w:ascii="Calibri" w:hAnsi="Calibri" w:cs="Calibri"/>
                  <w:color w:val="000000"/>
                </w:rPr>
                <w:t>1604.539</w:t>
              </w:r>
            </w:ins>
          </w:p>
        </w:tc>
        <w:tc>
          <w:tcPr>
            <w:tcW w:w="1218" w:type="dxa"/>
            <w:shd w:val="clear" w:color="auto" w:fill="auto"/>
            <w:vAlign w:val="bottom"/>
            <w:tcPrChange w:id="1123" w:author="dsloanm" w:date="2017-03-28T11:04:00Z">
              <w:tcPr>
                <w:tcW w:w="1218" w:type="dxa"/>
                <w:shd w:val="clear" w:color="auto" w:fill="auto"/>
                <w:vAlign w:val="bottom"/>
              </w:tcPr>
            </w:tcPrChange>
          </w:tcPr>
          <w:p w14:paraId="1DD36F1F" w14:textId="10607E90" w:rsidR="00E61767" w:rsidRPr="00951EF6" w:rsidRDefault="00E61767" w:rsidP="00E61767">
            <w:pPr>
              <w:jc w:val="right"/>
              <w:rPr>
                <w:ins w:id="1124" w:author="dsloanm" w:date="2017-03-28T11:01:00Z"/>
              </w:rPr>
            </w:pPr>
            <w:ins w:id="1125" w:author="dsloanm" w:date="2017-03-28T11:04:00Z">
              <w:r>
                <w:rPr>
                  <w:rFonts w:ascii="Calibri" w:hAnsi="Calibri" w:cs="Calibri"/>
                  <w:color w:val="000000"/>
                </w:rPr>
                <w:t>1512.824</w:t>
              </w:r>
            </w:ins>
          </w:p>
        </w:tc>
        <w:tc>
          <w:tcPr>
            <w:tcW w:w="1218" w:type="dxa"/>
            <w:shd w:val="clear" w:color="auto" w:fill="auto"/>
            <w:vAlign w:val="bottom"/>
            <w:tcPrChange w:id="1126" w:author="dsloanm" w:date="2017-03-28T11:04:00Z">
              <w:tcPr>
                <w:tcW w:w="1218" w:type="dxa"/>
                <w:shd w:val="clear" w:color="auto" w:fill="auto"/>
                <w:vAlign w:val="bottom"/>
              </w:tcPr>
            </w:tcPrChange>
          </w:tcPr>
          <w:p w14:paraId="535AB567" w14:textId="26FA9B2E" w:rsidR="00E61767" w:rsidRPr="00951EF6" w:rsidRDefault="00E61767" w:rsidP="00E61767">
            <w:pPr>
              <w:jc w:val="right"/>
              <w:rPr>
                <w:ins w:id="1127" w:author="dsloanm" w:date="2017-03-28T11:01:00Z"/>
              </w:rPr>
            </w:pPr>
            <w:ins w:id="1128" w:author="dsloanm" w:date="2017-03-28T11:04:00Z">
              <w:r>
                <w:rPr>
                  <w:rFonts w:ascii="Calibri" w:hAnsi="Calibri" w:cs="Calibri"/>
                  <w:color w:val="000000"/>
                </w:rPr>
                <w:t>1965.94972</w:t>
              </w:r>
            </w:ins>
          </w:p>
        </w:tc>
      </w:tr>
      <w:tr w:rsidR="00E61767" w:rsidRPr="00D91812" w14:paraId="7155D7A5" w14:textId="77777777" w:rsidTr="00E61767">
        <w:trPr>
          <w:jc w:val="center"/>
          <w:ins w:id="1129" w:author="dsloanm" w:date="2017-03-28T11:01:00Z"/>
          <w:trPrChange w:id="1130" w:author="dsloanm" w:date="2017-03-28T11:04:00Z">
            <w:trPr>
              <w:jc w:val="center"/>
            </w:trPr>
          </w:trPrChange>
        </w:trPr>
        <w:tc>
          <w:tcPr>
            <w:tcW w:w="1217" w:type="dxa"/>
            <w:shd w:val="clear" w:color="auto" w:fill="auto"/>
            <w:vAlign w:val="bottom"/>
            <w:tcPrChange w:id="1131" w:author="dsloanm" w:date="2017-03-28T11:04:00Z">
              <w:tcPr>
                <w:tcW w:w="1217" w:type="dxa"/>
                <w:shd w:val="clear" w:color="auto" w:fill="auto"/>
                <w:vAlign w:val="bottom"/>
              </w:tcPr>
            </w:tcPrChange>
          </w:tcPr>
          <w:p w14:paraId="1F763056" w14:textId="1F425F1C" w:rsidR="00E61767" w:rsidRPr="00951EF6" w:rsidRDefault="00E61767" w:rsidP="00E61767">
            <w:pPr>
              <w:jc w:val="right"/>
              <w:rPr>
                <w:ins w:id="1132" w:author="dsloanm" w:date="2017-03-28T11:01:00Z"/>
              </w:rPr>
            </w:pPr>
            <w:ins w:id="1133" w:author="dsloanm" w:date="2017-03-28T11:04:00Z">
              <w:r>
                <w:rPr>
                  <w:rFonts w:ascii="Calibri" w:hAnsi="Calibri" w:cs="Calibri"/>
                  <w:color w:val="000000"/>
                </w:rPr>
                <w:t>3072</w:t>
              </w:r>
            </w:ins>
          </w:p>
        </w:tc>
        <w:tc>
          <w:tcPr>
            <w:tcW w:w="1228" w:type="dxa"/>
            <w:shd w:val="clear" w:color="auto" w:fill="auto"/>
            <w:vAlign w:val="bottom"/>
            <w:tcPrChange w:id="1134" w:author="dsloanm" w:date="2017-03-28T11:04:00Z">
              <w:tcPr>
                <w:tcW w:w="1228" w:type="dxa"/>
                <w:shd w:val="clear" w:color="auto" w:fill="auto"/>
                <w:vAlign w:val="bottom"/>
              </w:tcPr>
            </w:tcPrChange>
          </w:tcPr>
          <w:p w14:paraId="14291375" w14:textId="12D2C779" w:rsidR="00E61767" w:rsidRPr="00951EF6" w:rsidRDefault="00E61767" w:rsidP="00E61767">
            <w:pPr>
              <w:jc w:val="right"/>
              <w:rPr>
                <w:ins w:id="1135" w:author="dsloanm" w:date="2017-03-28T11:01:00Z"/>
              </w:rPr>
            </w:pPr>
            <w:ins w:id="1136" w:author="dsloanm" w:date="2017-03-28T11:04:00Z">
              <w:r>
                <w:rPr>
                  <w:rFonts w:ascii="Calibri" w:hAnsi="Calibri" w:cs="Calibri"/>
                  <w:color w:val="000000"/>
                </w:rPr>
                <w:t>49152</w:t>
              </w:r>
            </w:ins>
          </w:p>
        </w:tc>
        <w:tc>
          <w:tcPr>
            <w:tcW w:w="1217" w:type="dxa"/>
            <w:shd w:val="clear" w:color="auto" w:fill="auto"/>
            <w:vAlign w:val="bottom"/>
            <w:tcPrChange w:id="1137" w:author="dsloanm" w:date="2017-03-28T11:04:00Z">
              <w:tcPr>
                <w:tcW w:w="1217" w:type="dxa"/>
                <w:shd w:val="clear" w:color="auto" w:fill="auto"/>
                <w:vAlign w:val="bottom"/>
              </w:tcPr>
            </w:tcPrChange>
          </w:tcPr>
          <w:p w14:paraId="06DC3C89" w14:textId="68605C96" w:rsidR="00E61767" w:rsidRPr="00951EF6" w:rsidRDefault="00E61767" w:rsidP="00E61767">
            <w:pPr>
              <w:jc w:val="right"/>
              <w:rPr>
                <w:ins w:id="1138" w:author="dsloanm" w:date="2017-03-28T11:01:00Z"/>
              </w:rPr>
            </w:pPr>
            <w:ins w:id="1139" w:author="dsloanm" w:date="2017-03-28T11:04:00Z">
              <w:r>
                <w:rPr>
                  <w:rFonts w:ascii="Calibri" w:hAnsi="Calibri" w:cs="Calibri"/>
                  <w:color w:val="000000"/>
                </w:rPr>
                <w:t>1669.925</w:t>
              </w:r>
            </w:ins>
          </w:p>
        </w:tc>
        <w:tc>
          <w:tcPr>
            <w:tcW w:w="1218" w:type="dxa"/>
            <w:shd w:val="clear" w:color="auto" w:fill="auto"/>
            <w:vAlign w:val="bottom"/>
            <w:tcPrChange w:id="1140" w:author="dsloanm" w:date="2017-03-28T11:04:00Z">
              <w:tcPr>
                <w:tcW w:w="1218" w:type="dxa"/>
                <w:shd w:val="clear" w:color="auto" w:fill="auto"/>
                <w:vAlign w:val="bottom"/>
              </w:tcPr>
            </w:tcPrChange>
          </w:tcPr>
          <w:p w14:paraId="4A0AFCC1" w14:textId="741D4A77" w:rsidR="00E61767" w:rsidRPr="00951EF6" w:rsidRDefault="00E61767" w:rsidP="00E61767">
            <w:pPr>
              <w:jc w:val="right"/>
              <w:rPr>
                <w:ins w:id="1141" w:author="dsloanm" w:date="2017-03-28T11:01:00Z"/>
              </w:rPr>
            </w:pPr>
            <w:ins w:id="1142" w:author="dsloanm" w:date="2017-03-28T11:04:00Z">
              <w:r>
                <w:rPr>
                  <w:rFonts w:ascii="Calibri" w:hAnsi="Calibri" w:cs="Calibri"/>
                  <w:color w:val="000000"/>
                </w:rPr>
                <w:t>1803.806</w:t>
              </w:r>
            </w:ins>
          </w:p>
        </w:tc>
        <w:tc>
          <w:tcPr>
            <w:tcW w:w="1218" w:type="dxa"/>
            <w:shd w:val="clear" w:color="auto" w:fill="auto"/>
            <w:vAlign w:val="bottom"/>
            <w:tcPrChange w:id="1143" w:author="dsloanm" w:date="2017-03-28T11:04:00Z">
              <w:tcPr>
                <w:tcW w:w="1218" w:type="dxa"/>
                <w:shd w:val="clear" w:color="auto" w:fill="auto"/>
                <w:vAlign w:val="bottom"/>
              </w:tcPr>
            </w:tcPrChange>
          </w:tcPr>
          <w:p w14:paraId="228F5FAB" w14:textId="09A9CDD6" w:rsidR="00E61767" w:rsidRPr="00951EF6" w:rsidRDefault="00E61767" w:rsidP="00E61767">
            <w:pPr>
              <w:jc w:val="right"/>
              <w:rPr>
                <w:ins w:id="1144" w:author="dsloanm" w:date="2017-03-28T11:01:00Z"/>
              </w:rPr>
            </w:pPr>
            <w:ins w:id="1145" w:author="dsloanm" w:date="2017-03-28T11:04:00Z">
              <w:r>
                <w:rPr>
                  <w:rFonts w:ascii="Calibri" w:hAnsi="Calibri" w:cs="Calibri"/>
                  <w:color w:val="000000"/>
                </w:rPr>
                <w:t>1858.53392</w:t>
              </w:r>
            </w:ins>
          </w:p>
        </w:tc>
      </w:tr>
      <w:tr w:rsidR="000F2A55" w:rsidRPr="00D91812" w14:paraId="4B519FC8" w14:textId="77777777" w:rsidTr="00E61767">
        <w:trPr>
          <w:jc w:val="center"/>
          <w:ins w:id="1146" w:author="dsloanm" w:date="2017-03-28T11:01:00Z"/>
          <w:trPrChange w:id="1147" w:author="dsloanm" w:date="2017-03-28T11:04:00Z">
            <w:trPr>
              <w:jc w:val="center"/>
            </w:trPr>
          </w:trPrChange>
        </w:trPr>
        <w:tc>
          <w:tcPr>
            <w:tcW w:w="1217" w:type="dxa"/>
            <w:tcBorders>
              <w:bottom w:val="double" w:sz="4" w:space="0" w:color="auto"/>
            </w:tcBorders>
            <w:shd w:val="clear" w:color="auto" w:fill="auto"/>
            <w:vAlign w:val="bottom"/>
            <w:tcPrChange w:id="1148" w:author="dsloanm" w:date="2017-03-28T11:04:00Z">
              <w:tcPr>
                <w:tcW w:w="1217" w:type="dxa"/>
                <w:tcBorders>
                  <w:bottom w:val="double" w:sz="4" w:space="0" w:color="auto"/>
                </w:tcBorders>
                <w:shd w:val="clear" w:color="auto" w:fill="auto"/>
                <w:vAlign w:val="bottom"/>
              </w:tcPr>
            </w:tcPrChange>
          </w:tcPr>
          <w:p w14:paraId="0B8F73F5" w14:textId="3BF53269" w:rsidR="000F2A55" w:rsidRDefault="000F2A55" w:rsidP="000F2A55">
            <w:pPr>
              <w:jc w:val="right"/>
              <w:rPr>
                <w:ins w:id="1149" w:author="dsloanm" w:date="2017-03-28T11:01:00Z"/>
                <w:rFonts w:ascii="Calibri" w:hAnsi="Calibri" w:cs="Calibri"/>
                <w:color w:val="000000"/>
              </w:rPr>
            </w:pPr>
            <w:ins w:id="1150" w:author="dsloanm" w:date="2017-03-28T11:09:00Z">
              <w:r>
                <w:rPr>
                  <w:rFonts w:ascii="Calibri" w:hAnsi="Calibri" w:cs="Calibri"/>
                  <w:color w:val="000000"/>
                </w:rPr>
                <w:t>6144</w:t>
              </w:r>
            </w:ins>
          </w:p>
        </w:tc>
        <w:tc>
          <w:tcPr>
            <w:tcW w:w="1228" w:type="dxa"/>
            <w:tcBorders>
              <w:bottom w:val="double" w:sz="4" w:space="0" w:color="auto"/>
            </w:tcBorders>
            <w:shd w:val="clear" w:color="auto" w:fill="auto"/>
            <w:vAlign w:val="bottom"/>
            <w:tcPrChange w:id="1151" w:author="dsloanm" w:date="2017-03-28T11:04:00Z">
              <w:tcPr>
                <w:tcW w:w="1228" w:type="dxa"/>
                <w:tcBorders>
                  <w:bottom w:val="double" w:sz="4" w:space="0" w:color="auto"/>
                </w:tcBorders>
                <w:shd w:val="clear" w:color="auto" w:fill="auto"/>
                <w:vAlign w:val="bottom"/>
              </w:tcPr>
            </w:tcPrChange>
          </w:tcPr>
          <w:p w14:paraId="196043B1" w14:textId="1A4096CC" w:rsidR="000F2A55" w:rsidRDefault="000F2A55" w:rsidP="000F2A55">
            <w:pPr>
              <w:jc w:val="right"/>
              <w:rPr>
                <w:ins w:id="1152" w:author="dsloanm" w:date="2017-03-28T11:01:00Z"/>
                <w:rFonts w:ascii="Calibri" w:hAnsi="Calibri" w:cs="Calibri"/>
                <w:color w:val="000000"/>
              </w:rPr>
            </w:pPr>
            <w:ins w:id="1153" w:author="dsloanm" w:date="2017-03-28T11:09:00Z">
              <w:r>
                <w:rPr>
                  <w:rFonts w:ascii="Calibri" w:hAnsi="Calibri" w:cs="Calibri"/>
                  <w:color w:val="000000"/>
                </w:rPr>
                <w:t>98304</w:t>
              </w:r>
            </w:ins>
          </w:p>
        </w:tc>
        <w:tc>
          <w:tcPr>
            <w:tcW w:w="1217" w:type="dxa"/>
            <w:tcBorders>
              <w:bottom w:val="double" w:sz="4" w:space="0" w:color="auto"/>
            </w:tcBorders>
            <w:shd w:val="clear" w:color="auto" w:fill="auto"/>
            <w:vAlign w:val="bottom"/>
            <w:tcPrChange w:id="1154" w:author="dsloanm" w:date="2017-03-28T11:04:00Z">
              <w:tcPr>
                <w:tcW w:w="1217" w:type="dxa"/>
                <w:tcBorders>
                  <w:bottom w:val="double" w:sz="4" w:space="0" w:color="auto"/>
                </w:tcBorders>
                <w:shd w:val="clear" w:color="auto" w:fill="auto"/>
                <w:vAlign w:val="bottom"/>
              </w:tcPr>
            </w:tcPrChange>
          </w:tcPr>
          <w:p w14:paraId="1D118DEF" w14:textId="20304DC1" w:rsidR="000F2A55" w:rsidRDefault="000F2A55" w:rsidP="000F2A55">
            <w:pPr>
              <w:jc w:val="right"/>
              <w:rPr>
                <w:ins w:id="1155" w:author="dsloanm" w:date="2017-03-28T11:01:00Z"/>
                <w:rFonts w:ascii="Calibri" w:hAnsi="Calibri" w:cs="Calibri"/>
                <w:color w:val="000000"/>
              </w:rPr>
            </w:pPr>
            <w:ins w:id="1156" w:author="dsloanm" w:date="2017-03-28T11:09:00Z">
              <w:r>
                <w:rPr>
                  <w:rFonts w:ascii="Calibri" w:hAnsi="Calibri" w:cs="Calibri"/>
                  <w:color w:val="000000"/>
                </w:rPr>
                <w:t>1026.17</w:t>
              </w:r>
            </w:ins>
          </w:p>
        </w:tc>
        <w:tc>
          <w:tcPr>
            <w:tcW w:w="1218" w:type="dxa"/>
            <w:tcBorders>
              <w:bottom w:val="double" w:sz="4" w:space="0" w:color="auto"/>
            </w:tcBorders>
            <w:shd w:val="clear" w:color="auto" w:fill="auto"/>
            <w:vAlign w:val="bottom"/>
            <w:tcPrChange w:id="1157" w:author="dsloanm" w:date="2017-03-28T11:04:00Z">
              <w:tcPr>
                <w:tcW w:w="1218" w:type="dxa"/>
                <w:tcBorders>
                  <w:bottom w:val="double" w:sz="4" w:space="0" w:color="auto"/>
                </w:tcBorders>
                <w:shd w:val="clear" w:color="auto" w:fill="auto"/>
                <w:vAlign w:val="bottom"/>
              </w:tcPr>
            </w:tcPrChange>
          </w:tcPr>
          <w:p w14:paraId="457EB8E1" w14:textId="0C36A147" w:rsidR="000F2A55" w:rsidRDefault="000F2A55" w:rsidP="000F2A55">
            <w:pPr>
              <w:jc w:val="right"/>
              <w:rPr>
                <w:ins w:id="1158" w:author="dsloanm" w:date="2017-03-28T11:01:00Z"/>
                <w:rFonts w:ascii="Calibri" w:hAnsi="Calibri" w:cs="Calibri"/>
                <w:color w:val="000000"/>
              </w:rPr>
            </w:pPr>
            <w:ins w:id="1159" w:author="dsloanm" w:date="2017-03-28T11:09:00Z">
              <w:r>
                <w:rPr>
                  <w:rFonts w:ascii="Calibri" w:hAnsi="Calibri" w:cs="Calibri"/>
                  <w:color w:val="000000"/>
                </w:rPr>
                <w:t>1630.857</w:t>
              </w:r>
            </w:ins>
          </w:p>
        </w:tc>
        <w:tc>
          <w:tcPr>
            <w:tcW w:w="1218" w:type="dxa"/>
            <w:tcBorders>
              <w:bottom w:val="double" w:sz="4" w:space="0" w:color="auto"/>
            </w:tcBorders>
            <w:shd w:val="clear" w:color="auto" w:fill="auto"/>
            <w:vAlign w:val="bottom"/>
            <w:tcPrChange w:id="1160" w:author="dsloanm" w:date="2017-03-28T11:04:00Z">
              <w:tcPr>
                <w:tcW w:w="1218" w:type="dxa"/>
                <w:tcBorders>
                  <w:bottom w:val="double" w:sz="4" w:space="0" w:color="auto"/>
                </w:tcBorders>
                <w:shd w:val="clear" w:color="auto" w:fill="auto"/>
                <w:vAlign w:val="bottom"/>
              </w:tcPr>
            </w:tcPrChange>
          </w:tcPr>
          <w:p w14:paraId="29876C47" w14:textId="72A4FF1A" w:rsidR="000F2A55" w:rsidRDefault="000F2A55" w:rsidP="000F2A55">
            <w:pPr>
              <w:jc w:val="right"/>
              <w:rPr>
                <w:ins w:id="1161" w:author="dsloanm" w:date="2017-03-28T11:01:00Z"/>
                <w:rFonts w:ascii="Calibri" w:hAnsi="Calibri" w:cs="Calibri"/>
                <w:color w:val="000000"/>
              </w:rPr>
            </w:pPr>
            <w:ins w:id="1162" w:author="dsloanm" w:date="2017-03-28T11:09:00Z">
              <w:r>
                <w:rPr>
                  <w:rFonts w:ascii="Calibri" w:hAnsi="Calibri" w:cs="Calibri"/>
                  <w:color w:val="000000"/>
                </w:rPr>
                <w:t>2139.2064</w:t>
              </w:r>
            </w:ins>
          </w:p>
        </w:tc>
      </w:tr>
    </w:tbl>
    <w:p w14:paraId="156B9A25" w14:textId="1A5817D5" w:rsidR="00E61767" w:rsidRDefault="00E61767" w:rsidP="00E61767">
      <w:pPr>
        <w:pStyle w:val="Caption"/>
        <w:jc w:val="center"/>
        <w:rPr>
          <w:ins w:id="1163" w:author="dsloanm" w:date="2017-03-28T11:01:00Z"/>
        </w:rPr>
      </w:pPr>
      <w:ins w:id="1164" w:author="dsloanm" w:date="2017-03-28T11:01:00Z">
        <w:r>
          <w:t xml:space="preserve">Table </w:t>
        </w:r>
        <w:r>
          <w:fldChar w:fldCharType="begin"/>
        </w:r>
        <w:r>
          <w:instrText xml:space="preserve"> SEQ Table \* ARABIC </w:instrText>
        </w:r>
        <w:r>
          <w:fldChar w:fldCharType="separate"/>
        </w:r>
      </w:ins>
      <w:ins w:id="1165" w:author="dsloanm" w:date="2017-06-21T13:47:00Z">
        <w:r w:rsidR="00E5516B">
          <w:rPr>
            <w:noProof/>
          </w:rPr>
          <w:t>7</w:t>
        </w:r>
      </w:ins>
      <w:ins w:id="1166" w:author="dsloanm" w:date="2017-03-28T11:01:00Z">
        <w:r>
          <w:rPr>
            <w:noProof/>
          </w:rPr>
          <w:fldChar w:fldCharType="end"/>
        </w:r>
        <w:r>
          <w:t>.</w:t>
        </w:r>
        <w:r w:rsidRPr="001004E0">
          <w:t xml:space="preserve"> </w:t>
        </w:r>
      </w:ins>
      <w:ins w:id="1167" w:author="dsloanm" w:date="2017-03-28T11:03:00Z">
        <w:r>
          <w:t xml:space="preserve">ARCHER NetCDF v4.4.0 performance, default striping, default array sizes </w:t>
        </w:r>
      </w:ins>
      <w:ins w:id="1168" w:author="dsloanm" w:date="2017-03-28T11:01:00Z">
        <w:r>
          <w:t>raw data.</w:t>
        </w:r>
      </w:ins>
    </w:p>
    <w:p w14:paraId="60B5E17D" w14:textId="7DAAB2ED" w:rsidR="00E61767" w:rsidRDefault="00E61767">
      <w:pPr>
        <w:rPr>
          <w:ins w:id="1169" w:author="dsloanm" w:date="2017-03-28T11:01:00Z"/>
        </w:rPr>
        <w:pPrChange w:id="1170" w:author="dsloanm" w:date="2017-03-28T11:01:00Z">
          <w:pPr>
            <w:pStyle w:val="Caption"/>
            <w:jc w:val="center"/>
          </w:pPr>
        </w:pPrChange>
      </w:pPr>
    </w:p>
    <w:p w14:paraId="189F3366" w14:textId="77777777" w:rsidR="00E61767" w:rsidRPr="00E61767" w:rsidRDefault="00E61767">
      <w:pPr>
        <w:rPr>
          <w:rPrChange w:id="1171" w:author="dsloanm" w:date="2017-03-28T11:01:00Z">
            <w:rPr>
              <w:color w:val="FF0000"/>
            </w:rPr>
          </w:rPrChange>
        </w:rPr>
        <w:pPrChange w:id="1172" w:author="dsloanm" w:date="2017-03-28T11:01:00Z">
          <w:pPr>
            <w:pStyle w:val="Caption"/>
            <w:jc w:val="center"/>
          </w:pPr>
        </w:pPrChange>
      </w:pPr>
    </w:p>
    <w:p w14:paraId="380D8FF1" w14:textId="68B31D7E" w:rsidR="00714FAE" w:rsidRDefault="00714FAE" w:rsidP="00714FAE">
      <w:pPr>
        <w:keepNext/>
        <w:jc w:val="both"/>
      </w:pPr>
      <w:r>
        <w:rPr>
          <w:noProof/>
          <w:lang w:eastAsia="en-GB"/>
        </w:rPr>
        <w:lastRenderedPageBreak/>
        <w:drawing>
          <wp:inline distT="0" distB="0" distL="0" distR="0" wp14:anchorId="61BE6B20" wp14:editId="2DFDC41B">
            <wp:extent cx="5280660" cy="2825750"/>
            <wp:effectExtent l="0" t="0" r="15240" b="12700"/>
            <wp:docPr id="5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57DACD" w14:textId="596B45ED" w:rsidR="00714FAE" w:rsidRDefault="00714FAE" w:rsidP="00714FAE">
      <w:pPr>
        <w:pStyle w:val="Caption"/>
        <w:jc w:val="center"/>
        <w:rPr>
          <w:ins w:id="1173" w:author="dsloanm" w:date="2017-03-28T11:04:00Z"/>
        </w:rPr>
      </w:pPr>
      <w:bookmarkStart w:id="1174" w:name="_Ref466286520"/>
      <w:r>
        <w:t xml:space="preserve">Figure </w:t>
      </w:r>
      <w:r>
        <w:fldChar w:fldCharType="begin"/>
      </w:r>
      <w:r>
        <w:instrText xml:space="preserve"> SEQ Figure \* ARABIC </w:instrText>
      </w:r>
      <w:r>
        <w:fldChar w:fldCharType="separate"/>
      </w:r>
      <w:r w:rsidR="00E5516B">
        <w:rPr>
          <w:noProof/>
        </w:rPr>
        <w:t>11</w:t>
      </w:r>
      <w:r>
        <w:rPr>
          <w:noProof/>
        </w:rPr>
        <w:fldChar w:fldCharType="end"/>
      </w:r>
      <w:bookmarkEnd w:id="1174"/>
      <w:r w:rsidRPr="00E61C6C">
        <w:t xml:space="preserve">. ARCHER NetCDF v4.4.0 performance, </w:t>
      </w:r>
      <w:r>
        <w:t>maximum</w:t>
      </w:r>
      <w:r w:rsidRPr="00E61C6C">
        <w:t xml:space="preserve"> striping, default array sizes</w:t>
      </w:r>
    </w:p>
    <w:p w14:paraId="14978026" w14:textId="3BBF94E3" w:rsidR="00E61767" w:rsidRDefault="00E61767">
      <w:pPr>
        <w:rPr>
          <w:ins w:id="1175" w:author="dsloanm" w:date="2017-03-28T11:04:00Z"/>
        </w:rPr>
        <w:pPrChange w:id="1176" w:author="dsloanm" w:date="2017-03-28T11:04:00Z">
          <w:pPr>
            <w:pStyle w:val="Caption"/>
            <w:jc w:val="center"/>
          </w:pPr>
        </w:pPrChange>
      </w:pPr>
    </w:p>
    <w:tbl>
      <w:tblPr>
        <w:tblW w:w="6098" w:type="dxa"/>
        <w:jc w:val="center"/>
        <w:tblLook w:val="04A0" w:firstRow="1" w:lastRow="0" w:firstColumn="1" w:lastColumn="0" w:noHBand="0" w:noVBand="1"/>
        <w:tblPrChange w:id="1177" w:author="dsloanm" w:date="2017-03-28T11:05:00Z">
          <w:tblPr>
            <w:tblW w:w="7326" w:type="dxa"/>
            <w:jc w:val="center"/>
            <w:tblLook w:val="04A0" w:firstRow="1" w:lastRow="0" w:firstColumn="1" w:lastColumn="0" w:noHBand="0" w:noVBand="1"/>
          </w:tblPr>
        </w:tblPrChange>
      </w:tblPr>
      <w:tblGrid>
        <w:gridCol w:w="1217"/>
        <w:gridCol w:w="1228"/>
        <w:gridCol w:w="1217"/>
        <w:gridCol w:w="1218"/>
        <w:gridCol w:w="1218"/>
        <w:tblGridChange w:id="1178">
          <w:tblGrid>
            <w:gridCol w:w="1217"/>
            <w:gridCol w:w="1228"/>
            <w:gridCol w:w="1217"/>
            <w:gridCol w:w="1218"/>
            <w:gridCol w:w="1218"/>
          </w:tblGrid>
        </w:tblGridChange>
      </w:tblGrid>
      <w:tr w:rsidR="00E61767" w:rsidRPr="00D91812" w14:paraId="3C23685A" w14:textId="77777777" w:rsidTr="00E61767">
        <w:trPr>
          <w:jc w:val="center"/>
          <w:ins w:id="1179" w:author="dsloanm" w:date="2017-03-28T11:04:00Z"/>
          <w:trPrChange w:id="1180" w:author="dsloanm" w:date="2017-03-28T11:05:00Z">
            <w:trPr>
              <w:jc w:val="center"/>
            </w:trPr>
          </w:trPrChange>
        </w:trPr>
        <w:tc>
          <w:tcPr>
            <w:tcW w:w="1217" w:type="dxa"/>
            <w:tcBorders>
              <w:top w:val="double" w:sz="4" w:space="0" w:color="auto"/>
            </w:tcBorders>
            <w:shd w:val="clear" w:color="auto" w:fill="auto"/>
            <w:tcPrChange w:id="1181" w:author="dsloanm" w:date="2017-03-28T11:05:00Z">
              <w:tcPr>
                <w:tcW w:w="1217" w:type="dxa"/>
                <w:tcBorders>
                  <w:top w:val="double" w:sz="4" w:space="0" w:color="auto"/>
                </w:tcBorders>
                <w:shd w:val="clear" w:color="auto" w:fill="auto"/>
              </w:tcPr>
            </w:tcPrChange>
          </w:tcPr>
          <w:p w14:paraId="04EF616D" w14:textId="77777777" w:rsidR="00E61767" w:rsidRPr="00BE7A59" w:rsidRDefault="00E61767" w:rsidP="00E61767">
            <w:pPr>
              <w:rPr>
                <w:ins w:id="1182" w:author="dsloanm" w:date="2017-03-28T11:04:00Z"/>
                <w:lang w:val="en-US"/>
              </w:rPr>
            </w:pPr>
          </w:p>
        </w:tc>
        <w:tc>
          <w:tcPr>
            <w:tcW w:w="4881" w:type="dxa"/>
            <w:gridSpan w:val="4"/>
            <w:tcBorders>
              <w:top w:val="double" w:sz="4" w:space="0" w:color="auto"/>
            </w:tcBorders>
            <w:shd w:val="clear" w:color="auto" w:fill="auto"/>
            <w:tcPrChange w:id="1183" w:author="dsloanm" w:date="2017-03-28T11:05:00Z">
              <w:tcPr>
                <w:tcW w:w="4881" w:type="dxa"/>
                <w:gridSpan w:val="4"/>
                <w:tcBorders>
                  <w:top w:val="double" w:sz="4" w:space="0" w:color="auto"/>
                </w:tcBorders>
                <w:shd w:val="clear" w:color="auto" w:fill="auto"/>
              </w:tcPr>
            </w:tcPrChange>
          </w:tcPr>
          <w:p w14:paraId="6E793CEE" w14:textId="24701940" w:rsidR="00E61767" w:rsidRPr="00BE7A59" w:rsidRDefault="00E61767" w:rsidP="00E61767">
            <w:pPr>
              <w:rPr>
                <w:ins w:id="1184" w:author="dsloanm" w:date="2017-03-28T11:04:00Z"/>
                <w:lang w:val="en-US"/>
              </w:rPr>
            </w:pPr>
            <w:ins w:id="1185" w:author="dsloanm" w:date="2017-03-28T11:04:00Z">
              <w:r>
                <w:rPr>
                  <w:b/>
                  <w:lang w:val="en-US"/>
                </w:rPr>
                <w:t xml:space="preserve">         Max. </w:t>
              </w:r>
              <w:r w:rsidRPr="00BE7A59">
                <w:rPr>
                  <w:b/>
                  <w:lang w:val="en-US"/>
                </w:rPr>
                <w:t>Write Bandwidth (MiB/s)</w:t>
              </w:r>
            </w:ins>
          </w:p>
        </w:tc>
      </w:tr>
      <w:tr w:rsidR="00E61767" w:rsidRPr="00D91812" w14:paraId="258A6159" w14:textId="77777777" w:rsidTr="00E61767">
        <w:trPr>
          <w:jc w:val="center"/>
          <w:ins w:id="1186" w:author="dsloanm" w:date="2017-03-28T11:04:00Z"/>
          <w:trPrChange w:id="1187" w:author="dsloanm" w:date="2017-03-28T11:05:00Z">
            <w:trPr>
              <w:jc w:val="center"/>
            </w:trPr>
          </w:trPrChange>
        </w:trPr>
        <w:tc>
          <w:tcPr>
            <w:tcW w:w="1217" w:type="dxa"/>
            <w:tcBorders>
              <w:bottom w:val="single" w:sz="4" w:space="0" w:color="auto"/>
            </w:tcBorders>
            <w:shd w:val="clear" w:color="auto" w:fill="auto"/>
            <w:tcPrChange w:id="1188" w:author="dsloanm" w:date="2017-03-28T11:05:00Z">
              <w:tcPr>
                <w:tcW w:w="1217" w:type="dxa"/>
                <w:tcBorders>
                  <w:bottom w:val="single" w:sz="4" w:space="0" w:color="auto"/>
                </w:tcBorders>
                <w:shd w:val="clear" w:color="auto" w:fill="auto"/>
              </w:tcPr>
            </w:tcPrChange>
          </w:tcPr>
          <w:p w14:paraId="35672222" w14:textId="77777777" w:rsidR="00E61767" w:rsidRPr="00BE7A59" w:rsidRDefault="00E61767" w:rsidP="00E61767">
            <w:pPr>
              <w:jc w:val="right"/>
              <w:rPr>
                <w:ins w:id="1189" w:author="dsloanm" w:date="2017-03-28T11:04:00Z"/>
                <w:lang w:val="en-US"/>
              </w:rPr>
            </w:pPr>
            <w:ins w:id="1190" w:author="dsloanm" w:date="2017-03-28T11:04:00Z">
              <w:r w:rsidRPr="00BE7A59">
                <w:rPr>
                  <w:b/>
                  <w:lang w:val="en-US"/>
                </w:rPr>
                <w:t>Writers</w:t>
              </w:r>
            </w:ins>
          </w:p>
        </w:tc>
        <w:tc>
          <w:tcPr>
            <w:tcW w:w="1228" w:type="dxa"/>
            <w:tcBorders>
              <w:bottom w:val="single" w:sz="4" w:space="0" w:color="auto"/>
            </w:tcBorders>
            <w:shd w:val="clear" w:color="auto" w:fill="auto"/>
            <w:tcPrChange w:id="1191" w:author="dsloanm" w:date="2017-03-28T11:05:00Z">
              <w:tcPr>
                <w:tcW w:w="1228" w:type="dxa"/>
                <w:tcBorders>
                  <w:bottom w:val="single" w:sz="4" w:space="0" w:color="auto"/>
                </w:tcBorders>
                <w:shd w:val="clear" w:color="auto" w:fill="auto"/>
              </w:tcPr>
            </w:tcPrChange>
          </w:tcPr>
          <w:p w14:paraId="5095393C" w14:textId="483D22A7" w:rsidR="00E61767" w:rsidRPr="00BE7A59" w:rsidRDefault="00E61767" w:rsidP="00E61767">
            <w:pPr>
              <w:jc w:val="right"/>
              <w:rPr>
                <w:ins w:id="1192" w:author="dsloanm" w:date="2017-03-28T11:04:00Z"/>
                <w:lang w:val="en-US"/>
              </w:rPr>
            </w:pPr>
            <w:ins w:id="1193" w:author="dsloanm" w:date="2017-03-28T11:04:00Z">
              <w:r w:rsidRPr="00155F8C">
                <w:rPr>
                  <w:b/>
                  <w:lang w:val="en-US"/>
                </w:rPr>
                <w:t>Total MiB</w:t>
              </w:r>
            </w:ins>
          </w:p>
        </w:tc>
        <w:tc>
          <w:tcPr>
            <w:tcW w:w="1217" w:type="dxa"/>
            <w:tcBorders>
              <w:bottom w:val="single" w:sz="4" w:space="0" w:color="auto"/>
            </w:tcBorders>
            <w:shd w:val="clear" w:color="auto" w:fill="auto"/>
            <w:tcPrChange w:id="1194" w:author="dsloanm" w:date="2017-03-28T11:05:00Z">
              <w:tcPr>
                <w:tcW w:w="1217" w:type="dxa"/>
                <w:tcBorders>
                  <w:bottom w:val="single" w:sz="4" w:space="0" w:color="auto"/>
                </w:tcBorders>
                <w:shd w:val="clear" w:color="auto" w:fill="auto"/>
              </w:tcPr>
            </w:tcPrChange>
          </w:tcPr>
          <w:p w14:paraId="07C18632" w14:textId="77777777" w:rsidR="00E61767" w:rsidRPr="00BE7A59" w:rsidRDefault="00E61767" w:rsidP="00E61767">
            <w:pPr>
              <w:jc w:val="right"/>
              <w:rPr>
                <w:ins w:id="1195" w:author="dsloanm" w:date="2017-03-28T11:04:00Z"/>
                <w:lang w:val="en-US"/>
              </w:rPr>
            </w:pPr>
            <w:ins w:id="1196" w:author="dsloanm" w:date="2017-03-28T11:04:00Z">
              <w:r>
                <w:rPr>
                  <w:b/>
                  <w:lang w:val="en-US"/>
                </w:rPr>
                <w:t>1 MiB</w:t>
              </w:r>
            </w:ins>
          </w:p>
        </w:tc>
        <w:tc>
          <w:tcPr>
            <w:tcW w:w="1218" w:type="dxa"/>
            <w:tcBorders>
              <w:bottom w:val="single" w:sz="4" w:space="0" w:color="auto"/>
            </w:tcBorders>
            <w:shd w:val="clear" w:color="auto" w:fill="auto"/>
            <w:tcPrChange w:id="1197" w:author="dsloanm" w:date="2017-03-28T11:05:00Z">
              <w:tcPr>
                <w:tcW w:w="1218" w:type="dxa"/>
                <w:tcBorders>
                  <w:bottom w:val="single" w:sz="4" w:space="0" w:color="auto"/>
                </w:tcBorders>
                <w:shd w:val="clear" w:color="auto" w:fill="auto"/>
              </w:tcPr>
            </w:tcPrChange>
          </w:tcPr>
          <w:p w14:paraId="2645E603" w14:textId="77777777" w:rsidR="00E61767" w:rsidRPr="00BE7A59" w:rsidRDefault="00E61767" w:rsidP="00E61767">
            <w:pPr>
              <w:jc w:val="right"/>
              <w:rPr>
                <w:ins w:id="1198" w:author="dsloanm" w:date="2017-03-28T11:04:00Z"/>
                <w:lang w:val="en-US"/>
              </w:rPr>
            </w:pPr>
            <w:ins w:id="1199" w:author="dsloanm" w:date="2017-03-28T11:04:00Z">
              <w:r>
                <w:rPr>
                  <w:b/>
                  <w:lang w:val="en-US"/>
                </w:rPr>
                <w:t>4 MiB</w:t>
              </w:r>
            </w:ins>
          </w:p>
        </w:tc>
        <w:tc>
          <w:tcPr>
            <w:tcW w:w="1218" w:type="dxa"/>
            <w:tcBorders>
              <w:bottom w:val="single" w:sz="4" w:space="0" w:color="auto"/>
            </w:tcBorders>
            <w:shd w:val="clear" w:color="auto" w:fill="auto"/>
            <w:tcPrChange w:id="1200" w:author="dsloanm" w:date="2017-03-28T11:05:00Z">
              <w:tcPr>
                <w:tcW w:w="1218" w:type="dxa"/>
                <w:tcBorders>
                  <w:bottom w:val="single" w:sz="4" w:space="0" w:color="auto"/>
                </w:tcBorders>
                <w:shd w:val="clear" w:color="auto" w:fill="auto"/>
              </w:tcPr>
            </w:tcPrChange>
          </w:tcPr>
          <w:p w14:paraId="6295BD41" w14:textId="77777777" w:rsidR="00E61767" w:rsidRPr="00BE7A59" w:rsidRDefault="00E61767" w:rsidP="00E61767">
            <w:pPr>
              <w:jc w:val="right"/>
              <w:rPr>
                <w:ins w:id="1201" w:author="dsloanm" w:date="2017-03-28T11:04:00Z"/>
                <w:lang w:val="en-US"/>
              </w:rPr>
            </w:pPr>
            <w:ins w:id="1202" w:author="dsloanm" w:date="2017-03-28T11:04:00Z">
              <w:r>
                <w:rPr>
                  <w:b/>
                  <w:lang w:val="en-US"/>
                </w:rPr>
                <w:t>8 MiB</w:t>
              </w:r>
            </w:ins>
          </w:p>
        </w:tc>
      </w:tr>
      <w:tr w:rsidR="00E61767" w:rsidRPr="00D91812" w14:paraId="278B1775" w14:textId="77777777" w:rsidTr="00E61767">
        <w:trPr>
          <w:jc w:val="center"/>
          <w:ins w:id="1203" w:author="dsloanm" w:date="2017-03-28T11:04:00Z"/>
          <w:trPrChange w:id="1204" w:author="dsloanm" w:date="2017-03-28T11:05:00Z">
            <w:trPr>
              <w:jc w:val="center"/>
            </w:trPr>
          </w:trPrChange>
        </w:trPr>
        <w:tc>
          <w:tcPr>
            <w:tcW w:w="1217" w:type="dxa"/>
            <w:tcBorders>
              <w:top w:val="single" w:sz="4" w:space="0" w:color="auto"/>
            </w:tcBorders>
            <w:shd w:val="clear" w:color="auto" w:fill="auto"/>
            <w:vAlign w:val="bottom"/>
            <w:tcPrChange w:id="1205" w:author="dsloanm" w:date="2017-03-28T11:05:00Z">
              <w:tcPr>
                <w:tcW w:w="1217" w:type="dxa"/>
                <w:tcBorders>
                  <w:top w:val="single" w:sz="4" w:space="0" w:color="auto"/>
                </w:tcBorders>
                <w:shd w:val="clear" w:color="auto" w:fill="auto"/>
                <w:vAlign w:val="bottom"/>
              </w:tcPr>
            </w:tcPrChange>
          </w:tcPr>
          <w:p w14:paraId="48C55B0A" w14:textId="50D9C854" w:rsidR="00E61767" w:rsidRPr="00951EF6" w:rsidRDefault="00E61767" w:rsidP="00E61767">
            <w:pPr>
              <w:jc w:val="right"/>
              <w:rPr>
                <w:ins w:id="1206" w:author="dsloanm" w:date="2017-03-28T11:04:00Z"/>
              </w:rPr>
            </w:pPr>
            <w:ins w:id="1207" w:author="dsloanm" w:date="2017-03-28T11:05:00Z">
              <w:r>
                <w:rPr>
                  <w:rFonts w:ascii="Calibri" w:hAnsi="Calibri" w:cs="Calibri"/>
                  <w:color w:val="000000"/>
                </w:rPr>
                <w:t>24</w:t>
              </w:r>
            </w:ins>
          </w:p>
        </w:tc>
        <w:tc>
          <w:tcPr>
            <w:tcW w:w="1228" w:type="dxa"/>
            <w:tcBorders>
              <w:top w:val="single" w:sz="4" w:space="0" w:color="auto"/>
            </w:tcBorders>
            <w:shd w:val="clear" w:color="auto" w:fill="auto"/>
            <w:vAlign w:val="bottom"/>
            <w:tcPrChange w:id="1208" w:author="dsloanm" w:date="2017-03-28T11:05:00Z">
              <w:tcPr>
                <w:tcW w:w="1228" w:type="dxa"/>
                <w:tcBorders>
                  <w:top w:val="single" w:sz="4" w:space="0" w:color="auto"/>
                </w:tcBorders>
                <w:shd w:val="clear" w:color="auto" w:fill="auto"/>
                <w:vAlign w:val="bottom"/>
              </w:tcPr>
            </w:tcPrChange>
          </w:tcPr>
          <w:p w14:paraId="564261F4" w14:textId="2F4FCAFD" w:rsidR="00E61767" w:rsidRPr="00951EF6" w:rsidRDefault="00E61767" w:rsidP="00E61767">
            <w:pPr>
              <w:jc w:val="right"/>
              <w:rPr>
                <w:ins w:id="1209" w:author="dsloanm" w:date="2017-03-28T11:04:00Z"/>
              </w:rPr>
            </w:pPr>
            <w:ins w:id="1210" w:author="dsloanm" w:date="2017-03-28T11:05:00Z">
              <w:r>
                <w:rPr>
                  <w:rFonts w:ascii="Calibri" w:hAnsi="Calibri" w:cs="Calibri"/>
                  <w:color w:val="000000"/>
                </w:rPr>
                <w:t>384</w:t>
              </w:r>
            </w:ins>
          </w:p>
        </w:tc>
        <w:tc>
          <w:tcPr>
            <w:tcW w:w="1217" w:type="dxa"/>
            <w:tcBorders>
              <w:top w:val="single" w:sz="4" w:space="0" w:color="auto"/>
            </w:tcBorders>
            <w:shd w:val="clear" w:color="auto" w:fill="auto"/>
            <w:vAlign w:val="bottom"/>
            <w:tcPrChange w:id="1211" w:author="dsloanm" w:date="2017-03-28T11:05:00Z">
              <w:tcPr>
                <w:tcW w:w="1217" w:type="dxa"/>
                <w:tcBorders>
                  <w:top w:val="single" w:sz="4" w:space="0" w:color="auto"/>
                </w:tcBorders>
                <w:shd w:val="clear" w:color="auto" w:fill="auto"/>
                <w:vAlign w:val="bottom"/>
              </w:tcPr>
            </w:tcPrChange>
          </w:tcPr>
          <w:p w14:paraId="4BB4A6E1" w14:textId="468848A0" w:rsidR="00E61767" w:rsidRPr="00951EF6" w:rsidRDefault="00E61767" w:rsidP="00E61767">
            <w:pPr>
              <w:jc w:val="right"/>
              <w:rPr>
                <w:ins w:id="1212" w:author="dsloanm" w:date="2017-03-28T11:04:00Z"/>
              </w:rPr>
            </w:pPr>
            <w:ins w:id="1213" w:author="dsloanm" w:date="2017-03-28T11:05:00Z">
              <w:r>
                <w:rPr>
                  <w:rFonts w:ascii="Calibri" w:hAnsi="Calibri" w:cs="Calibri"/>
                  <w:color w:val="000000"/>
                </w:rPr>
                <w:t>476.357</w:t>
              </w:r>
            </w:ins>
          </w:p>
        </w:tc>
        <w:tc>
          <w:tcPr>
            <w:tcW w:w="1218" w:type="dxa"/>
            <w:tcBorders>
              <w:top w:val="single" w:sz="4" w:space="0" w:color="auto"/>
            </w:tcBorders>
            <w:shd w:val="clear" w:color="auto" w:fill="auto"/>
            <w:vAlign w:val="bottom"/>
            <w:tcPrChange w:id="1214" w:author="dsloanm" w:date="2017-03-28T11:05:00Z">
              <w:tcPr>
                <w:tcW w:w="1218" w:type="dxa"/>
                <w:tcBorders>
                  <w:top w:val="single" w:sz="4" w:space="0" w:color="auto"/>
                </w:tcBorders>
                <w:shd w:val="clear" w:color="auto" w:fill="auto"/>
                <w:vAlign w:val="bottom"/>
              </w:tcPr>
            </w:tcPrChange>
          </w:tcPr>
          <w:p w14:paraId="6C72EC63" w14:textId="2388F5DD" w:rsidR="00E61767" w:rsidRPr="00951EF6" w:rsidRDefault="00E61767" w:rsidP="00E61767">
            <w:pPr>
              <w:jc w:val="right"/>
              <w:rPr>
                <w:ins w:id="1215" w:author="dsloanm" w:date="2017-03-28T11:04:00Z"/>
              </w:rPr>
            </w:pPr>
            <w:ins w:id="1216" w:author="dsloanm" w:date="2017-03-28T11:05:00Z">
              <w:r>
                <w:rPr>
                  <w:rFonts w:ascii="Calibri" w:hAnsi="Calibri" w:cs="Calibri"/>
                  <w:color w:val="000000"/>
                </w:rPr>
                <w:t>414.52</w:t>
              </w:r>
            </w:ins>
          </w:p>
        </w:tc>
        <w:tc>
          <w:tcPr>
            <w:tcW w:w="1218" w:type="dxa"/>
            <w:tcBorders>
              <w:top w:val="single" w:sz="4" w:space="0" w:color="auto"/>
            </w:tcBorders>
            <w:shd w:val="clear" w:color="auto" w:fill="auto"/>
            <w:vAlign w:val="bottom"/>
            <w:tcPrChange w:id="1217" w:author="dsloanm" w:date="2017-03-28T11:05:00Z">
              <w:tcPr>
                <w:tcW w:w="1218" w:type="dxa"/>
                <w:tcBorders>
                  <w:top w:val="single" w:sz="4" w:space="0" w:color="auto"/>
                </w:tcBorders>
                <w:shd w:val="clear" w:color="auto" w:fill="auto"/>
                <w:vAlign w:val="bottom"/>
              </w:tcPr>
            </w:tcPrChange>
          </w:tcPr>
          <w:p w14:paraId="0FE38C53" w14:textId="1912B3ED" w:rsidR="00E61767" w:rsidRPr="00951EF6" w:rsidRDefault="00E61767" w:rsidP="00E61767">
            <w:pPr>
              <w:jc w:val="right"/>
              <w:rPr>
                <w:ins w:id="1218" w:author="dsloanm" w:date="2017-03-28T11:04:00Z"/>
              </w:rPr>
            </w:pPr>
            <w:ins w:id="1219" w:author="dsloanm" w:date="2017-03-28T11:05:00Z">
              <w:r>
                <w:rPr>
                  <w:rFonts w:ascii="Calibri" w:hAnsi="Calibri" w:cs="Calibri"/>
                  <w:color w:val="000000"/>
                </w:rPr>
                <w:t>425.062</w:t>
              </w:r>
            </w:ins>
          </w:p>
        </w:tc>
      </w:tr>
      <w:tr w:rsidR="00E61767" w:rsidRPr="00D91812" w14:paraId="76848015" w14:textId="77777777" w:rsidTr="00E61767">
        <w:trPr>
          <w:jc w:val="center"/>
          <w:ins w:id="1220" w:author="dsloanm" w:date="2017-03-28T11:04:00Z"/>
          <w:trPrChange w:id="1221" w:author="dsloanm" w:date="2017-03-28T11:05:00Z">
            <w:trPr>
              <w:jc w:val="center"/>
            </w:trPr>
          </w:trPrChange>
        </w:trPr>
        <w:tc>
          <w:tcPr>
            <w:tcW w:w="1217" w:type="dxa"/>
            <w:shd w:val="clear" w:color="auto" w:fill="auto"/>
            <w:vAlign w:val="bottom"/>
            <w:tcPrChange w:id="1222" w:author="dsloanm" w:date="2017-03-28T11:05:00Z">
              <w:tcPr>
                <w:tcW w:w="1217" w:type="dxa"/>
                <w:shd w:val="clear" w:color="auto" w:fill="auto"/>
                <w:vAlign w:val="bottom"/>
              </w:tcPr>
            </w:tcPrChange>
          </w:tcPr>
          <w:p w14:paraId="1E0FAC09" w14:textId="2E2DA482" w:rsidR="00E61767" w:rsidRPr="00951EF6" w:rsidRDefault="00E61767" w:rsidP="00E61767">
            <w:pPr>
              <w:jc w:val="right"/>
              <w:rPr>
                <w:ins w:id="1223" w:author="dsloanm" w:date="2017-03-28T11:04:00Z"/>
              </w:rPr>
            </w:pPr>
            <w:ins w:id="1224" w:author="dsloanm" w:date="2017-03-28T11:05:00Z">
              <w:r>
                <w:rPr>
                  <w:rFonts w:ascii="Calibri" w:hAnsi="Calibri" w:cs="Calibri"/>
                  <w:color w:val="000000"/>
                </w:rPr>
                <w:t>48</w:t>
              </w:r>
            </w:ins>
          </w:p>
        </w:tc>
        <w:tc>
          <w:tcPr>
            <w:tcW w:w="1228" w:type="dxa"/>
            <w:shd w:val="clear" w:color="auto" w:fill="auto"/>
            <w:vAlign w:val="bottom"/>
            <w:tcPrChange w:id="1225" w:author="dsloanm" w:date="2017-03-28T11:05:00Z">
              <w:tcPr>
                <w:tcW w:w="1228" w:type="dxa"/>
                <w:shd w:val="clear" w:color="auto" w:fill="auto"/>
                <w:vAlign w:val="bottom"/>
              </w:tcPr>
            </w:tcPrChange>
          </w:tcPr>
          <w:p w14:paraId="5A47A883" w14:textId="424E3436" w:rsidR="00E61767" w:rsidRPr="00951EF6" w:rsidRDefault="00E61767" w:rsidP="00E61767">
            <w:pPr>
              <w:jc w:val="right"/>
              <w:rPr>
                <w:ins w:id="1226" w:author="dsloanm" w:date="2017-03-28T11:04:00Z"/>
              </w:rPr>
            </w:pPr>
            <w:ins w:id="1227" w:author="dsloanm" w:date="2017-03-28T11:05:00Z">
              <w:r>
                <w:rPr>
                  <w:rFonts w:ascii="Calibri" w:hAnsi="Calibri" w:cs="Calibri"/>
                  <w:color w:val="000000"/>
                </w:rPr>
                <w:t>768</w:t>
              </w:r>
            </w:ins>
          </w:p>
        </w:tc>
        <w:tc>
          <w:tcPr>
            <w:tcW w:w="1217" w:type="dxa"/>
            <w:shd w:val="clear" w:color="auto" w:fill="auto"/>
            <w:vAlign w:val="bottom"/>
            <w:tcPrChange w:id="1228" w:author="dsloanm" w:date="2017-03-28T11:05:00Z">
              <w:tcPr>
                <w:tcW w:w="1217" w:type="dxa"/>
                <w:shd w:val="clear" w:color="auto" w:fill="auto"/>
                <w:vAlign w:val="bottom"/>
              </w:tcPr>
            </w:tcPrChange>
          </w:tcPr>
          <w:p w14:paraId="0A18A23A" w14:textId="266D0E1E" w:rsidR="00E61767" w:rsidRPr="00951EF6" w:rsidRDefault="00E61767" w:rsidP="00E61767">
            <w:pPr>
              <w:jc w:val="right"/>
              <w:rPr>
                <w:ins w:id="1229" w:author="dsloanm" w:date="2017-03-28T11:04:00Z"/>
              </w:rPr>
            </w:pPr>
            <w:ins w:id="1230" w:author="dsloanm" w:date="2017-03-28T11:05:00Z">
              <w:r>
                <w:rPr>
                  <w:rFonts w:ascii="Calibri" w:hAnsi="Calibri" w:cs="Calibri"/>
                  <w:color w:val="000000"/>
                </w:rPr>
                <w:t>954.557</w:t>
              </w:r>
            </w:ins>
          </w:p>
        </w:tc>
        <w:tc>
          <w:tcPr>
            <w:tcW w:w="1218" w:type="dxa"/>
            <w:shd w:val="clear" w:color="auto" w:fill="auto"/>
            <w:vAlign w:val="bottom"/>
            <w:tcPrChange w:id="1231" w:author="dsloanm" w:date="2017-03-28T11:05:00Z">
              <w:tcPr>
                <w:tcW w:w="1218" w:type="dxa"/>
                <w:shd w:val="clear" w:color="auto" w:fill="auto"/>
                <w:vAlign w:val="bottom"/>
              </w:tcPr>
            </w:tcPrChange>
          </w:tcPr>
          <w:p w14:paraId="6E144F7A" w14:textId="1F88735E" w:rsidR="00E61767" w:rsidRPr="00951EF6" w:rsidRDefault="00E61767" w:rsidP="00E61767">
            <w:pPr>
              <w:jc w:val="right"/>
              <w:rPr>
                <w:ins w:id="1232" w:author="dsloanm" w:date="2017-03-28T11:04:00Z"/>
              </w:rPr>
            </w:pPr>
            <w:ins w:id="1233" w:author="dsloanm" w:date="2017-03-28T11:05:00Z">
              <w:r>
                <w:rPr>
                  <w:rFonts w:ascii="Calibri" w:hAnsi="Calibri" w:cs="Calibri"/>
                  <w:color w:val="000000"/>
                </w:rPr>
                <w:t>911.008</w:t>
              </w:r>
            </w:ins>
          </w:p>
        </w:tc>
        <w:tc>
          <w:tcPr>
            <w:tcW w:w="1218" w:type="dxa"/>
            <w:shd w:val="clear" w:color="auto" w:fill="auto"/>
            <w:vAlign w:val="bottom"/>
            <w:tcPrChange w:id="1234" w:author="dsloanm" w:date="2017-03-28T11:05:00Z">
              <w:tcPr>
                <w:tcW w:w="1218" w:type="dxa"/>
                <w:shd w:val="clear" w:color="auto" w:fill="auto"/>
                <w:vAlign w:val="bottom"/>
              </w:tcPr>
            </w:tcPrChange>
          </w:tcPr>
          <w:p w14:paraId="1C39F54E" w14:textId="3BD2E3DF" w:rsidR="00E61767" w:rsidRPr="00951EF6" w:rsidRDefault="00E61767" w:rsidP="00E61767">
            <w:pPr>
              <w:jc w:val="right"/>
              <w:rPr>
                <w:ins w:id="1235" w:author="dsloanm" w:date="2017-03-28T11:04:00Z"/>
              </w:rPr>
            </w:pPr>
            <w:ins w:id="1236" w:author="dsloanm" w:date="2017-03-28T11:05:00Z">
              <w:r>
                <w:rPr>
                  <w:rFonts w:ascii="Calibri" w:hAnsi="Calibri" w:cs="Calibri"/>
                  <w:color w:val="000000"/>
                </w:rPr>
                <w:t>904.397</w:t>
              </w:r>
            </w:ins>
          </w:p>
        </w:tc>
      </w:tr>
      <w:tr w:rsidR="00E61767" w:rsidRPr="00D91812" w14:paraId="7F7CC784" w14:textId="77777777" w:rsidTr="00E61767">
        <w:trPr>
          <w:jc w:val="center"/>
          <w:ins w:id="1237" w:author="dsloanm" w:date="2017-03-28T11:04:00Z"/>
          <w:trPrChange w:id="1238" w:author="dsloanm" w:date="2017-03-28T11:05:00Z">
            <w:trPr>
              <w:jc w:val="center"/>
            </w:trPr>
          </w:trPrChange>
        </w:trPr>
        <w:tc>
          <w:tcPr>
            <w:tcW w:w="1217" w:type="dxa"/>
            <w:shd w:val="clear" w:color="auto" w:fill="auto"/>
            <w:vAlign w:val="bottom"/>
            <w:tcPrChange w:id="1239" w:author="dsloanm" w:date="2017-03-28T11:05:00Z">
              <w:tcPr>
                <w:tcW w:w="1217" w:type="dxa"/>
                <w:shd w:val="clear" w:color="auto" w:fill="auto"/>
                <w:vAlign w:val="bottom"/>
              </w:tcPr>
            </w:tcPrChange>
          </w:tcPr>
          <w:p w14:paraId="5432A229" w14:textId="60E9043C" w:rsidR="00E61767" w:rsidRPr="00951EF6" w:rsidRDefault="00E61767" w:rsidP="00E61767">
            <w:pPr>
              <w:jc w:val="right"/>
              <w:rPr>
                <w:ins w:id="1240" w:author="dsloanm" w:date="2017-03-28T11:04:00Z"/>
              </w:rPr>
            </w:pPr>
            <w:ins w:id="1241" w:author="dsloanm" w:date="2017-03-28T11:05:00Z">
              <w:r>
                <w:rPr>
                  <w:rFonts w:ascii="Calibri" w:hAnsi="Calibri" w:cs="Calibri"/>
                  <w:color w:val="000000"/>
                </w:rPr>
                <w:t>96</w:t>
              </w:r>
            </w:ins>
          </w:p>
        </w:tc>
        <w:tc>
          <w:tcPr>
            <w:tcW w:w="1228" w:type="dxa"/>
            <w:shd w:val="clear" w:color="auto" w:fill="auto"/>
            <w:vAlign w:val="bottom"/>
            <w:tcPrChange w:id="1242" w:author="dsloanm" w:date="2017-03-28T11:05:00Z">
              <w:tcPr>
                <w:tcW w:w="1228" w:type="dxa"/>
                <w:shd w:val="clear" w:color="auto" w:fill="auto"/>
                <w:vAlign w:val="bottom"/>
              </w:tcPr>
            </w:tcPrChange>
          </w:tcPr>
          <w:p w14:paraId="3583D48A" w14:textId="79100471" w:rsidR="00E61767" w:rsidRPr="00951EF6" w:rsidRDefault="00E61767" w:rsidP="00E61767">
            <w:pPr>
              <w:jc w:val="right"/>
              <w:rPr>
                <w:ins w:id="1243" w:author="dsloanm" w:date="2017-03-28T11:04:00Z"/>
              </w:rPr>
            </w:pPr>
            <w:ins w:id="1244" w:author="dsloanm" w:date="2017-03-28T11:05:00Z">
              <w:r>
                <w:rPr>
                  <w:rFonts w:ascii="Calibri" w:hAnsi="Calibri" w:cs="Calibri"/>
                  <w:color w:val="000000"/>
                </w:rPr>
                <w:t>1536</w:t>
              </w:r>
            </w:ins>
          </w:p>
        </w:tc>
        <w:tc>
          <w:tcPr>
            <w:tcW w:w="1217" w:type="dxa"/>
            <w:shd w:val="clear" w:color="auto" w:fill="auto"/>
            <w:vAlign w:val="bottom"/>
            <w:tcPrChange w:id="1245" w:author="dsloanm" w:date="2017-03-28T11:05:00Z">
              <w:tcPr>
                <w:tcW w:w="1217" w:type="dxa"/>
                <w:shd w:val="clear" w:color="auto" w:fill="auto"/>
                <w:vAlign w:val="bottom"/>
              </w:tcPr>
            </w:tcPrChange>
          </w:tcPr>
          <w:p w14:paraId="1D7D7D37" w14:textId="42ACC9B9" w:rsidR="00E61767" w:rsidRPr="00951EF6" w:rsidRDefault="00E61767" w:rsidP="00E61767">
            <w:pPr>
              <w:jc w:val="right"/>
              <w:rPr>
                <w:ins w:id="1246" w:author="dsloanm" w:date="2017-03-28T11:04:00Z"/>
              </w:rPr>
            </w:pPr>
            <w:ins w:id="1247" w:author="dsloanm" w:date="2017-03-28T11:05:00Z">
              <w:r>
                <w:rPr>
                  <w:rFonts w:ascii="Calibri" w:hAnsi="Calibri" w:cs="Calibri"/>
                  <w:color w:val="000000"/>
                </w:rPr>
                <w:t>1935.982</w:t>
              </w:r>
            </w:ins>
          </w:p>
        </w:tc>
        <w:tc>
          <w:tcPr>
            <w:tcW w:w="1218" w:type="dxa"/>
            <w:shd w:val="clear" w:color="auto" w:fill="auto"/>
            <w:vAlign w:val="bottom"/>
            <w:tcPrChange w:id="1248" w:author="dsloanm" w:date="2017-03-28T11:05:00Z">
              <w:tcPr>
                <w:tcW w:w="1218" w:type="dxa"/>
                <w:shd w:val="clear" w:color="auto" w:fill="auto"/>
                <w:vAlign w:val="bottom"/>
              </w:tcPr>
            </w:tcPrChange>
          </w:tcPr>
          <w:p w14:paraId="72395A9A" w14:textId="5F79185C" w:rsidR="00E61767" w:rsidRPr="00951EF6" w:rsidRDefault="00E61767" w:rsidP="00E61767">
            <w:pPr>
              <w:jc w:val="right"/>
              <w:rPr>
                <w:ins w:id="1249" w:author="dsloanm" w:date="2017-03-28T11:04:00Z"/>
              </w:rPr>
            </w:pPr>
            <w:ins w:id="1250" w:author="dsloanm" w:date="2017-03-28T11:05:00Z">
              <w:r>
                <w:rPr>
                  <w:rFonts w:ascii="Calibri" w:hAnsi="Calibri" w:cs="Calibri"/>
                  <w:color w:val="000000"/>
                </w:rPr>
                <w:t>2005.05</w:t>
              </w:r>
            </w:ins>
          </w:p>
        </w:tc>
        <w:tc>
          <w:tcPr>
            <w:tcW w:w="1218" w:type="dxa"/>
            <w:shd w:val="clear" w:color="auto" w:fill="auto"/>
            <w:vAlign w:val="bottom"/>
            <w:tcPrChange w:id="1251" w:author="dsloanm" w:date="2017-03-28T11:05:00Z">
              <w:tcPr>
                <w:tcW w:w="1218" w:type="dxa"/>
                <w:shd w:val="clear" w:color="auto" w:fill="auto"/>
                <w:vAlign w:val="bottom"/>
              </w:tcPr>
            </w:tcPrChange>
          </w:tcPr>
          <w:p w14:paraId="1D55CBEB" w14:textId="2C4EF030" w:rsidR="00E61767" w:rsidRPr="00951EF6" w:rsidRDefault="00E61767" w:rsidP="00E61767">
            <w:pPr>
              <w:jc w:val="right"/>
              <w:rPr>
                <w:ins w:id="1252" w:author="dsloanm" w:date="2017-03-28T11:04:00Z"/>
              </w:rPr>
            </w:pPr>
            <w:ins w:id="1253" w:author="dsloanm" w:date="2017-03-28T11:05:00Z">
              <w:r>
                <w:rPr>
                  <w:rFonts w:ascii="Calibri" w:hAnsi="Calibri" w:cs="Calibri"/>
                  <w:color w:val="000000"/>
                </w:rPr>
                <w:t>1957.675</w:t>
              </w:r>
            </w:ins>
          </w:p>
        </w:tc>
      </w:tr>
      <w:tr w:rsidR="00E61767" w:rsidRPr="00D91812" w14:paraId="0AD982CA" w14:textId="77777777" w:rsidTr="00E61767">
        <w:trPr>
          <w:jc w:val="center"/>
          <w:ins w:id="1254" w:author="dsloanm" w:date="2017-03-28T11:04:00Z"/>
          <w:trPrChange w:id="1255" w:author="dsloanm" w:date="2017-03-28T11:05:00Z">
            <w:trPr>
              <w:jc w:val="center"/>
            </w:trPr>
          </w:trPrChange>
        </w:trPr>
        <w:tc>
          <w:tcPr>
            <w:tcW w:w="1217" w:type="dxa"/>
            <w:shd w:val="clear" w:color="auto" w:fill="auto"/>
            <w:vAlign w:val="bottom"/>
            <w:tcPrChange w:id="1256" w:author="dsloanm" w:date="2017-03-28T11:05:00Z">
              <w:tcPr>
                <w:tcW w:w="1217" w:type="dxa"/>
                <w:shd w:val="clear" w:color="auto" w:fill="auto"/>
                <w:vAlign w:val="bottom"/>
              </w:tcPr>
            </w:tcPrChange>
          </w:tcPr>
          <w:p w14:paraId="70FF084A" w14:textId="080FD3CD" w:rsidR="00E61767" w:rsidRPr="00951EF6" w:rsidRDefault="00E61767" w:rsidP="00E61767">
            <w:pPr>
              <w:jc w:val="right"/>
              <w:rPr>
                <w:ins w:id="1257" w:author="dsloanm" w:date="2017-03-28T11:04:00Z"/>
              </w:rPr>
            </w:pPr>
            <w:ins w:id="1258" w:author="dsloanm" w:date="2017-03-28T11:05:00Z">
              <w:r>
                <w:rPr>
                  <w:rFonts w:ascii="Calibri" w:hAnsi="Calibri" w:cs="Calibri"/>
                  <w:color w:val="000000"/>
                </w:rPr>
                <w:t>192</w:t>
              </w:r>
            </w:ins>
          </w:p>
        </w:tc>
        <w:tc>
          <w:tcPr>
            <w:tcW w:w="1228" w:type="dxa"/>
            <w:shd w:val="clear" w:color="auto" w:fill="auto"/>
            <w:vAlign w:val="bottom"/>
            <w:tcPrChange w:id="1259" w:author="dsloanm" w:date="2017-03-28T11:05:00Z">
              <w:tcPr>
                <w:tcW w:w="1228" w:type="dxa"/>
                <w:shd w:val="clear" w:color="auto" w:fill="auto"/>
                <w:vAlign w:val="bottom"/>
              </w:tcPr>
            </w:tcPrChange>
          </w:tcPr>
          <w:p w14:paraId="02EDEA1C" w14:textId="23FB5B9D" w:rsidR="00E61767" w:rsidRPr="00951EF6" w:rsidRDefault="00E61767" w:rsidP="00E61767">
            <w:pPr>
              <w:jc w:val="right"/>
              <w:rPr>
                <w:ins w:id="1260" w:author="dsloanm" w:date="2017-03-28T11:04:00Z"/>
              </w:rPr>
            </w:pPr>
            <w:ins w:id="1261" w:author="dsloanm" w:date="2017-03-28T11:05:00Z">
              <w:r>
                <w:rPr>
                  <w:rFonts w:ascii="Calibri" w:hAnsi="Calibri" w:cs="Calibri"/>
                  <w:color w:val="000000"/>
                </w:rPr>
                <w:t>3072</w:t>
              </w:r>
            </w:ins>
          </w:p>
        </w:tc>
        <w:tc>
          <w:tcPr>
            <w:tcW w:w="1217" w:type="dxa"/>
            <w:shd w:val="clear" w:color="auto" w:fill="auto"/>
            <w:vAlign w:val="bottom"/>
            <w:tcPrChange w:id="1262" w:author="dsloanm" w:date="2017-03-28T11:05:00Z">
              <w:tcPr>
                <w:tcW w:w="1217" w:type="dxa"/>
                <w:shd w:val="clear" w:color="auto" w:fill="auto"/>
                <w:vAlign w:val="bottom"/>
              </w:tcPr>
            </w:tcPrChange>
          </w:tcPr>
          <w:p w14:paraId="7C3AE4F2" w14:textId="10B3C9A7" w:rsidR="00E61767" w:rsidRPr="00951EF6" w:rsidRDefault="00E61767" w:rsidP="00E61767">
            <w:pPr>
              <w:jc w:val="right"/>
              <w:rPr>
                <w:ins w:id="1263" w:author="dsloanm" w:date="2017-03-28T11:04:00Z"/>
              </w:rPr>
            </w:pPr>
            <w:ins w:id="1264" w:author="dsloanm" w:date="2017-03-28T11:05:00Z">
              <w:r>
                <w:rPr>
                  <w:rFonts w:ascii="Calibri" w:hAnsi="Calibri" w:cs="Calibri"/>
                  <w:color w:val="000000"/>
                </w:rPr>
                <w:t>3952.425</w:t>
              </w:r>
            </w:ins>
          </w:p>
        </w:tc>
        <w:tc>
          <w:tcPr>
            <w:tcW w:w="1218" w:type="dxa"/>
            <w:shd w:val="clear" w:color="auto" w:fill="auto"/>
            <w:vAlign w:val="bottom"/>
            <w:tcPrChange w:id="1265" w:author="dsloanm" w:date="2017-03-28T11:05:00Z">
              <w:tcPr>
                <w:tcW w:w="1218" w:type="dxa"/>
                <w:shd w:val="clear" w:color="auto" w:fill="auto"/>
                <w:vAlign w:val="bottom"/>
              </w:tcPr>
            </w:tcPrChange>
          </w:tcPr>
          <w:p w14:paraId="7A6E21A2" w14:textId="601649F1" w:rsidR="00E61767" w:rsidRPr="00951EF6" w:rsidRDefault="00E61767" w:rsidP="00E61767">
            <w:pPr>
              <w:jc w:val="right"/>
              <w:rPr>
                <w:ins w:id="1266" w:author="dsloanm" w:date="2017-03-28T11:04:00Z"/>
              </w:rPr>
            </w:pPr>
            <w:ins w:id="1267" w:author="dsloanm" w:date="2017-03-28T11:05:00Z">
              <w:r>
                <w:rPr>
                  <w:rFonts w:ascii="Calibri" w:hAnsi="Calibri" w:cs="Calibri"/>
                  <w:color w:val="000000"/>
                </w:rPr>
                <w:t>3710.232</w:t>
              </w:r>
            </w:ins>
          </w:p>
        </w:tc>
        <w:tc>
          <w:tcPr>
            <w:tcW w:w="1218" w:type="dxa"/>
            <w:shd w:val="clear" w:color="auto" w:fill="auto"/>
            <w:vAlign w:val="bottom"/>
            <w:tcPrChange w:id="1268" w:author="dsloanm" w:date="2017-03-28T11:05:00Z">
              <w:tcPr>
                <w:tcW w:w="1218" w:type="dxa"/>
                <w:shd w:val="clear" w:color="auto" w:fill="auto"/>
                <w:vAlign w:val="bottom"/>
              </w:tcPr>
            </w:tcPrChange>
          </w:tcPr>
          <w:p w14:paraId="6E0D2F39" w14:textId="1DD40FEA" w:rsidR="00E61767" w:rsidRPr="00951EF6" w:rsidRDefault="00E61767" w:rsidP="00E61767">
            <w:pPr>
              <w:jc w:val="right"/>
              <w:rPr>
                <w:ins w:id="1269" w:author="dsloanm" w:date="2017-03-28T11:04:00Z"/>
              </w:rPr>
            </w:pPr>
            <w:ins w:id="1270" w:author="dsloanm" w:date="2017-03-28T11:05:00Z">
              <w:r>
                <w:rPr>
                  <w:rFonts w:ascii="Calibri" w:hAnsi="Calibri" w:cs="Calibri"/>
                  <w:color w:val="000000"/>
                </w:rPr>
                <w:t>3535.613</w:t>
              </w:r>
            </w:ins>
          </w:p>
        </w:tc>
      </w:tr>
      <w:tr w:rsidR="00E61767" w:rsidRPr="00D91812" w14:paraId="6CC2B8E1" w14:textId="77777777" w:rsidTr="00E61767">
        <w:trPr>
          <w:jc w:val="center"/>
          <w:ins w:id="1271" w:author="dsloanm" w:date="2017-03-28T11:04:00Z"/>
          <w:trPrChange w:id="1272" w:author="dsloanm" w:date="2017-03-28T11:05:00Z">
            <w:trPr>
              <w:jc w:val="center"/>
            </w:trPr>
          </w:trPrChange>
        </w:trPr>
        <w:tc>
          <w:tcPr>
            <w:tcW w:w="1217" w:type="dxa"/>
            <w:shd w:val="clear" w:color="auto" w:fill="auto"/>
            <w:vAlign w:val="bottom"/>
            <w:tcPrChange w:id="1273" w:author="dsloanm" w:date="2017-03-28T11:05:00Z">
              <w:tcPr>
                <w:tcW w:w="1217" w:type="dxa"/>
                <w:shd w:val="clear" w:color="auto" w:fill="auto"/>
                <w:vAlign w:val="bottom"/>
              </w:tcPr>
            </w:tcPrChange>
          </w:tcPr>
          <w:p w14:paraId="557B3435" w14:textId="41A5395F" w:rsidR="00E61767" w:rsidRPr="00951EF6" w:rsidRDefault="00E61767" w:rsidP="00E61767">
            <w:pPr>
              <w:jc w:val="right"/>
              <w:rPr>
                <w:ins w:id="1274" w:author="dsloanm" w:date="2017-03-28T11:04:00Z"/>
              </w:rPr>
            </w:pPr>
            <w:ins w:id="1275" w:author="dsloanm" w:date="2017-03-28T11:05:00Z">
              <w:r>
                <w:rPr>
                  <w:rFonts w:ascii="Calibri" w:hAnsi="Calibri" w:cs="Calibri"/>
                  <w:color w:val="000000"/>
                </w:rPr>
                <w:t>384</w:t>
              </w:r>
            </w:ins>
          </w:p>
        </w:tc>
        <w:tc>
          <w:tcPr>
            <w:tcW w:w="1228" w:type="dxa"/>
            <w:shd w:val="clear" w:color="auto" w:fill="auto"/>
            <w:vAlign w:val="bottom"/>
            <w:tcPrChange w:id="1276" w:author="dsloanm" w:date="2017-03-28T11:05:00Z">
              <w:tcPr>
                <w:tcW w:w="1228" w:type="dxa"/>
                <w:shd w:val="clear" w:color="auto" w:fill="auto"/>
                <w:vAlign w:val="bottom"/>
              </w:tcPr>
            </w:tcPrChange>
          </w:tcPr>
          <w:p w14:paraId="728EB143" w14:textId="72CACDFD" w:rsidR="00E61767" w:rsidRPr="00951EF6" w:rsidRDefault="00E61767" w:rsidP="00E61767">
            <w:pPr>
              <w:jc w:val="right"/>
              <w:rPr>
                <w:ins w:id="1277" w:author="dsloanm" w:date="2017-03-28T11:04:00Z"/>
              </w:rPr>
            </w:pPr>
            <w:ins w:id="1278" w:author="dsloanm" w:date="2017-03-28T11:05:00Z">
              <w:r>
                <w:rPr>
                  <w:rFonts w:ascii="Calibri" w:hAnsi="Calibri" w:cs="Calibri"/>
                  <w:color w:val="000000"/>
                </w:rPr>
                <w:t>6144</w:t>
              </w:r>
            </w:ins>
          </w:p>
        </w:tc>
        <w:tc>
          <w:tcPr>
            <w:tcW w:w="1217" w:type="dxa"/>
            <w:shd w:val="clear" w:color="auto" w:fill="auto"/>
            <w:vAlign w:val="bottom"/>
            <w:tcPrChange w:id="1279" w:author="dsloanm" w:date="2017-03-28T11:05:00Z">
              <w:tcPr>
                <w:tcW w:w="1217" w:type="dxa"/>
                <w:shd w:val="clear" w:color="auto" w:fill="auto"/>
                <w:vAlign w:val="bottom"/>
              </w:tcPr>
            </w:tcPrChange>
          </w:tcPr>
          <w:p w14:paraId="673359A3" w14:textId="55ACFD24" w:rsidR="00E61767" w:rsidRPr="00951EF6" w:rsidRDefault="00E61767" w:rsidP="00E61767">
            <w:pPr>
              <w:jc w:val="right"/>
              <w:rPr>
                <w:ins w:id="1280" w:author="dsloanm" w:date="2017-03-28T11:04:00Z"/>
              </w:rPr>
            </w:pPr>
            <w:ins w:id="1281" w:author="dsloanm" w:date="2017-03-28T11:05:00Z">
              <w:r>
                <w:rPr>
                  <w:rFonts w:ascii="Calibri" w:hAnsi="Calibri" w:cs="Calibri"/>
                  <w:color w:val="000000"/>
                </w:rPr>
                <w:t>4728.441</w:t>
              </w:r>
            </w:ins>
          </w:p>
        </w:tc>
        <w:tc>
          <w:tcPr>
            <w:tcW w:w="1218" w:type="dxa"/>
            <w:shd w:val="clear" w:color="auto" w:fill="auto"/>
            <w:vAlign w:val="bottom"/>
            <w:tcPrChange w:id="1282" w:author="dsloanm" w:date="2017-03-28T11:05:00Z">
              <w:tcPr>
                <w:tcW w:w="1218" w:type="dxa"/>
                <w:shd w:val="clear" w:color="auto" w:fill="auto"/>
                <w:vAlign w:val="bottom"/>
              </w:tcPr>
            </w:tcPrChange>
          </w:tcPr>
          <w:p w14:paraId="3802BD9F" w14:textId="67C7EFB3" w:rsidR="00E61767" w:rsidRPr="00951EF6" w:rsidRDefault="00E61767" w:rsidP="00E61767">
            <w:pPr>
              <w:jc w:val="right"/>
              <w:rPr>
                <w:ins w:id="1283" w:author="dsloanm" w:date="2017-03-28T11:04:00Z"/>
              </w:rPr>
            </w:pPr>
            <w:ins w:id="1284" w:author="dsloanm" w:date="2017-03-28T11:05:00Z">
              <w:r>
                <w:rPr>
                  <w:rFonts w:ascii="Calibri" w:hAnsi="Calibri" w:cs="Calibri"/>
                  <w:color w:val="000000"/>
                </w:rPr>
                <w:t>3339.897</w:t>
              </w:r>
            </w:ins>
          </w:p>
        </w:tc>
        <w:tc>
          <w:tcPr>
            <w:tcW w:w="1218" w:type="dxa"/>
            <w:shd w:val="clear" w:color="auto" w:fill="auto"/>
            <w:vAlign w:val="bottom"/>
            <w:tcPrChange w:id="1285" w:author="dsloanm" w:date="2017-03-28T11:05:00Z">
              <w:tcPr>
                <w:tcW w:w="1218" w:type="dxa"/>
                <w:shd w:val="clear" w:color="auto" w:fill="auto"/>
                <w:vAlign w:val="bottom"/>
              </w:tcPr>
            </w:tcPrChange>
          </w:tcPr>
          <w:p w14:paraId="5C315CD2" w14:textId="492AA42B" w:rsidR="00E61767" w:rsidRPr="00951EF6" w:rsidRDefault="00E61767" w:rsidP="00E61767">
            <w:pPr>
              <w:jc w:val="right"/>
              <w:rPr>
                <w:ins w:id="1286" w:author="dsloanm" w:date="2017-03-28T11:04:00Z"/>
              </w:rPr>
            </w:pPr>
            <w:ins w:id="1287" w:author="dsloanm" w:date="2017-03-28T11:05:00Z">
              <w:r>
                <w:rPr>
                  <w:rFonts w:ascii="Calibri" w:hAnsi="Calibri" w:cs="Calibri"/>
                  <w:color w:val="000000"/>
                </w:rPr>
                <w:t>6523.897</w:t>
              </w:r>
            </w:ins>
          </w:p>
        </w:tc>
      </w:tr>
      <w:tr w:rsidR="00E61767" w:rsidRPr="00D91812" w14:paraId="70CDBE86" w14:textId="77777777" w:rsidTr="00E61767">
        <w:trPr>
          <w:jc w:val="center"/>
          <w:ins w:id="1288" w:author="dsloanm" w:date="2017-03-28T11:04:00Z"/>
          <w:trPrChange w:id="1289" w:author="dsloanm" w:date="2017-03-28T11:05:00Z">
            <w:trPr>
              <w:jc w:val="center"/>
            </w:trPr>
          </w:trPrChange>
        </w:trPr>
        <w:tc>
          <w:tcPr>
            <w:tcW w:w="1217" w:type="dxa"/>
            <w:shd w:val="clear" w:color="auto" w:fill="auto"/>
            <w:vAlign w:val="bottom"/>
            <w:tcPrChange w:id="1290" w:author="dsloanm" w:date="2017-03-28T11:05:00Z">
              <w:tcPr>
                <w:tcW w:w="1217" w:type="dxa"/>
                <w:shd w:val="clear" w:color="auto" w:fill="auto"/>
                <w:vAlign w:val="bottom"/>
              </w:tcPr>
            </w:tcPrChange>
          </w:tcPr>
          <w:p w14:paraId="053B92B8" w14:textId="16E5CE26" w:rsidR="00E61767" w:rsidRPr="00951EF6" w:rsidRDefault="00E61767" w:rsidP="00E61767">
            <w:pPr>
              <w:jc w:val="right"/>
              <w:rPr>
                <w:ins w:id="1291" w:author="dsloanm" w:date="2017-03-28T11:04:00Z"/>
              </w:rPr>
            </w:pPr>
            <w:ins w:id="1292" w:author="dsloanm" w:date="2017-03-28T11:05:00Z">
              <w:r>
                <w:rPr>
                  <w:rFonts w:ascii="Calibri" w:hAnsi="Calibri" w:cs="Calibri"/>
                  <w:color w:val="000000"/>
                </w:rPr>
                <w:t>768</w:t>
              </w:r>
            </w:ins>
          </w:p>
        </w:tc>
        <w:tc>
          <w:tcPr>
            <w:tcW w:w="1228" w:type="dxa"/>
            <w:shd w:val="clear" w:color="auto" w:fill="auto"/>
            <w:vAlign w:val="bottom"/>
            <w:tcPrChange w:id="1293" w:author="dsloanm" w:date="2017-03-28T11:05:00Z">
              <w:tcPr>
                <w:tcW w:w="1228" w:type="dxa"/>
                <w:shd w:val="clear" w:color="auto" w:fill="auto"/>
                <w:vAlign w:val="bottom"/>
              </w:tcPr>
            </w:tcPrChange>
          </w:tcPr>
          <w:p w14:paraId="59783D70" w14:textId="1D963BC7" w:rsidR="00E61767" w:rsidRPr="00951EF6" w:rsidRDefault="00E61767" w:rsidP="00E61767">
            <w:pPr>
              <w:jc w:val="right"/>
              <w:rPr>
                <w:ins w:id="1294" w:author="dsloanm" w:date="2017-03-28T11:04:00Z"/>
              </w:rPr>
            </w:pPr>
            <w:ins w:id="1295" w:author="dsloanm" w:date="2017-03-28T11:05:00Z">
              <w:r>
                <w:rPr>
                  <w:rFonts w:ascii="Calibri" w:hAnsi="Calibri" w:cs="Calibri"/>
                  <w:color w:val="000000"/>
                </w:rPr>
                <w:t>12288</w:t>
              </w:r>
            </w:ins>
          </w:p>
        </w:tc>
        <w:tc>
          <w:tcPr>
            <w:tcW w:w="1217" w:type="dxa"/>
            <w:shd w:val="clear" w:color="auto" w:fill="auto"/>
            <w:vAlign w:val="bottom"/>
            <w:tcPrChange w:id="1296" w:author="dsloanm" w:date="2017-03-28T11:05:00Z">
              <w:tcPr>
                <w:tcW w:w="1217" w:type="dxa"/>
                <w:shd w:val="clear" w:color="auto" w:fill="auto"/>
                <w:vAlign w:val="bottom"/>
              </w:tcPr>
            </w:tcPrChange>
          </w:tcPr>
          <w:p w14:paraId="74D9CC0C" w14:textId="76C93C7D" w:rsidR="00E61767" w:rsidRPr="00951EF6" w:rsidRDefault="00E61767" w:rsidP="00E61767">
            <w:pPr>
              <w:jc w:val="right"/>
              <w:rPr>
                <w:ins w:id="1297" w:author="dsloanm" w:date="2017-03-28T11:04:00Z"/>
              </w:rPr>
            </w:pPr>
            <w:ins w:id="1298" w:author="dsloanm" w:date="2017-03-28T11:05:00Z">
              <w:r>
                <w:rPr>
                  <w:rFonts w:ascii="Calibri" w:hAnsi="Calibri" w:cs="Calibri"/>
                  <w:color w:val="000000"/>
                </w:rPr>
                <w:t>7020.143</w:t>
              </w:r>
            </w:ins>
          </w:p>
        </w:tc>
        <w:tc>
          <w:tcPr>
            <w:tcW w:w="1218" w:type="dxa"/>
            <w:shd w:val="clear" w:color="auto" w:fill="auto"/>
            <w:vAlign w:val="bottom"/>
            <w:tcPrChange w:id="1299" w:author="dsloanm" w:date="2017-03-28T11:05:00Z">
              <w:tcPr>
                <w:tcW w:w="1218" w:type="dxa"/>
                <w:shd w:val="clear" w:color="auto" w:fill="auto"/>
                <w:vAlign w:val="bottom"/>
              </w:tcPr>
            </w:tcPrChange>
          </w:tcPr>
          <w:p w14:paraId="6275EACF" w14:textId="411EAD5F" w:rsidR="00E61767" w:rsidRPr="00951EF6" w:rsidRDefault="00E61767" w:rsidP="00E61767">
            <w:pPr>
              <w:jc w:val="right"/>
              <w:rPr>
                <w:ins w:id="1300" w:author="dsloanm" w:date="2017-03-28T11:04:00Z"/>
              </w:rPr>
            </w:pPr>
            <w:ins w:id="1301" w:author="dsloanm" w:date="2017-03-28T11:05:00Z">
              <w:r>
                <w:rPr>
                  <w:rFonts w:ascii="Calibri" w:hAnsi="Calibri" w:cs="Calibri"/>
                  <w:color w:val="000000"/>
                </w:rPr>
                <w:t>7284.373</w:t>
              </w:r>
            </w:ins>
          </w:p>
        </w:tc>
        <w:tc>
          <w:tcPr>
            <w:tcW w:w="1218" w:type="dxa"/>
            <w:shd w:val="clear" w:color="auto" w:fill="auto"/>
            <w:vAlign w:val="bottom"/>
            <w:tcPrChange w:id="1302" w:author="dsloanm" w:date="2017-03-28T11:05:00Z">
              <w:tcPr>
                <w:tcW w:w="1218" w:type="dxa"/>
                <w:shd w:val="clear" w:color="auto" w:fill="auto"/>
                <w:vAlign w:val="bottom"/>
              </w:tcPr>
            </w:tcPrChange>
          </w:tcPr>
          <w:p w14:paraId="60BDEA2E" w14:textId="520FCC5C" w:rsidR="00E61767" w:rsidRPr="00951EF6" w:rsidRDefault="00E61767" w:rsidP="00E61767">
            <w:pPr>
              <w:jc w:val="right"/>
              <w:rPr>
                <w:ins w:id="1303" w:author="dsloanm" w:date="2017-03-28T11:04:00Z"/>
              </w:rPr>
            </w:pPr>
            <w:ins w:id="1304" w:author="dsloanm" w:date="2017-03-28T11:05:00Z">
              <w:r>
                <w:rPr>
                  <w:rFonts w:ascii="Calibri" w:hAnsi="Calibri" w:cs="Calibri"/>
                  <w:color w:val="000000"/>
                </w:rPr>
                <w:t>7810.41</w:t>
              </w:r>
            </w:ins>
          </w:p>
        </w:tc>
      </w:tr>
      <w:tr w:rsidR="00E61767" w:rsidRPr="00D91812" w14:paraId="4D0EF937" w14:textId="77777777" w:rsidTr="00E61767">
        <w:trPr>
          <w:jc w:val="center"/>
          <w:ins w:id="1305" w:author="dsloanm" w:date="2017-03-28T11:04:00Z"/>
          <w:trPrChange w:id="1306" w:author="dsloanm" w:date="2017-03-28T11:05:00Z">
            <w:trPr>
              <w:jc w:val="center"/>
            </w:trPr>
          </w:trPrChange>
        </w:trPr>
        <w:tc>
          <w:tcPr>
            <w:tcW w:w="1217" w:type="dxa"/>
            <w:shd w:val="clear" w:color="auto" w:fill="auto"/>
            <w:vAlign w:val="bottom"/>
            <w:tcPrChange w:id="1307" w:author="dsloanm" w:date="2017-03-28T11:05:00Z">
              <w:tcPr>
                <w:tcW w:w="1217" w:type="dxa"/>
                <w:shd w:val="clear" w:color="auto" w:fill="auto"/>
                <w:vAlign w:val="bottom"/>
              </w:tcPr>
            </w:tcPrChange>
          </w:tcPr>
          <w:p w14:paraId="20131663" w14:textId="34A89720" w:rsidR="00E61767" w:rsidRPr="00951EF6" w:rsidRDefault="00E61767" w:rsidP="00E61767">
            <w:pPr>
              <w:jc w:val="right"/>
              <w:rPr>
                <w:ins w:id="1308" w:author="dsloanm" w:date="2017-03-28T11:04:00Z"/>
              </w:rPr>
            </w:pPr>
            <w:ins w:id="1309" w:author="dsloanm" w:date="2017-03-28T11:05:00Z">
              <w:r>
                <w:rPr>
                  <w:rFonts w:ascii="Calibri" w:hAnsi="Calibri" w:cs="Calibri"/>
                  <w:color w:val="000000"/>
                </w:rPr>
                <w:t>1536</w:t>
              </w:r>
            </w:ins>
          </w:p>
        </w:tc>
        <w:tc>
          <w:tcPr>
            <w:tcW w:w="1228" w:type="dxa"/>
            <w:shd w:val="clear" w:color="auto" w:fill="auto"/>
            <w:vAlign w:val="bottom"/>
            <w:tcPrChange w:id="1310" w:author="dsloanm" w:date="2017-03-28T11:05:00Z">
              <w:tcPr>
                <w:tcW w:w="1228" w:type="dxa"/>
                <w:shd w:val="clear" w:color="auto" w:fill="auto"/>
                <w:vAlign w:val="bottom"/>
              </w:tcPr>
            </w:tcPrChange>
          </w:tcPr>
          <w:p w14:paraId="174EA99C" w14:textId="1966BAE9" w:rsidR="00E61767" w:rsidRPr="00951EF6" w:rsidRDefault="00E61767" w:rsidP="00E61767">
            <w:pPr>
              <w:jc w:val="right"/>
              <w:rPr>
                <w:ins w:id="1311" w:author="dsloanm" w:date="2017-03-28T11:04:00Z"/>
              </w:rPr>
            </w:pPr>
            <w:ins w:id="1312" w:author="dsloanm" w:date="2017-03-28T11:05:00Z">
              <w:r>
                <w:rPr>
                  <w:rFonts w:ascii="Calibri" w:hAnsi="Calibri" w:cs="Calibri"/>
                  <w:color w:val="000000"/>
                </w:rPr>
                <w:t>24576</w:t>
              </w:r>
            </w:ins>
          </w:p>
        </w:tc>
        <w:tc>
          <w:tcPr>
            <w:tcW w:w="1217" w:type="dxa"/>
            <w:shd w:val="clear" w:color="auto" w:fill="auto"/>
            <w:vAlign w:val="bottom"/>
            <w:tcPrChange w:id="1313" w:author="dsloanm" w:date="2017-03-28T11:05:00Z">
              <w:tcPr>
                <w:tcW w:w="1217" w:type="dxa"/>
                <w:shd w:val="clear" w:color="auto" w:fill="auto"/>
                <w:vAlign w:val="bottom"/>
              </w:tcPr>
            </w:tcPrChange>
          </w:tcPr>
          <w:p w14:paraId="3FCD90C0" w14:textId="1B13EF37" w:rsidR="00E61767" w:rsidRPr="00951EF6" w:rsidRDefault="00E61767" w:rsidP="00E61767">
            <w:pPr>
              <w:jc w:val="right"/>
              <w:rPr>
                <w:ins w:id="1314" w:author="dsloanm" w:date="2017-03-28T11:04:00Z"/>
              </w:rPr>
            </w:pPr>
            <w:ins w:id="1315" w:author="dsloanm" w:date="2017-03-28T11:05:00Z">
              <w:r>
                <w:rPr>
                  <w:rFonts w:ascii="Calibri" w:hAnsi="Calibri" w:cs="Calibri"/>
                  <w:color w:val="000000"/>
                </w:rPr>
                <w:t>7112.494</w:t>
              </w:r>
            </w:ins>
          </w:p>
        </w:tc>
        <w:tc>
          <w:tcPr>
            <w:tcW w:w="1218" w:type="dxa"/>
            <w:shd w:val="clear" w:color="auto" w:fill="auto"/>
            <w:vAlign w:val="bottom"/>
            <w:tcPrChange w:id="1316" w:author="dsloanm" w:date="2017-03-28T11:05:00Z">
              <w:tcPr>
                <w:tcW w:w="1218" w:type="dxa"/>
                <w:shd w:val="clear" w:color="auto" w:fill="auto"/>
                <w:vAlign w:val="bottom"/>
              </w:tcPr>
            </w:tcPrChange>
          </w:tcPr>
          <w:p w14:paraId="4C36EFBD" w14:textId="57D0573A" w:rsidR="00E61767" w:rsidRPr="00951EF6" w:rsidRDefault="00E61767" w:rsidP="00E61767">
            <w:pPr>
              <w:jc w:val="right"/>
              <w:rPr>
                <w:ins w:id="1317" w:author="dsloanm" w:date="2017-03-28T11:04:00Z"/>
              </w:rPr>
            </w:pPr>
            <w:ins w:id="1318" w:author="dsloanm" w:date="2017-03-28T11:05:00Z">
              <w:r>
                <w:rPr>
                  <w:rFonts w:ascii="Calibri" w:hAnsi="Calibri" w:cs="Calibri"/>
                  <w:color w:val="000000"/>
                </w:rPr>
                <w:t>7073.241</w:t>
              </w:r>
            </w:ins>
          </w:p>
        </w:tc>
        <w:tc>
          <w:tcPr>
            <w:tcW w:w="1218" w:type="dxa"/>
            <w:shd w:val="clear" w:color="auto" w:fill="auto"/>
            <w:vAlign w:val="bottom"/>
            <w:tcPrChange w:id="1319" w:author="dsloanm" w:date="2017-03-28T11:05:00Z">
              <w:tcPr>
                <w:tcW w:w="1218" w:type="dxa"/>
                <w:shd w:val="clear" w:color="auto" w:fill="auto"/>
                <w:vAlign w:val="bottom"/>
              </w:tcPr>
            </w:tcPrChange>
          </w:tcPr>
          <w:p w14:paraId="72980544" w14:textId="53398BB1" w:rsidR="00E61767" w:rsidRPr="00951EF6" w:rsidRDefault="00E61767" w:rsidP="00E61767">
            <w:pPr>
              <w:jc w:val="right"/>
              <w:rPr>
                <w:ins w:id="1320" w:author="dsloanm" w:date="2017-03-28T11:04:00Z"/>
              </w:rPr>
            </w:pPr>
            <w:ins w:id="1321" w:author="dsloanm" w:date="2017-03-28T11:05:00Z">
              <w:r>
                <w:rPr>
                  <w:rFonts w:ascii="Calibri" w:hAnsi="Calibri" w:cs="Calibri"/>
                  <w:color w:val="000000"/>
                </w:rPr>
                <w:t>10085.431</w:t>
              </w:r>
            </w:ins>
          </w:p>
        </w:tc>
      </w:tr>
      <w:tr w:rsidR="00E61767" w:rsidRPr="00D91812" w14:paraId="445DE8E4" w14:textId="77777777" w:rsidTr="00E61767">
        <w:trPr>
          <w:jc w:val="center"/>
          <w:ins w:id="1322" w:author="dsloanm" w:date="2017-03-28T11:04:00Z"/>
          <w:trPrChange w:id="1323" w:author="dsloanm" w:date="2017-03-28T11:05:00Z">
            <w:trPr>
              <w:jc w:val="center"/>
            </w:trPr>
          </w:trPrChange>
        </w:trPr>
        <w:tc>
          <w:tcPr>
            <w:tcW w:w="1217" w:type="dxa"/>
            <w:shd w:val="clear" w:color="auto" w:fill="auto"/>
            <w:vAlign w:val="bottom"/>
            <w:tcPrChange w:id="1324" w:author="dsloanm" w:date="2017-03-28T11:05:00Z">
              <w:tcPr>
                <w:tcW w:w="1217" w:type="dxa"/>
                <w:shd w:val="clear" w:color="auto" w:fill="auto"/>
                <w:vAlign w:val="bottom"/>
              </w:tcPr>
            </w:tcPrChange>
          </w:tcPr>
          <w:p w14:paraId="527B8207" w14:textId="59C9359C" w:rsidR="00E61767" w:rsidRPr="00951EF6" w:rsidRDefault="00E61767" w:rsidP="00E61767">
            <w:pPr>
              <w:jc w:val="right"/>
              <w:rPr>
                <w:ins w:id="1325" w:author="dsloanm" w:date="2017-03-28T11:04:00Z"/>
              </w:rPr>
            </w:pPr>
            <w:ins w:id="1326" w:author="dsloanm" w:date="2017-03-28T11:05:00Z">
              <w:r>
                <w:rPr>
                  <w:rFonts w:ascii="Calibri" w:hAnsi="Calibri" w:cs="Calibri"/>
                  <w:color w:val="000000"/>
                </w:rPr>
                <w:t>3072</w:t>
              </w:r>
            </w:ins>
          </w:p>
        </w:tc>
        <w:tc>
          <w:tcPr>
            <w:tcW w:w="1228" w:type="dxa"/>
            <w:shd w:val="clear" w:color="auto" w:fill="auto"/>
            <w:vAlign w:val="bottom"/>
            <w:tcPrChange w:id="1327" w:author="dsloanm" w:date="2017-03-28T11:05:00Z">
              <w:tcPr>
                <w:tcW w:w="1228" w:type="dxa"/>
                <w:shd w:val="clear" w:color="auto" w:fill="auto"/>
                <w:vAlign w:val="bottom"/>
              </w:tcPr>
            </w:tcPrChange>
          </w:tcPr>
          <w:p w14:paraId="67383895" w14:textId="361CE2E6" w:rsidR="00E61767" w:rsidRPr="00951EF6" w:rsidRDefault="00E61767" w:rsidP="00E61767">
            <w:pPr>
              <w:jc w:val="right"/>
              <w:rPr>
                <w:ins w:id="1328" w:author="dsloanm" w:date="2017-03-28T11:04:00Z"/>
              </w:rPr>
            </w:pPr>
            <w:ins w:id="1329" w:author="dsloanm" w:date="2017-03-28T11:05:00Z">
              <w:r>
                <w:rPr>
                  <w:rFonts w:ascii="Calibri" w:hAnsi="Calibri" w:cs="Calibri"/>
                  <w:color w:val="000000"/>
                </w:rPr>
                <w:t>49152</w:t>
              </w:r>
            </w:ins>
          </w:p>
        </w:tc>
        <w:tc>
          <w:tcPr>
            <w:tcW w:w="1217" w:type="dxa"/>
            <w:shd w:val="clear" w:color="auto" w:fill="auto"/>
            <w:vAlign w:val="bottom"/>
            <w:tcPrChange w:id="1330" w:author="dsloanm" w:date="2017-03-28T11:05:00Z">
              <w:tcPr>
                <w:tcW w:w="1217" w:type="dxa"/>
                <w:shd w:val="clear" w:color="auto" w:fill="auto"/>
                <w:vAlign w:val="bottom"/>
              </w:tcPr>
            </w:tcPrChange>
          </w:tcPr>
          <w:p w14:paraId="72DF9780" w14:textId="6BB4F792" w:rsidR="00E61767" w:rsidRPr="00951EF6" w:rsidRDefault="00E61767" w:rsidP="00E61767">
            <w:pPr>
              <w:jc w:val="right"/>
              <w:rPr>
                <w:ins w:id="1331" w:author="dsloanm" w:date="2017-03-28T11:04:00Z"/>
              </w:rPr>
            </w:pPr>
            <w:ins w:id="1332" w:author="dsloanm" w:date="2017-03-28T11:05:00Z">
              <w:r>
                <w:rPr>
                  <w:rFonts w:ascii="Calibri" w:hAnsi="Calibri" w:cs="Calibri"/>
                  <w:color w:val="000000"/>
                </w:rPr>
                <w:t>10399.51</w:t>
              </w:r>
            </w:ins>
          </w:p>
        </w:tc>
        <w:tc>
          <w:tcPr>
            <w:tcW w:w="1218" w:type="dxa"/>
            <w:shd w:val="clear" w:color="auto" w:fill="auto"/>
            <w:vAlign w:val="bottom"/>
            <w:tcPrChange w:id="1333" w:author="dsloanm" w:date="2017-03-28T11:05:00Z">
              <w:tcPr>
                <w:tcW w:w="1218" w:type="dxa"/>
                <w:shd w:val="clear" w:color="auto" w:fill="auto"/>
                <w:vAlign w:val="bottom"/>
              </w:tcPr>
            </w:tcPrChange>
          </w:tcPr>
          <w:p w14:paraId="06C3EE82" w14:textId="18FA83E0" w:rsidR="00E61767" w:rsidRPr="00951EF6" w:rsidRDefault="00E61767" w:rsidP="00E61767">
            <w:pPr>
              <w:jc w:val="right"/>
              <w:rPr>
                <w:ins w:id="1334" w:author="dsloanm" w:date="2017-03-28T11:04:00Z"/>
              </w:rPr>
            </w:pPr>
            <w:ins w:id="1335" w:author="dsloanm" w:date="2017-03-28T11:05:00Z">
              <w:r>
                <w:rPr>
                  <w:rFonts w:ascii="Calibri" w:hAnsi="Calibri" w:cs="Calibri"/>
                  <w:color w:val="000000"/>
                </w:rPr>
                <w:t>10806.77</w:t>
              </w:r>
            </w:ins>
          </w:p>
        </w:tc>
        <w:tc>
          <w:tcPr>
            <w:tcW w:w="1218" w:type="dxa"/>
            <w:shd w:val="clear" w:color="auto" w:fill="auto"/>
            <w:vAlign w:val="bottom"/>
            <w:tcPrChange w:id="1336" w:author="dsloanm" w:date="2017-03-28T11:05:00Z">
              <w:tcPr>
                <w:tcW w:w="1218" w:type="dxa"/>
                <w:shd w:val="clear" w:color="auto" w:fill="auto"/>
                <w:vAlign w:val="bottom"/>
              </w:tcPr>
            </w:tcPrChange>
          </w:tcPr>
          <w:p w14:paraId="25A19F02" w14:textId="2875C999" w:rsidR="00E61767" w:rsidRPr="00951EF6" w:rsidRDefault="00E61767" w:rsidP="00E61767">
            <w:pPr>
              <w:jc w:val="right"/>
              <w:rPr>
                <w:ins w:id="1337" w:author="dsloanm" w:date="2017-03-28T11:04:00Z"/>
              </w:rPr>
            </w:pPr>
            <w:ins w:id="1338" w:author="dsloanm" w:date="2017-03-28T11:05:00Z">
              <w:r>
                <w:rPr>
                  <w:rFonts w:ascii="Calibri" w:hAnsi="Calibri" w:cs="Calibri"/>
                  <w:color w:val="000000"/>
                </w:rPr>
                <w:t>9037.988</w:t>
              </w:r>
            </w:ins>
          </w:p>
        </w:tc>
      </w:tr>
      <w:tr w:rsidR="00E61767" w:rsidRPr="00D91812" w14:paraId="375EE604" w14:textId="77777777" w:rsidTr="00E61767">
        <w:trPr>
          <w:jc w:val="center"/>
          <w:ins w:id="1339" w:author="dsloanm" w:date="2017-03-28T11:04:00Z"/>
          <w:trPrChange w:id="1340" w:author="dsloanm" w:date="2017-03-28T11:05:00Z">
            <w:trPr>
              <w:jc w:val="center"/>
            </w:trPr>
          </w:trPrChange>
        </w:trPr>
        <w:tc>
          <w:tcPr>
            <w:tcW w:w="1217" w:type="dxa"/>
            <w:shd w:val="clear" w:color="auto" w:fill="auto"/>
            <w:vAlign w:val="bottom"/>
            <w:tcPrChange w:id="1341" w:author="dsloanm" w:date="2017-03-28T11:05:00Z">
              <w:tcPr>
                <w:tcW w:w="1217" w:type="dxa"/>
                <w:shd w:val="clear" w:color="auto" w:fill="auto"/>
                <w:vAlign w:val="bottom"/>
              </w:tcPr>
            </w:tcPrChange>
          </w:tcPr>
          <w:p w14:paraId="61BC5283" w14:textId="74C5DC97" w:rsidR="00E61767" w:rsidRPr="00951EF6" w:rsidRDefault="00E61767" w:rsidP="00E61767">
            <w:pPr>
              <w:jc w:val="right"/>
              <w:rPr>
                <w:ins w:id="1342" w:author="dsloanm" w:date="2017-03-28T11:04:00Z"/>
              </w:rPr>
            </w:pPr>
            <w:ins w:id="1343" w:author="dsloanm" w:date="2017-03-28T11:05:00Z">
              <w:r>
                <w:rPr>
                  <w:rFonts w:ascii="Calibri" w:hAnsi="Calibri" w:cs="Calibri"/>
                  <w:color w:val="000000"/>
                </w:rPr>
                <w:t>6144</w:t>
              </w:r>
            </w:ins>
          </w:p>
        </w:tc>
        <w:tc>
          <w:tcPr>
            <w:tcW w:w="1228" w:type="dxa"/>
            <w:shd w:val="clear" w:color="auto" w:fill="auto"/>
            <w:vAlign w:val="bottom"/>
            <w:tcPrChange w:id="1344" w:author="dsloanm" w:date="2017-03-28T11:05:00Z">
              <w:tcPr>
                <w:tcW w:w="1228" w:type="dxa"/>
                <w:shd w:val="clear" w:color="auto" w:fill="auto"/>
                <w:vAlign w:val="bottom"/>
              </w:tcPr>
            </w:tcPrChange>
          </w:tcPr>
          <w:p w14:paraId="10B643B5" w14:textId="2BFF8978" w:rsidR="00E61767" w:rsidRPr="00951EF6" w:rsidRDefault="00E61767" w:rsidP="00E61767">
            <w:pPr>
              <w:jc w:val="right"/>
              <w:rPr>
                <w:ins w:id="1345" w:author="dsloanm" w:date="2017-03-28T11:04:00Z"/>
              </w:rPr>
            </w:pPr>
            <w:ins w:id="1346" w:author="dsloanm" w:date="2017-03-28T11:05:00Z">
              <w:r>
                <w:rPr>
                  <w:rFonts w:ascii="Calibri" w:hAnsi="Calibri" w:cs="Calibri"/>
                  <w:color w:val="000000"/>
                </w:rPr>
                <w:t>98304</w:t>
              </w:r>
            </w:ins>
          </w:p>
        </w:tc>
        <w:tc>
          <w:tcPr>
            <w:tcW w:w="1217" w:type="dxa"/>
            <w:shd w:val="clear" w:color="auto" w:fill="auto"/>
            <w:vAlign w:val="bottom"/>
            <w:tcPrChange w:id="1347" w:author="dsloanm" w:date="2017-03-28T11:05:00Z">
              <w:tcPr>
                <w:tcW w:w="1217" w:type="dxa"/>
                <w:shd w:val="clear" w:color="auto" w:fill="auto"/>
                <w:vAlign w:val="bottom"/>
              </w:tcPr>
            </w:tcPrChange>
          </w:tcPr>
          <w:p w14:paraId="3B50419C" w14:textId="6F49D8F3" w:rsidR="00E61767" w:rsidRPr="00951EF6" w:rsidRDefault="00E61767" w:rsidP="00E61767">
            <w:pPr>
              <w:jc w:val="right"/>
              <w:rPr>
                <w:ins w:id="1348" w:author="dsloanm" w:date="2017-03-28T11:04:00Z"/>
              </w:rPr>
            </w:pPr>
            <w:ins w:id="1349" w:author="dsloanm" w:date="2017-03-28T11:05:00Z">
              <w:r>
                <w:rPr>
                  <w:rFonts w:ascii="Calibri" w:hAnsi="Calibri" w:cs="Calibri"/>
                  <w:color w:val="000000"/>
                </w:rPr>
                <w:t>10442.644</w:t>
              </w:r>
            </w:ins>
          </w:p>
        </w:tc>
        <w:tc>
          <w:tcPr>
            <w:tcW w:w="1218" w:type="dxa"/>
            <w:shd w:val="clear" w:color="auto" w:fill="auto"/>
            <w:vAlign w:val="bottom"/>
            <w:tcPrChange w:id="1350" w:author="dsloanm" w:date="2017-03-28T11:05:00Z">
              <w:tcPr>
                <w:tcW w:w="1218" w:type="dxa"/>
                <w:shd w:val="clear" w:color="auto" w:fill="auto"/>
                <w:vAlign w:val="bottom"/>
              </w:tcPr>
            </w:tcPrChange>
          </w:tcPr>
          <w:p w14:paraId="10F1C2C2" w14:textId="5B4D87F4" w:rsidR="00E61767" w:rsidRPr="00951EF6" w:rsidRDefault="00E61767" w:rsidP="00E61767">
            <w:pPr>
              <w:jc w:val="right"/>
              <w:rPr>
                <w:ins w:id="1351" w:author="dsloanm" w:date="2017-03-28T11:04:00Z"/>
              </w:rPr>
            </w:pPr>
            <w:ins w:id="1352" w:author="dsloanm" w:date="2017-03-28T11:05:00Z">
              <w:r>
                <w:rPr>
                  <w:rFonts w:ascii="Calibri" w:hAnsi="Calibri" w:cs="Calibri"/>
                  <w:color w:val="000000"/>
                </w:rPr>
                <w:t>10807.797</w:t>
              </w:r>
            </w:ins>
          </w:p>
        </w:tc>
        <w:tc>
          <w:tcPr>
            <w:tcW w:w="1218" w:type="dxa"/>
            <w:shd w:val="clear" w:color="auto" w:fill="auto"/>
            <w:vAlign w:val="bottom"/>
            <w:tcPrChange w:id="1353" w:author="dsloanm" w:date="2017-03-28T11:05:00Z">
              <w:tcPr>
                <w:tcW w:w="1218" w:type="dxa"/>
                <w:shd w:val="clear" w:color="auto" w:fill="auto"/>
                <w:vAlign w:val="bottom"/>
              </w:tcPr>
            </w:tcPrChange>
          </w:tcPr>
          <w:p w14:paraId="25C95216" w14:textId="7741C263" w:rsidR="00E61767" w:rsidRPr="00951EF6" w:rsidRDefault="00E61767" w:rsidP="00E61767">
            <w:pPr>
              <w:jc w:val="right"/>
              <w:rPr>
                <w:ins w:id="1354" w:author="dsloanm" w:date="2017-03-28T11:04:00Z"/>
              </w:rPr>
            </w:pPr>
            <w:ins w:id="1355" w:author="dsloanm" w:date="2017-03-28T11:05:00Z">
              <w:r>
                <w:rPr>
                  <w:rFonts w:ascii="Calibri" w:hAnsi="Calibri" w:cs="Calibri"/>
                  <w:color w:val="000000"/>
                </w:rPr>
                <w:t>10073.327</w:t>
              </w:r>
            </w:ins>
          </w:p>
        </w:tc>
      </w:tr>
      <w:tr w:rsidR="00E61767" w:rsidRPr="00D91812" w14:paraId="11002FD1" w14:textId="77777777" w:rsidTr="00E61767">
        <w:trPr>
          <w:jc w:val="center"/>
          <w:ins w:id="1356" w:author="dsloanm" w:date="2017-03-28T11:04:00Z"/>
          <w:trPrChange w:id="1357" w:author="dsloanm" w:date="2017-03-28T11:05:00Z">
            <w:trPr>
              <w:jc w:val="center"/>
            </w:trPr>
          </w:trPrChange>
        </w:trPr>
        <w:tc>
          <w:tcPr>
            <w:tcW w:w="1217" w:type="dxa"/>
            <w:tcBorders>
              <w:bottom w:val="double" w:sz="4" w:space="0" w:color="auto"/>
            </w:tcBorders>
            <w:shd w:val="clear" w:color="auto" w:fill="auto"/>
            <w:vAlign w:val="bottom"/>
            <w:tcPrChange w:id="1358" w:author="dsloanm" w:date="2017-03-28T11:05:00Z">
              <w:tcPr>
                <w:tcW w:w="1217" w:type="dxa"/>
                <w:tcBorders>
                  <w:bottom w:val="double" w:sz="4" w:space="0" w:color="auto"/>
                </w:tcBorders>
                <w:shd w:val="clear" w:color="auto" w:fill="auto"/>
                <w:vAlign w:val="bottom"/>
              </w:tcPr>
            </w:tcPrChange>
          </w:tcPr>
          <w:p w14:paraId="4EAB00FE" w14:textId="01EF1D76" w:rsidR="00E61767" w:rsidRDefault="00E61767" w:rsidP="00E61767">
            <w:pPr>
              <w:jc w:val="right"/>
              <w:rPr>
                <w:ins w:id="1359" w:author="dsloanm" w:date="2017-03-28T11:04:00Z"/>
                <w:rFonts w:ascii="Calibri" w:hAnsi="Calibri" w:cs="Calibri"/>
                <w:color w:val="000000"/>
              </w:rPr>
            </w:pPr>
            <w:ins w:id="1360" w:author="dsloanm" w:date="2017-03-28T11:05:00Z">
              <w:r>
                <w:rPr>
                  <w:rFonts w:ascii="Calibri" w:hAnsi="Calibri" w:cs="Calibri"/>
                  <w:color w:val="000000"/>
                </w:rPr>
                <w:t>12288</w:t>
              </w:r>
            </w:ins>
          </w:p>
        </w:tc>
        <w:tc>
          <w:tcPr>
            <w:tcW w:w="1228" w:type="dxa"/>
            <w:tcBorders>
              <w:bottom w:val="double" w:sz="4" w:space="0" w:color="auto"/>
            </w:tcBorders>
            <w:shd w:val="clear" w:color="auto" w:fill="auto"/>
            <w:vAlign w:val="bottom"/>
            <w:tcPrChange w:id="1361" w:author="dsloanm" w:date="2017-03-28T11:05:00Z">
              <w:tcPr>
                <w:tcW w:w="1228" w:type="dxa"/>
                <w:tcBorders>
                  <w:bottom w:val="double" w:sz="4" w:space="0" w:color="auto"/>
                </w:tcBorders>
                <w:shd w:val="clear" w:color="auto" w:fill="auto"/>
                <w:vAlign w:val="bottom"/>
              </w:tcPr>
            </w:tcPrChange>
          </w:tcPr>
          <w:p w14:paraId="1151EC70" w14:textId="64BCD73A" w:rsidR="00E61767" w:rsidRDefault="00E61767" w:rsidP="00E61767">
            <w:pPr>
              <w:jc w:val="right"/>
              <w:rPr>
                <w:ins w:id="1362" w:author="dsloanm" w:date="2017-03-28T11:04:00Z"/>
                <w:rFonts w:ascii="Calibri" w:hAnsi="Calibri" w:cs="Calibri"/>
                <w:color w:val="000000"/>
              </w:rPr>
            </w:pPr>
            <w:ins w:id="1363" w:author="dsloanm" w:date="2017-03-28T11:05:00Z">
              <w:r>
                <w:rPr>
                  <w:rFonts w:ascii="Calibri" w:hAnsi="Calibri" w:cs="Calibri"/>
                  <w:color w:val="000000"/>
                </w:rPr>
                <w:t>196608</w:t>
              </w:r>
            </w:ins>
          </w:p>
        </w:tc>
        <w:tc>
          <w:tcPr>
            <w:tcW w:w="1217" w:type="dxa"/>
            <w:tcBorders>
              <w:bottom w:val="double" w:sz="4" w:space="0" w:color="auto"/>
            </w:tcBorders>
            <w:shd w:val="clear" w:color="auto" w:fill="auto"/>
            <w:vAlign w:val="bottom"/>
            <w:tcPrChange w:id="1364" w:author="dsloanm" w:date="2017-03-28T11:05:00Z">
              <w:tcPr>
                <w:tcW w:w="1217" w:type="dxa"/>
                <w:tcBorders>
                  <w:bottom w:val="double" w:sz="4" w:space="0" w:color="auto"/>
                </w:tcBorders>
                <w:shd w:val="clear" w:color="auto" w:fill="auto"/>
                <w:vAlign w:val="bottom"/>
              </w:tcPr>
            </w:tcPrChange>
          </w:tcPr>
          <w:p w14:paraId="0EE84834" w14:textId="11AC7FBE" w:rsidR="00E61767" w:rsidRDefault="00E61767" w:rsidP="00E61767">
            <w:pPr>
              <w:jc w:val="right"/>
              <w:rPr>
                <w:ins w:id="1365" w:author="dsloanm" w:date="2017-03-28T11:04:00Z"/>
                <w:rFonts w:ascii="Calibri" w:hAnsi="Calibri" w:cs="Calibri"/>
                <w:color w:val="000000"/>
              </w:rPr>
            </w:pPr>
            <w:ins w:id="1366" w:author="dsloanm" w:date="2017-03-28T11:05:00Z">
              <w:r>
                <w:rPr>
                  <w:rFonts w:ascii="Calibri" w:hAnsi="Calibri" w:cs="Calibri"/>
                  <w:color w:val="000000"/>
                </w:rPr>
                <w:t>6416.175</w:t>
              </w:r>
            </w:ins>
          </w:p>
        </w:tc>
        <w:tc>
          <w:tcPr>
            <w:tcW w:w="1218" w:type="dxa"/>
            <w:tcBorders>
              <w:bottom w:val="double" w:sz="4" w:space="0" w:color="auto"/>
            </w:tcBorders>
            <w:shd w:val="clear" w:color="auto" w:fill="auto"/>
            <w:vAlign w:val="bottom"/>
            <w:tcPrChange w:id="1367" w:author="dsloanm" w:date="2017-03-28T11:05:00Z">
              <w:tcPr>
                <w:tcW w:w="1218" w:type="dxa"/>
                <w:tcBorders>
                  <w:bottom w:val="double" w:sz="4" w:space="0" w:color="auto"/>
                </w:tcBorders>
                <w:shd w:val="clear" w:color="auto" w:fill="auto"/>
                <w:vAlign w:val="bottom"/>
              </w:tcPr>
            </w:tcPrChange>
          </w:tcPr>
          <w:p w14:paraId="00269942" w14:textId="0F236672" w:rsidR="00E61767" w:rsidRDefault="00E61767" w:rsidP="00E61767">
            <w:pPr>
              <w:jc w:val="right"/>
              <w:rPr>
                <w:ins w:id="1368" w:author="dsloanm" w:date="2017-03-28T11:04:00Z"/>
                <w:rFonts w:ascii="Calibri" w:hAnsi="Calibri" w:cs="Calibri"/>
                <w:color w:val="000000"/>
              </w:rPr>
            </w:pPr>
            <w:ins w:id="1369" w:author="dsloanm" w:date="2017-03-28T11:05:00Z">
              <w:r>
                <w:rPr>
                  <w:rFonts w:ascii="Calibri" w:hAnsi="Calibri" w:cs="Calibri"/>
                  <w:color w:val="000000"/>
                </w:rPr>
                <w:t>8727.265</w:t>
              </w:r>
            </w:ins>
          </w:p>
        </w:tc>
        <w:tc>
          <w:tcPr>
            <w:tcW w:w="1218" w:type="dxa"/>
            <w:tcBorders>
              <w:bottom w:val="double" w:sz="4" w:space="0" w:color="auto"/>
            </w:tcBorders>
            <w:shd w:val="clear" w:color="auto" w:fill="auto"/>
            <w:vAlign w:val="bottom"/>
            <w:tcPrChange w:id="1370" w:author="dsloanm" w:date="2017-03-28T11:05:00Z">
              <w:tcPr>
                <w:tcW w:w="1218" w:type="dxa"/>
                <w:tcBorders>
                  <w:bottom w:val="double" w:sz="4" w:space="0" w:color="auto"/>
                </w:tcBorders>
                <w:shd w:val="clear" w:color="auto" w:fill="auto"/>
                <w:vAlign w:val="bottom"/>
              </w:tcPr>
            </w:tcPrChange>
          </w:tcPr>
          <w:p w14:paraId="63D22C73" w14:textId="7FC11AE2" w:rsidR="00E61767" w:rsidRDefault="00E61767" w:rsidP="00E61767">
            <w:pPr>
              <w:jc w:val="right"/>
              <w:rPr>
                <w:ins w:id="1371" w:author="dsloanm" w:date="2017-03-28T11:04:00Z"/>
                <w:rFonts w:ascii="Calibri" w:hAnsi="Calibri" w:cs="Calibri"/>
                <w:color w:val="000000"/>
              </w:rPr>
            </w:pPr>
            <w:ins w:id="1372" w:author="dsloanm" w:date="2017-03-28T11:05:00Z">
              <w:r>
                <w:rPr>
                  <w:rFonts w:ascii="Calibri" w:hAnsi="Calibri" w:cs="Calibri"/>
                  <w:color w:val="000000"/>
                </w:rPr>
                <w:t>7877.869</w:t>
              </w:r>
            </w:ins>
          </w:p>
        </w:tc>
      </w:tr>
    </w:tbl>
    <w:p w14:paraId="4F372656" w14:textId="0C34AC0B" w:rsidR="00E61767" w:rsidRDefault="00E61767" w:rsidP="00E61767">
      <w:pPr>
        <w:pStyle w:val="Caption"/>
        <w:jc w:val="center"/>
        <w:rPr>
          <w:ins w:id="1373" w:author="dsloanm" w:date="2017-03-28T11:04:00Z"/>
        </w:rPr>
      </w:pPr>
      <w:ins w:id="1374" w:author="dsloanm" w:date="2017-03-28T11:04:00Z">
        <w:r>
          <w:t xml:space="preserve">Table </w:t>
        </w:r>
        <w:r>
          <w:fldChar w:fldCharType="begin"/>
        </w:r>
        <w:r>
          <w:instrText xml:space="preserve"> SEQ Table \* ARABIC </w:instrText>
        </w:r>
        <w:r>
          <w:fldChar w:fldCharType="separate"/>
        </w:r>
      </w:ins>
      <w:ins w:id="1375" w:author="dsloanm" w:date="2017-06-21T13:47:00Z">
        <w:r w:rsidR="00E5516B">
          <w:rPr>
            <w:noProof/>
          </w:rPr>
          <w:t>8</w:t>
        </w:r>
      </w:ins>
      <w:ins w:id="1376" w:author="dsloanm" w:date="2017-03-28T11:04:00Z">
        <w:r>
          <w:rPr>
            <w:noProof/>
          </w:rPr>
          <w:fldChar w:fldCharType="end"/>
        </w:r>
        <w:r>
          <w:t>.</w:t>
        </w:r>
        <w:r w:rsidRPr="001004E0">
          <w:t xml:space="preserve"> </w:t>
        </w:r>
      </w:ins>
      <w:ins w:id="1377" w:author="dsloanm" w:date="2017-03-28T11:05:00Z">
        <w:r w:rsidRPr="00E61C6C">
          <w:t xml:space="preserve">ARCHER NetCDF v4.4.0 performance, </w:t>
        </w:r>
        <w:r>
          <w:t>maximum</w:t>
        </w:r>
        <w:r w:rsidRPr="00E61C6C">
          <w:t xml:space="preserve"> striping, default array sizes</w:t>
        </w:r>
        <w:r>
          <w:t xml:space="preserve"> </w:t>
        </w:r>
      </w:ins>
      <w:ins w:id="1378" w:author="dsloanm" w:date="2017-03-28T11:04:00Z">
        <w:r>
          <w:t>raw data.</w:t>
        </w:r>
      </w:ins>
    </w:p>
    <w:p w14:paraId="3FBF8FDF" w14:textId="77777777" w:rsidR="00E61767" w:rsidRPr="005222EB" w:rsidDel="00F41AFD" w:rsidRDefault="00E61767">
      <w:pPr>
        <w:rPr>
          <w:del w:id="1379" w:author="TURNER Andrew" w:date="2017-06-22T09:28:00Z"/>
        </w:rPr>
        <w:pPrChange w:id="1380" w:author="dsloanm" w:date="2017-03-28T11:04:00Z">
          <w:pPr>
            <w:pStyle w:val="Caption"/>
            <w:jc w:val="center"/>
          </w:pPr>
        </w:pPrChange>
      </w:pPr>
    </w:p>
    <w:p w14:paraId="7471EAE6" w14:textId="77777777" w:rsidR="00714FAE" w:rsidDel="00F41AFD" w:rsidRDefault="00714FAE" w:rsidP="00714FAE">
      <w:pPr>
        <w:jc w:val="both"/>
        <w:rPr>
          <w:del w:id="1381" w:author="TURNER Andrew" w:date="2017-06-22T09:28:00Z"/>
        </w:rPr>
      </w:pPr>
    </w:p>
    <w:p w14:paraId="514D6048" w14:textId="77777777" w:rsidR="00714FAE" w:rsidDel="00F41AFD" w:rsidRDefault="00714FAE" w:rsidP="00714FAE">
      <w:pPr>
        <w:jc w:val="both"/>
        <w:rPr>
          <w:del w:id="1382" w:author="TURNER Andrew" w:date="2017-06-22T09:28:00Z"/>
        </w:rPr>
      </w:pPr>
    </w:p>
    <w:p w14:paraId="20738532" w14:textId="77777777" w:rsidR="00714FAE" w:rsidRDefault="00714FAE" w:rsidP="00714FAE">
      <w:pPr>
        <w:jc w:val="both"/>
      </w:pPr>
    </w:p>
    <w:p w14:paraId="0AC99D3E" w14:textId="50E3D166" w:rsidR="00714FAE" w:rsidRDefault="00714FAE" w:rsidP="00714FAE">
      <w:pPr>
        <w:keepNext/>
        <w:jc w:val="both"/>
      </w:pPr>
      <w:r>
        <w:rPr>
          <w:noProof/>
          <w:lang w:eastAsia="en-GB"/>
        </w:rPr>
        <w:lastRenderedPageBreak/>
        <w:drawing>
          <wp:inline distT="0" distB="0" distL="0" distR="0" wp14:anchorId="37589CF9" wp14:editId="7B590DBA">
            <wp:extent cx="5280660" cy="2829560"/>
            <wp:effectExtent l="0" t="0" r="15240" b="8890"/>
            <wp:docPr id="58"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A21156" w14:textId="02A3B4A5" w:rsidR="00714FAE" w:rsidRDefault="00714FAE" w:rsidP="00714FAE">
      <w:pPr>
        <w:pStyle w:val="Caption"/>
        <w:jc w:val="center"/>
        <w:rPr>
          <w:ins w:id="1383" w:author="dsloanm" w:date="2017-03-28T11:07:00Z"/>
        </w:rPr>
      </w:pPr>
      <w:bookmarkStart w:id="1384" w:name="_Ref466286521"/>
      <w:r>
        <w:t xml:space="preserve">Figure </w:t>
      </w:r>
      <w:r>
        <w:fldChar w:fldCharType="begin"/>
      </w:r>
      <w:r>
        <w:instrText xml:space="preserve"> SEQ Figure \* ARABIC </w:instrText>
      </w:r>
      <w:r>
        <w:fldChar w:fldCharType="separate"/>
      </w:r>
      <w:r w:rsidR="00E5516B">
        <w:rPr>
          <w:noProof/>
        </w:rPr>
        <w:t>12</w:t>
      </w:r>
      <w:r>
        <w:rPr>
          <w:noProof/>
        </w:rPr>
        <w:fldChar w:fldCharType="end"/>
      </w:r>
      <w:bookmarkEnd w:id="1384"/>
      <w:r w:rsidRPr="00B45CFC">
        <w:t xml:space="preserve">. ARCHER NetCDF v4.4.0 performance, default striping, </w:t>
      </w:r>
      <w:r>
        <w:t>large arrays</w:t>
      </w:r>
    </w:p>
    <w:p w14:paraId="11F56A66" w14:textId="77777777" w:rsidR="000F2A55" w:rsidRPr="005222EB" w:rsidRDefault="000F2A55">
      <w:pPr>
        <w:rPr>
          <w:ins w:id="1385" w:author="dsloanm" w:date="2017-03-28T11:07:00Z"/>
        </w:rPr>
        <w:pPrChange w:id="1386" w:author="dsloanm" w:date="2017-03-28T11:07:00Z">
          <w:pPr>
            <w:pStyle w:val="Caption"/>
            <w:jc w:val="center"/>
          </w:pPr>
        </w:pPrChange>
      </w:pPr>
    </w:p>
    <w:tbl>
      <w:tblPr>
        <w:tblW w:w="6098" w:type="dxa"/>
        <w:jc w:val="center"/>
        <w:tblLook w:val="04A0" w:firstRow="1" w:lastRow="0" w:firstColumn="1" w:lastColumn="0" w:noHBand="0" w:noVBand="1"/>
        <w:tblPrChange w:id="1387" w:author="dsloanm" w:date="2017-03-28T11:12:00Z">
          <w:tblPr>
            <w:tblW w:w="7326" w:type="dxa"/>
            <w:jc w:val="center"/>
            <w:tblLook w:val="04A0" w:firstRow="1" w:lastRow="0" w:firstColumn="1" w:lastColumn="0" w:noHBand="0" w:noVBand="1"/>
          </w:tblPr>
        </w:tblPrChange>
      </w:tblPr>
      <w:tblGrid>
        <w:gridCol w:w="1217"/>
        <w:gridCol w:w="1228"/>
        <w:gridCol w:w="1217"/>
        <w:gridCol w:w="1218"/>
        <w:gridCol w:w="1218"/>
        <w:tblGridChange w:id="1388">
          <w:tblGrid>
            <w:gridCol w:w="1217"/>
            <w:gridCol w:w="1228"/>
            <w:gridCol w:w="1217"/>
            <w:gridCol w:w="1218"/>
            <w:gridCol w:w="1218"/>
          </w:tblGrid>
        </w:tblGridChange>
      </w:tblGrid>
      <w:tr w:rsidR="000F2A55" w:rsidRPr="00D91812" w14:paraId="4600DD8C" w14:textId="77777777" w:rsidTr="000F2A55">
        <w:trPr>
          <w:jc w:val="center"/>
          <w:ins w:id="1389" w:author="dsloanm" w:date="2017-03-28T11:07:00Z"/>
          <w:trPrChange w:id="1390" w:author="dsloanm" w:date="2017-03-28T11:12:00Z">
            <w:trPr>
              <w:jc w:val="center"/>
            </w:trPr>
          </w:trPrChange>
        </w:trPr>
        <w:tc>
          <w:tcPr>
            <w:tcW w:w="1217" w:type="dxa"/>
            <w:tcBorders>
              <w:top w:val="double" w:sz="4" w:space="0" w:color="auto"/>
            </w:tcBorders>
            <w:shd w:val="clear" w:color="auto" w:fill="auto"/>
            <w:tcPrChange w:id="1391" w:author="dsloanm" w:date="2017-03-28T11:12:00Z">
              <w:tcPr>
                <w:tcW w:w="1217" w:type="dxa"/>
                <w:tcBorders>
                  <w:top w:val="double" w:sz="4" w:space="0" w:color="auto"/>
                </w:tcBorders>
                <w:shd w:val="clear" w:color="auto" w:fill="auto"/>
              </w:tcPr>
            </w:tcPrChange>
          </w:tcPr>
          <w:p w14:paraId="0181AAE8" w14:textId="77777777" w:rsidR="000F2A55" w:rsidRPr="00BE7A59" w:rsidRDefault="000F2A55" w:rsidP="00340A25">
            <w:pPr>
              <w:rPr>
                <w:ins w:id="1392" w:author="dsloanm" w:date="2017-03-28T11:07:00Z"/>
                <w:lang w:val="en-US"/>
              </w:rPr>
            </w:pPr>
          </w:p>
        </w:tc>
        <w:tc>
          <w:tcPr>
            <w:tcW w:w="4881" w:type="dxa"/>
            <w:gridSpan w:val="4"/>
            <w:tcBorders>
              <w:top w:val="double" w:sz="4" w:space="0" w:color="auto"/>
            </w:tcBorders>
            <w:shd w:val="clear" w:color="auto" w:fill="auto"/>
            <w:tcPrChange w:id="1393" w:author="dsloanm" w:date="2017-03-28T11:12:00Z">
              <w:tcPr>
                <w:tcW w:w="4881" w:type="dxa"/>
                <w:gridSpan w:val="4"/>
                <w:tcBorders>
                  <w:top w:val="double" w:sz="4" w:space="0" w:color="auto"/>
                </w:tcBorders>
                <w:shd w:val="clear" w:color="auto" w:fill="auto"/>
              </w:tcPr>
            </w:tcPrChange>
          </w:tcPr>
          <w:p w14:paraId="66863735" w14:textId="42A7B8EA" w:rsidR="000F2A55" w:rsidRPr="00BE7A59" w:rsidRDefault="000F2A55" w:rsidP="00340A25">
            <w:pPr>
              <w:rPr>
                <w:ins w:id="1394" w:author="dsloanm" w:date="2017-03-28T11:07:00Z"/>
                <w:lang w:val="en-US"/>
              </w:rPr>
            </w:pPr>
            <w:ins w:id="1395" w:author="dsloanm" w:date="2017-03-28T11:07:00Z">
              <w:r>
                <w:rPr>
                  <w:b/>
                  <w:lang w:val="en-US"/>
                </w:rPr>
                <w:t xml:space="preserve">         Max. </w:t>
              </w:r>
              <w:r w:rsidRPr="00BE7A59">
                <w:rPr>
                  <w:b/>
                  <w:lang w:val="en-US"/>
                </w:rPr>
                <w:t>Write Bandwidth (MiB/s)</w:t>
              </w:r>
            </w:ins>
          </w:p>
        </w:tc>
      </w:tr>
      <w:tr w:rsidR="000F2A55" w:rsidRPr="00D91812" w14:paraId="4B5BA167" w14:textId="77777777" w:rsidTr="000F2A55">
        <w:trPr>
          <w:jc w:val="center"/>
          <w:ins w:id="1396" w:author="dsloanm" w:date="2017-03-28T11:07:00Z"/>
          <w:trPrChange w:id="1397" w:author="dsloanm" w:date="2017-03-28T11:12:00Z">
            <w:trPr>
              <w:jc w:val="center"/>
            </w:trPr>
          </w:trPrChange>
        </w:trPr>
        <w:tc>
          <w:tcPr>
            <w:tcW w:w="1217" w:type="dxa"/>
            <w:tcBorders>
              <w:bottom w:val="single" w:sz="4" w:space="0" w:color="auto"/>
            </w:tcBorders>
            <w:shd w:val="clear" w:color="auto" w:fill="auto"/>
            <w:tcPrChange w:id="1398" w:author="dsloanm" w:date="2017-03-28T11:12:00Z">
              <w:tcPr>
                <w:tcW w:w="1217" w:type="dxa"/>
                <w:tcBorders>
                  <w:bottom w:val="single" w:sz="4" w:space="0" w:color="auto"/>
                </w:tcBorders>
                <w:shd w:val="clear" w:color="auto" w:fill="auto"/>
              </w:tcPr>
            </w:tcPrChange>
          </w:tcPr>
          <w:p w14:paraId="2A401B61" w14:textId="77777777" w:rsidR="000F2A55" w:rsidRPr="00BE7A59" w:rsidRDefault="000F2A55" w:rsidP="00340A25">
            <w:pPr>
              <w:jc w:val="right"/>
              <w:rPr>
                <w:ins w:id="1399" w:author="dsloanm" w:date="2017-03-28T11:07:00Z"/>
                <w:lang w:val="en-US"/>
              </w:rPr>
            </w:pPr>
            <w:ins w:id="1400" w:author="dsloanm" w:date="2017-03-28T11:07:00Z">
              <w:r w:rsidRPr="00BE7A59">
                <w:rPr>
                  <w:b/>
                  <w:lang w:val="en-US"/>
                </w:rPr>
                <w:t>Writers</w:t>
              </w:r>
            </w:ins>
          </w:p>
        </w:tc>
        <w:tc>
          <w:tcPr>
            <w:tcW w:w="1228" w:type="dxa"/>
            <w:tcBorders>
              <w:bottom w:val="single" w:sz="4" w:space="0" w:color="auto"/>
            </w:tcBorders>
            <w:shd w:val="clear" w:color="auto" w:fill="auto"/>
            <w:tcPrChange w:id="1401" w:author="dsloanm" w:date="2017-03-28T11:12:00Z">
              <w:tcPr>
                <w:tcW w:w="1228" w:type="dxa"/>
                <w:tcBorders>
                  <w:bottom w:val="single" w:sz="4" w:space="0" w:color="auto"/>
                </w:tcBorders>
                <w:shd w:val="clear" w:color="auto" w:fill="auto"/>
              </w:tcPr>
            </w:tcPrChange>
          </w:tcPr>
          <w:p w14:paraId="786711B5" w14:textId="060FF095" w:rsidR="000F2A55" w:rsidRPr="00BE7A59" w:rsidRDefault="000F2A55" w:rsidP="00340A25">
            <w:pPr>
              <w:jc w:val="right"/>
              <w:rPr>
                <w:ins w:id="1402" w:author="dsloanm" w:date="2017-03-28T11:07:00Z"/>
                <w:lang w:val="en-US"/>
              </w:rPr>
            </w:pPr>
            <w:ins w:id="1403" w:author="dsloanm" w:date="2017-03-28T11:07:00Z">
              <w:r w:rsidRPr="00155F8C">
                <w:rPr>
                  <w:b/>
                  <w:lang w:val="en-US"/>
                </w:rPr>
                <w:t>Total MiB</w:t>
              </w:r>
            </w:ins>
          </w:p>
        </w:tc>
        <w:tc>
          <w:tcPr>
            <w:tcW w:w="1217" w:type="dxa"/>
            <w:tcBorders>
              <w:bottom w:val="single" w:sz="4" w:space="0" w:color="auto"/>
            </w:tcBorders>
            <w:shd w:val="clear" w:color="auto" w:fill="auto"/>
            <w:tcPrChange w:id="1404" w:author="dsloanm" w:date="2017-03-28T11:12:00Z">
              <w:tcPr>
                <w:tcW w:w="1217" w:type="dxa"/>
                <w:tcBorders>
                  <w:bottom w:val="single" w:sz="4" w:space="0" w:color="auto"/>
                </w:tcBorders>
                <w:shd w:val="clear" w:color="auto" w:fill="auto"/>
              </w:tcPr>
            </w:tcPrChange>
          </w:tcPr>
          <w:p w14:paraId="251F32CF" w14:textId="77777777" w:rsidR="000F2A55" w:rsidRPr="00BE7A59" w:rsidRDefault="000F2A55" w:rsidP="00340A25">
            <w:pPr>
              <w:jc w:val="right"/>
              <w:rPr>
                <w:ins w:id="1405" w:author="dsloanm" w:date="2017-03-28T11:07:00Z"/>
                <w:lang w:val="en-US"/>
              </w:rPr>
            </w:pPr>
            <w:ins w:id="1406" w:author="dsloanm" w:date="2017-03-28T11:07:00Z">
              <w:r>
                <w:rPr>
                  <w:b/>
                  <w:lang w:val="en-US"/>
                </w:rPr>
                <w:t>1 MiB</w:t>
              </w:r>
            </w:ins>
          </w:p>
        </w:tc>
        <w:tc>
          <w:tcPr>
            <w:tcW w:w="1218" w:type="dxa"/>
            <w:tcBorders>
              <w:bottom w:val="single" w:sz="4" w:space="0" w:color="auto"/>
            </w:tcBorders>
            <w:shd w:val="clear" w:color="auto" w:fill="auto"/>
            <w:tcPrChange w:id="1407" w:author="dsloanm" w:date="2017-03-28T11:12:00Z">
              <w:tcPr>
                <w:tcW w:w="1218" w:type="dxa"/>
                <w:tcBorders>
                  <w:bottom w:val="single" w:sz="4" w:space="0" w:color="auto"/>
                </w:tcBorders>
                <w:shd w:val="clear" w:color="auto" w:fill="auto"/>
              </w:tcPr>
            </w:tcPrChange>
          </w:tcPr>
          <w:p w14:paraId="38ECF1F6" w14:textId="77777777" w:rsidR="000F2A55" w:rsidRPr="00BE7A59" w:rsidRDefault="000F2A55" w:rsidP="00340A25">
            <w:pPr>
              <w:jc w:val="right"/>
              <w:rPr>
                <w:ins w:id="1408" w:author="dsloanm" w:date="2017-03-28T11:07:00Z"/>
                <w:lang w:val="en-US"/>
              </w:rPr>
            </w:pPr>
            <w:ins w:id="1409" w:author="dsloanm" w:date="2017-03-28T11:07:00Z">
              <w:r>
                <w:rPr>
                  <w:b/>
                  <w:lang w:val="en-US"/>
                </w:rPr>
                <w:t>4 MiB</w:t>
              </w:r>
            </w:ins>
          </w:p>
        </w:tc>
        <w:tc>
          <w:tcPr>
            <w:tcW w:w="1218" w:type="dxa"/>
            <w:tcBorders>
              <w:bottom w:val="single" w:sz="4" w:space="0" w:color="auto"/>
            </w:tcBorders>
            <w:shd w:val="clear" w:color="auto" w:fill="auto"/>
            <w:tcPrChange w:id="1410" w:author="dsloanm" w:date="2017-03-28T11:12:00Z">
              <w:tcPr>
                <w:tcW w:w="1218" w:type="dxa"/>
                <w:tcBorders>
                  <w:bottom w:val="single" w:sz="4" w:space="0" w:color="auto"/>
                </w:tcBorders>
                <w:shd w:val="clear" w:color="auto" w:fill="auto"/>
              </w:tcPr>
            </w:tcPrChange>
          </w:tcPr>
          <w:p w14:paraId="750B3E22" w14:textId="77777777" w:rsidR="000F2A55" w:rsidRPr="00BE7A59" w:rsidRDefault="000F2A55" w:rsidP="00340A25">
            <w:pPr>
              <w:jc w:val="right"/>
              <w:rPr>
                <w:ins w:id="1411" w:author="dsloanm" w:date="2017-03-28T11:07:00Z"/>
                <w:lang w:val="en-US"/>
              </w:rPr>
            </w:pPr>
            <w:ins w:id="1412" w:author="dsloanm" w:date="2017-03-28T11:07:00Z">
              <w:r>
                <w:rPr>
                  <w:b/>
                  <w:lang w:val="en-US"/>
                </w:rPr>
                <w:t>8 MiB</w:t>
              </w:r>
            </w:ins>
          </w:p>
        </w:tc>
      </w:tr>
      <w:tr w:rsidR="000F2A55" w:rsidRPr="00D91812" w14:paraId="0DD9ACF8" w14:textId="77777777" w:rsidTr="000F2A55">
        <w:trPr>
          <w:jc w:val="center"/>
          <w:ins w:id="1413" w:author="dsloanm" w:date="2017-03-28T11:07:00Z"/>
          <w:trPrChange w:id="1414" w:author="dsloanm" w:date="2017-03-28T11:12:00Z">
            <w:trPr>
              <w:jc w:val="center"/>
            </w:trPr>
          </w:trPrChange>
        </w:trPr>
        <w:tc>
          <w:tcPr>
            <w:tcW w:w="1217" w:type="dxa"/>
            <w:tcBorders>
              <w:top w:val="single" w:sz="4" w:space="0" w:color="auto"/>
            </w:tcBorders>
            <w:shd w:val="clear" w:color="auto" w:fill="auto"/>
            <w:vAlign w:val="bottom"/>
            <w:tcPrChange w:id="1415" w:author="dsloanm" w:date="2017-03-28T11:12:00Z">
              <w:tcPr>
                <w:tcW w:w="1217" w:type="dxa"/>
                <w:tcBorders>
                  <w:top w:val="single" w:sz="4" w:space="0" w:color="auto"/>
                </w:tcBorders>
                <w:shd w:val="clear" w:color="auto" w:fill="auto"/>
                <w:vAlign w:val="bottom"/>
              </w:tcPr>
            </w:tcPrChange>
          </w:tcPr>
          <w:p w14:paraId="154BBA6C" w14:textId="6547F3F9" w:rsidR="000F2A55" w:rsidRPr="00951EF6" w:rsidRDefault="000F2A55" w:rsidP="000F2A55">
            <w:pPr>
              <w:jc w:val="right"/>
              <w:rPr>
                <w:ins w:id="1416" w:author="dsloanm" w:date="2017-03-28T11:07:00Z"/>
              </w:rPr>
            </w:pPr>
            <w:ins w:id="1417" w:author="dsloanm" w:date="2017-03-28T11:11:00Z">
              <w:r>
                <w:rPr>
                  <w:rFonts w:ascii="Calibri" w:hAnsi="Calibri" w:cs="Calibri"/>
                  <w:color w:val="000000"/>
                </w:rPr>
                <w:t>24</w:t>
              </w:r>
            </w:ins>
          </w:p>
        </w:tc>
        <w:tc>
          <w:tcPr>
            <w:tcW w:w="1228" w:type="dxa"/>
            <w:tcBorders>
              <w:top w:val="single" w:sz="4" w:space="0" w:color="auto"/>
            </w:tcBorders>
            <w:shd w:val="clear" w:color="auto" w:fill="auto"/>
            <w:vAlign w:val="bottom"/>
            <w:tcPrChange w:id="1418" w:author="dsloanm" w:date="2017-03-28T11:12:00Z">
              <w:tcPr>
                <w:tcW w:w="1228" w:type="dxa"/>
                <w:tcBorders>
                  <w:top w:val="single" w:sz="4" w:space="0" w:color="auto"/>
                </w:tcBorders>
                <w:shd w:val="clear" w:color="auto" w:fill="auto"/>
                <w:vAlign w:val="bottom"/>
              </w:tcPr>
            </w:tcPrChange>
          </w:tcPr>
          <w:p w14:paraId="153B7816" w14:textId="739F7830" w:rsidR="000F2A55" w:rsidRPr="00951EF6" w:rsidRDefault="000F2A55" w:rsidP="000F2A55">
            <w:pPr>
              <w:jc w:val="right"/>
              <w:rPr>
                <w:ins w:id="1419" w:author="dsloanm" w:date="2017-03-28T11:07:00Z"/>
              </w:rPr>
            </w:pPr>
            <w:ins w:id="1420" w:author="dsloanm" w:date="2017-03-28T11:11:00Z">
              <w:r>
                <w:rPr>
                  <w:rFonts w:ascii="Calibri" w:hAnsi="Calibri" w:cs="Calibri"/>
                  <w:color w:val="000000"/>
                </w:rPr>
                <w:t>3072</w:t>
              </w:r>
            </w:ins>
          </w:p>
        </w:tc>
        <w:tc>
          <w:tcPr>
            <w:tcW w:w="1217" w:type="dxa"/>
            <w:tcBorders>
              <w:top w:val="single" w:sz="4" w:space="0" w:color="auto"/>
            </w:tcBorders>
            <w:shd w:val="clear" w:color="auto" w:fill="auto"/>
            <w:vAlign w:val="bottom"/>
            <w:tcPrChange w:id="1421" w:author="dsloanm" w:date="2017-03-28T11:12:00Z">
              <w:tcPr>
                <w:tcW w:w="1217" w:type="dxa"/>
                <w:tcBorders>
                  <w:top w:val="single" w:sz="4" w:space="0" w:color="auto"/>
                </w:tcBorders>
                <w:shd w:val="clear" w:color="auto" w:fill="auto"/>
                <w:vAlign w:val="bottom"/>
              </w:tcPr>
            </w:tcPrChange>
          </w:tcPr>
          <w:p w14:paraId="257A95F9" w14:textId="7977EDD0" w:rsidR="000F2A55" w:rsidRPr="00951EF6" w:rsidRDefault="000F2A55" w:rsidP="000F2A55">
            <w:pPr>
              <w:jc w:val="right"/>
              <w:rPr>
                <w:ins w:id="1422" w:author="dsloanm" w:date="2017-03-28T11:07:00Z"/>
              </w:rPr>
            </w:pPr>
            <w:ins w:id="1423" w:author="dsloanm" w:date="2017-03-28T11:11:00Z">
              <w:r>
                <w:rPr>
                  <w:rFonts w:ascii="Calibri" w:hAnsi="Calibri" w:cs="Calibri"/>
                  <w:color w:val="000000"/>
                </w:rPr>
                <w:t>874.671</w:t>
              </w:r>
            </w:ins>
          </w:p>
        </w:tc>
        <w:tc>
          <w:tcPr>
            <w:tcW w:w="1218" w:type="dxa"/>
            <w:tcBorders>
              <w:top w:val="single" w:sz="4" w:space="0" w:color="auto"/>
            </w:tcBorders>
            <w:shd w:val="clear" w:color="auto" w:fill="auto"/>
            <w:vAlign w:val="bottom"/>
            <w:tcPrChange w:id="1424" w:author="dsloanm" w:date="2017-03-28T11:12:00Z">
              <w:tcPr>
                <w:tcW w:w="1218" w:type="dxa"/>
                <w:tcBorders>
                  <w:top w:val="single" w:sz="4" w:space="0" w:color="auto"/>
                </w:tcBorders>
                <w:shd w:val="clear" w:color="auto" w:fill="auto"/>
                <w:vAlign w:val="bottom"/>
              </w:tcPr>
            </w:tcPrChange>
          </w:tcPr>
          <w:p w14:paraId="6AD82ADA" w14:textId="42052431" w:rsidR="000F2A55" w:rsidRPr="00951EF6" w:rsidRDefault="000F2A55" w:rsidP="000F2A55">
            <w:pPr>
              <w:jc w:val="right"/>
              <w:rPr>
                <w:ins w:id="1425" w:author="dsloanm" w:date="2017-03-28T11:07:00Z"/>
              </w:rPr>
            </w:pPr>
            <w:ins w:id="1426" w:author="dsloanm" w:date="2017-03-28T11:11:00Z">
              <w:r>
                <w:rPr>
                  <w:rFonts w:ascii="Calibri" w:hAnsi="Calibri" w:cs="Calibri"/>
                  <w:color w:val="000000"/>
                </w:rPr>
                <w:t>869.748</w:t>
              </w:r>
            </w:ins>
          </w:p>
        </w:tc>
        <w:tc>
          <w:tcPr>
            <w:tcW w:w="1218" w:type="dxa"/>
            <w:tcBorders>
              <w:top w:val="single" w:sz="4" w:space="0" w:color="auto"/>
            </w:tcBorders>
            <w:shd w:val="clear" w:color="auto" w:fill="auto"/>
            <w:vAlign w:val="bottom"/>
            <w:tcPrChange w:id="1427" w:author="dsloanm" w:date="2017-03-28T11:12:00Z">
              <w:tcPr>
                <w:tcW w:w="1218" w:type="dxa"/>
                <w:tcBorders>
                  <w:top w:val="single" w:sz="4" w:space="0" w:color="auto"/>
                </w:tcBorders>
                <w:shd w:val="clear" w:color="auto" w:fill="auto"/>
                <w:vAlign w:val="bottom"/>
              </w:tcPr>
            </w:tcPrChange>
          </w:tcPr>
          <w:p w14:paraId="01F0CC49" w14:textId="6FC00657" w:rsidR="000F2A55" w:rsidRPr="00951EF6" w:rsidRDefault="000F2A55" w:rsidP="000F2A55">
            <w:pPr>
              <w:jc w:val="right"/>
              <w:rPr>
                <w:ins w:id="1428" w:author="dsloanm" w:date="2017-03-28T11:07:00Z"/>
              </w:rPr>
            </w:pPr>
            <w:ins w:id="1429" w:author="dsloanm" w:date="2017-03-28T11:11:00Z">
              <w:r>
                <w:rPr>
                  <w:rFonts w:ascii="Calibri" w:hAnsi="Calibri" w:cs="Calibri"/>
                  <w:color w:val="000000"/>
                </w:rPr>
                <w:t>828.117</w:t>
              </w:r>
            </w:ins>
          </w:p>
        </w:tc>
      </w:tr>
      <w:tr w:rsidR="000F2A55" w:rsidRPr="00D91812" w14:paraId="4075379A" w14:textId="77777777" w:rsidTr="000F2A55">
        <w:trPr>
          <w:jc w:val="center"/>
          <w:ins w:id="1430" w:author="dsloanm" w:date="2017-03-28T11:07:00Z"/>
          <w:trPrChange w:id="1431" w:author="dsloanm" w:date="2017-03-28T11:12:00Z">
            <w:trPr>
              <w:jc w:val="center"/>
            </w:trPr>
          </w:trPrChange>
        </w:trPr>
        <w:tc>
          <w:tcPr>
            <w:tcW w:w="1217" w:type="dxa"/>
            <w:shd w:val="clear" w:color="auto" w:fill="auto"/>
            <w:vAlign w:val="bottom"/>
            <w:tcPrChange w:id="1432" w:author="dsloanm" w:date="2017-03-28T11:12:00Z">
              <w:tcPr>
                <w:tcW w:w="1217" w:type="dxa"/>
                <w:shd w:val="clear" w:color="auto" w:fill="auto"/>
                <w:vAlign w:val="bottom"/>
              </w:tcPr>
            </w:tcPrChange>
          </w:tcPr>
          <w:p w14:paraId="72CD4C28" w14:textId="4BDF40BE" w:rsidR="000F2A55" w:rsidRPr="00951EF6" w:rsidRDefault="000F2A55" w:rsidP="000F2A55">
            <w:pPr>
              <w:jc w:val="right"/>
              <w:rPr>
                <w:ins w:id="1433" w:author="dsloanm" w:date="2017-03-28T11:07:00Z"/>
              </w:rPr>
            </w:pPr>
            <w:ins w:id="1434" w:author="dsloanm" w:date="2017-03-28T11:11:00Z">
              <w:r>
                <w:rPr>
                  <w:rFonts w:ascii="Calibri" w:hAnsi="Calibri" w:cs="Calibri"/>
                  <w:color w:val="000000"/>
                </w:rPr>
                <w:t>48</w:t>
              </w:r>
            </w:ins>
          </w:p>
        </w:tc>
        <w:tc>
          <w:tcPr>
            <w:tcW w:w="1228" w:type="dxa"/>
            <w:shd w:val="clear" w:color="auto" w:fill="auto"/>
            <w:vAlign w:val="bottom"/>
            <w:tcPrChange w:id="1435" w:author="dsloanm" w:date="2017-03-28T11:12:00Z">
              <w:tcPr>
                <w:tcW w:w="1228" w:type="dxa"/>
                <w:shd w:val="clear" w:color="auto" w:fill="auto"/>
                <w:vAlign w:val="bottom"/>
              </w:tcPr>
            </w:tcPrChange>
          </w:tcPr>
          <w:p w14:paraId="48EF95DD" w14:textId="56D56842" w:rsidR="000F2A55" w:rsidRPr="00951EF6" w:rsidRDefault="000F2A55" w:rsidP="000F2A55">
            <w:pPr>
              <w:jc w:val="right"/>
              <w:rPr>
                <w:ins w:id="1436" w:author="dsloanm" w:date="2017-03-28T11:07:00Z"/>
              </w:rPr>
            </w:pPr>
            <w:ins w:id="1437" w:author="dsloanm" w:date="2017-03-28T11:11:00Z">
              <w:r>
                <w:rPr>
                  <w:rFonts w:ascii="Calibri" w:hAnsi="Calibri" w:cs="Calibri"/>
                  <w:color w:val="000000"/>
                </w:rPr>
                <w:t>6144</w:t>
              </w:r>
            </w:ins>
          </w:p>
        </w:tc>
        <w:tc>
          <w:tcPr>
            <w:tcW w:w="1217" w:type="dxa"/>
            <w:shd w:val="clear" w:color="auto" w:fill="auto"/>
            <w:vAlign w:val="bottom"/>
            <w:tcPrChange w:id="1438" w:author="dsloanm" w:date="2017-03-28T11:12:00Z">
              <w:tcPr>
                <w:tcW w:w="1217" w:type="dxa"/>
                <w:shd w:val="clear" w:color="auto" w:fill="auto"/>
                <w:vAlign w:val="bottom"/>
              </w:tcPr>
            </w:tcPrChange>
          </w:tcPr>
          <w:p w14:paraId="2A551887" w14:textId="282959B3" w:rsidR="000F2A55" w:rsidRPr="00951EF6" w:rsidRDefault="000F2A55" w:rsidP="000F2A55">
            <w:pPr>
              <w:jc w:val="right"/>
              <w:rPr>
                <w:ins w:id="1439" w:author="dsloanm" w:date="2017-03-28T11:07:00Z"/>
              </w:rPr>
            </w:pPr>
            <w:ins w:id="1440" w:author="dsloanm" w:date="2017-03-28T11:11:00Z">
              <w:r>
                <w:rPr>
                  <w:rFonts w:ascii="Calibri" w:hAnsi="Calibri" w:cs="Calibri"/>
                  <w:color w:val="000000"/>
                </w:rPr>
                <w:t>1569.881</w:t>
              </w:r>
            </w:ins>
          </w:p>
        </w:tc>
        <w:tc>
          <w:tcPr>
            <w:tcW w:w="1218" w:type="dxa"/>
            <w:shd w:val="clear" w:color="auto" w:fill="auto"/>
            <w:vAlign w:val="bottom"/>
            <w:tcPrChange w:id="1441" w:author="dsloanm" w:date="2017-03-28T11:12:00Z">
              <w:tcPr>
                <w:tcW w:w="1218" w:type="dxa"/>
                <w:shd w:val="clear" w:color="auto" w:fill="auto"/>
                <w:vAlign w:val="bottom"/>
              </w:tcPr>
            </w:tcPrChange>
          </w:tcPr>
          <w:p w14:paraId="1D9AB355" w14:textId="50404ADB" w:rsidR="000F2A55" w:rsidRPr="00951EF6" w:rsidRDefault="000F2A55" w:rsidP="000F2A55">
            <w:pPr>
              <w:jc w:val="right"/>
              <w:rPr>
                <w:ins w:id="1442" w:author="dsloanm" w:date="2017-03-28T11:07:00Z"/>
              </w:rPr>
            </w:pPr>
            <w:ins w:id="1443" w:author="dsloanm" w:date="2017-03-28T11:11:00Z">
              <w:r>
                <w:rPr>
                  <w:rFonts w:ascii="Calibri" w:hAnsi="Calibri" w:cs="Calibri"/>
                  <w:color w:val="000000"/>
                </w:rPr>
                <w:t>1375.863</w:t>
              </w:r>
            </w:ins>
          </w:p>
        </w:tc>
        <w:tc>
          <w:tcPr>
            <w:tcW w:w="1218" w:type="dxa"/>
            <w:shd w:val="clear" w:color="auto" w:fill="auto"/>
            <w:vAlign w:val="bottom"/>
            <w:tcPrChange w:id="1444" w:author="dsloanm" w:date="2017-03-28T11:12:00Z">
              <w:tcPr>
                <w:tcW w:w="1218" w:type="dxa"/>
                <w:shd w:val="clear" w:color="auto" w:fill="auto"/>
                <w:vAlign w:val="bottom"/>
              </w:tcPr>
            </w:tcPrChange>
          </w:tcPr>
          <w:p w14:paraId="52DE97DF" w14:textId="744AB008" w:rsidR="000F2A55" w:rsidRPr="00951EF6" w:rsidRDefault="000F2A55" w:rsidP="000F2A55">
            <w:pPr>
              <w:jc w:val="right"/>
              <w:rPr>
                <w:ins w:id="1445" w:author="dsloanm" w:date="2017-03-28T11:07:00Z"/>
              </w:rPr>
            </w:pPr>
            <w:ins w:id="1446" w:author="dsloanm" w:date="2017-03-28T11:11:00Z">
              <w:r>
                <w:rPr>
                  <w:rFonts w:ascii="Calibri" w:hAnsi="Calibri" w:cs="Calibri"/>
                  <w:color w:val="000000"/>
                </w:rPr>
                <w:t>1593.592</w:t>
              </w:r>
            </w:ins>
          </w:p>
        </w:tc>
      </w:tr>
      <w:tr w:rsidR="000F2A55" w:rsidRPr="00D91812" w14:paraId="42F73FF2" w14:textId="77777777" w:rsidTr="000F2A55">
        <w:trPr>
          <w:jc w:val="center"/>
          <w:ins w:id="1447" w:author="dsloanm" w:date="2017-03-28T11:07:00Z"/>
          <w:trPrChange w:id="1448" w:author="dsloanm" w:date="2017-03-28T11:12:00Z">
            <w:trPr>
              <w:jc w:val="center"/>
            </w:trPr>
          </w:trPrChange>
        </w:trPr>
        <w:tc>
          <w:tcPr>
            <w:tcW w:w="1217" w:type="dxa"/>
            <w:shd w:val="clear" w:color="auto" w:fill="auto"/>
            <w:vAlign w:val="bottom"/>
            <w:tcPrChange w:id="1449" w:author="dsloanm" w:date="2017-03-28T11:12:00Z">
              <w:tcPr>
                <w:tcW w:w="1217" w:type="dxa"/>
                <w:shd w:val="clear" w:color="auto" w:fill="auto"/>
                <w:vAlign w:val="bottom"/>
              </w:tcPr>
            </w:tcPrChange>
          </w:tcPr>
          <w:p w14:paraId="6BE2F6DE" w14:textId="499426A1" w:rsidR="000F2A55" w:rsidRPr="00951EF6" w:rsidRDefault="000F2A55" w:rsidP="000F2A55">
            <w:pPr>
              <w:jc w:val="right"/>
              <w:rPr>
                <w:ins w:id="1450" w:author="dsloanm" w:date="2017-03-28T11:07:00Z"/>
              </w:rPr>
            </w:pPr>
            <w:ins w:id="1451" w:author="dsloanm" w:date="2017-03-28T11:11:00Z">
              <w:r>
                <w:rPr>
                  <w:rFonts w:ascii="Calibri" w:hAnsi="Calibri" w:cs="Calibri"/>
                  <w:color w:val="000000"/>
                </w:rPr>
                <w:t>96</w:t>
              </w:r>
            </w:ins>
          </w:p>
        </w:tc>
        <w:tc>
          <w:tcPr>
            <w:tcW w:w="1228" w:type="dxa"/>
            <w:shd w:val="clear" w:color="auto" w:fill="auto"/>
            <w:vAlign w:val="bottom"/>
            <w:tcPrChange w:id="1452" w:author="dsloanm" w:date="2017-03-28T11:12:00Z">
              <w:tcPr>
                <w:tcW w:w="1228" w:type="dxa"/>
                <w:shd w:val="clear" w:color="auto" w:fill="auto"/>
                <w:vAlign w:val="bottom"/>
              </w:tcPr>
            </w:tcPrChange>
          </w:tcPr>
          <w:p w14:paraId="7D25A060" w14:textId="52979BEE" w:rsidR="000F2A55" w:rsidRPr="00951EF6" w:rsidRDefault="000F2A55" w:rsidP="000F2A55">
            <w:pPr>
              <w:jc w:val="right"/>
              <w:rPr>
                <w:ins w:id="1453" w:author="dsloanm" w:date="2017-03-28T11:07:00Z"/>
              </w:rPr>
            </w:pPr>
            <w:ins w:id="1454" w:author="dsloanm" w:date="2017-03-28T11:11:00Z">
              <w:r>
                <w:rPr>
                  <w:rFonts w:ascii="Calibri" w:hAnsi="Calibri" w:cs="Calibri"/>
                  <w:color w:val="000000"/>
                </w:rPr>
                <w:t>12288</w:t>
              </w:r>
            </w:ins>
          </w:p>
        </w:tc>
        <w:tc>
          <w:tcPr>
            <w:tcW w:w="1217" w:type="dxa"/>
            <w:shd w:val="clear" w:color="auto" w:fill="auto"/>
            <w:vAlign w:val="bottom"/>
            <w:tcPrChange w:id="1455" w:author="dsloanm" w:date="2017-03-28T11:12:00Z">
              <w:tcPr>
                <w:tcW w:w="1217" w:type="dxa"/>
                <w:shd w:val="clear" w:color="auto" w:fill="auto"/>
                <w:vAlign w:val="bottom"/>
              </w:tcPr>
            </w:tcPrChange>
          </w:tcPr>
          <w:p w14:paraId="27867B49" w14:textId="1B5D7BEC" w:rsidR="000F2A55" w:rsidRPr="00951EF6" w:rsidRDefault="000F2A55" w:rsidP="000F2A55">
            <w:pPr>
              <w:jc w:val="right"/>
              <w:rPr>
                <w:ins w:id="1456" w:author="dsloanm" w:date="2017-03-28T11:07:00Z"/>
              </w:rPr>
            </w:pPr>
            <w:ins w:id="1457" w:author="dsloanm" w:date="2017-03-28T11:11:00Z">
              <w:r>
                <w:rPr>
                  <w:rFonts w:ascii="Calibri" w:hAnsi="Calibri" w:cs="Calibri"/>
                  <w:color w:val="000000"/>
                </w:rPr>
                <w:t>1752.223</w:t>
              </w:r>
            </w:ins>
          </w:p>
        </w:tc>
        <w:tc>
          <w:tcPr>
            <w:tcW w:w="1218" w:type="dxa"/>
            <w:shd w:val="clear" w:color="auto" w:fill="auto"/>
            <w:vAlign w:val="bottom"/>
            <w:tcPrChange w:id="1458" w:author="dsloanm" w:date="2017-03-28T11:12:00Z">
              <w:tcPr>
                <w:tcW w:w="1218" w:type="dxa"/>
                <w:shd w:val="clear" w:color="auto" w:fill="auto"/>
                <w:vAlign w:val="bottom"/>
              </w:tcPr>
            </w:tcPrChange>
          </w:tcPr>
          <w:p w14:paraId="6D347576" w14:textId="6595CEA5" w:rsidR="000F2A55" w:rsidRPr="00951EF6" w:rsidRDefault="000F2A55" w:rsidP="000F2A55">
            <w:pPr>
              <w:jc w:val="right"/>
              <w:rPr>
                <w:ins w:id="1459" w:author="dsloanm" w:date="2017-03-28T11:07:00Z"/>
              </w:rPr>
            </w:pPr>
            <w:ins w:id="1460" w:author="dsloanm" w:date="2017-03-28T11:11:00Z">
              <w:r>
                <w:rPr>
                  <w:rFonts w:ascii="Calibri" w:hAnsi="Calibri" w:cs="Calibri"/>
                  <w:color w:val="000000"/>
                </w:rPr>
                <w:t>1678.23</w:t>
              </w:r>
            </w:ins>
          </w:p>
        </w:tc>
        <w:tc>
          <w:tcPr>
            <w:tcW w:w="1218" w:type="dxa"/>
            <w:shd w:val="clear" w:color="auto" w:fill="auto"/>
            <w:vAlign w:val="bottom"/>
            <w:tcPrChange w:id="1461" w:author="dsloanm" w:date="2017-03-28T11:12:00Z">
              <w:tcPr>
                <w:tcW w:w="1218" w:type="dxa"/>
                <w:shd w:val="clear" w:color="auto" w:fill="auto"/>
                <w:vAlign w:val="bottom"/>
              </w:tcPr>
            </w:tcPrChange>
          </w:tcPr>
          <w:p w14:paraId="108B16D2" w14:textId="1E48B66D" w:rsidR="000F2A55" w:rsidRPr="00951EF6" w:rsidRDefault="000F2A55" w:rsidP="000F2A55">
            <w:pPr>
              <w:jc w:val="right"/>
              <w:rPr>
                <w:ins w:id="1462" w:author="dsloanm" w:date="2017-03-28T11:07:00Z"/>
              </w:rPr>
            </w:pPr>
            <w:ins w:id="1463" w:author="dsloanm" w:date="2017-03-28T11:11:00Z">
              <w:r>
                <w:rPr>
                  <w:rFonts w:ascii="Calibri" w:hAnsi="Calibri" w:cs="Calibri"/>
                  <w:color w:val="000000"/>
                </w:rPr>
                <w:t>1640.99</w:t>
              </w:r>
            </w:ins>
          </w:p>
        </w:tc>
      </w:tr>
      <w:tr w:rsidR="000F2A55" w:rsidRPr="00D91812" w14:paraId="3AB78A1B" w14:textId="77777777" w:rsidTr="000F2A55">
        <w:trPr>
          <w:jc w:val="center"/>
          <w:ins w:id="1464" w:author="dsloanm" w:date="2017-03-28T11:07:00Z"/>
          <w:trPrChange w:id="1465" w:author="dsloanm" w:date="2017-03-28T11:12:00Z">
            <w:trPr>
              <w:jc w:val="center"/>
            </w:trPr>
          </w:trPrChange>
        </w:trPr>
        <w:tc>
          <w:tcPr>
            <w:tcW w:w="1217" w:type="dxa"/>
            <w:shd w:val="clear" w:color="auto" w:fill="auto"/>
            <w:vAlign w:val="bottom"/>
            <w:tcPrChange w:id="1466" w:author="dsloanm" w:date="2017-03-28T11:12:00Z">
              <w:tcPr>
                <w:tcW w:w="1217" w:type="dxa"/>
                <w:shd w:val="clear" w:color="auto" w:fill="auto"/>
                <w:vAlign w:val="bottom"/>
              </w:tcPr>
            </w:tcPrChange>
          </w:tcPr>
          <w:p w14:paraId="225CEF99" w14:textId="078E65BA" w:rsidR="000F2A55" w:rsidRPr="00951EF6" w:rsidRDefault="000F2A55" w:rsidP="000F2A55">
            <w:pPr>
              <w:jc w:val="right"/>
              <w:rPr>
                <w:ins w:id="1467" w:author="dsloanm" w:date="2017-03-28T11:07:00Z"/>
              </w:rPr>
            </w:pPr>
            <w:ins w:id="1468" w:author="dsloanm" w:date="2017-03-28T11:11:00Z">
              <w:r>
                <w:rPr>
                  <w:rFonts w:ascii="Calibri" w:hAnsi="Calibri" w:cs="Calibri"/>
                  <w:color w:val="000000"/>
                </w:rPr>
                <w:t>192</w:t>
              </w:r>
            </w:ins>
          </w:p>
        </w:tc>
        <w:tc>
          <w:tcPr>
            <w:tcW w:w="1228" w:type="dxa"/>
            <w:shd w:val="clear" w:color="auto" w:fill="auto"/>
            <w:vAlign w:val="bottom"/>
            <w:tcPrChange w:id="1469" w:author="dsloanm" w:date="2017-03-28T11:12:00Z">
              <w:tcPr>
                <w:tcW w:w="1228" w:type="dxa"/>
                <w:shd w:val="clear" w:color="auto" w:fill="auto"/>
                <w:vAlign w:val="bottom"/>
              </w:tcPr>
            </w:tcPrChange>
          </w:tcPr>
          <w:p w14:paraId="62607B66" w14:textId="1CFF20E4" w:rsidR="000F2A55" w:rsidRPr="00951EF6" w:rsidRDefault="000F2A55" w:rsidP="000F2A55">
            <w:pPr>
              <w:jc w:val="right"/>
              <w:rPr>
                <w:ins w:id="1470" w:author="dsloanm" w:date="2017-03-28T11:07:00Z"/>
              </w:rPr>
            </w:pPr>
            <w:ins w:id="1471" w:author="dsloanm" w:date="2017-03-28T11:11:00Z">
              <w:r>
                <w:rPr>
                  <w:rFonts w:ascii="Calibri" w:hAnsi="Calibri" w:cs="Calibri"/>
                  <w:color w:val="000000"/>
                </w:rPr>
                <w:t>24576</w:t>
              </w:r>
            </w:ins>
          </w:p>
        </w:tc>
        <w:tc>
          <w:tcPr>
            <w:tcW w:w="1217" w:type="dxa"/>
            <w:shd w:val="clear" w:color="auto" w:fill="auto"/>
            <w:vAlign w:val="bottom"/>
            <w:tcPrChange w:id="1472" w:author="dsloanm" w:date="2017-03-28T11:12:00Z">
              <w:tcPr>
                <w:tcW w:w="1217" w:type="dxa"/>
                <w:shd w:val="clear" w:color="auto" w:fill="auto"/>
                <w:vAlign w:val="bottom"/>
              </w:tcPr>
            </w:tcPrChange>
          </w:tcPr>
          <w:p w14:paraId="2A6AE873" w14:textId="7092D607" w:rsidR="000F2A55" w:rsidRPr="00951EF6" w:rsidRDefault="000F2A55" w:rsidP="000F2A55">
            <w:pPr>
              <w:jc w:val="right"/>
              <w:rPr>
                <w:ins w:id="1473" w:author="dsloanm" w:date="2017-03-28T11:07:00Z"/>
              </w:rPr>
            </w:pPr>
            <w:ins w:id="1474" w:author="dsloanm" w:date="2017-03-28T11:11:00Z">
              <w:r>
                <w:rPr>
                  <w:rFonts w:ascii="Calibri" w:hAnsi="Calibri" w:cs="Calibri"/>
                  <w:color w:val="000000"/>
                </w:rPr>
                <w:t>1772.707</w:t>
              </w:r>
            </w:ins>
          </w:p>
        </w:tc>
        <w:tc>
          <w:tcPr>
            <w:tcW w:w="1218" w:type="dxa"/>
            <w:shd w:val="clear" w:color="auto" w:fill="auto"/>
            <w:vAlign w:val="bottom"/>
            <w:tcPrChange w:id="1475" w:author="dsloanm" w:date="2017-03-28T11:12:00Z">
              <w:tcPr>
                <w:tcW w:w="1218" w:type="dxa"/>
                <w:shd w:val="clear" w:color="auto" w:fill="auto"/>
                <w:vAlign w:val="bottom"/>
              </w:tcPr>
            </w:tcPrChange>
          </w:tcPr>
          <w:p w14:paraId="626448EF" w14:textId="7AA74662" w:rsidR="000F2A55" w:rsidRPr="00951EF6" w:rsidRDefault="000F2A55" w:rsidP="000F2A55">
            <w:pPr>
              <w:jc w:val="right"/>
              <w:rPr>
                <w:ins w:id="1476" w:author="dsloanm" w:date="2017-03-28T11:07:00Z"/>
              </w:rPr>
            </w:pPr>
            <w:ins w:id="1477" w:author="dsloanm" w:date="2017-03-28T11:11:00Z">
              <w:r>
                <w:rPr>
                  <w:rFonts w:ascii="Calibri" w:hAnsi="Calibri" w:cs="Calibri"/>
                  <w:color w:val="000000"/>
                </w:rPr>
                <w:t>1889.365</w:t>
              </w:r>
            </w:ins>
          </w:p>
        </w:tc>
        <w:tc>
          <w:tcPr>
            <w:tcW w:w="1218" w:type="dxa"/>
            <w:shd w:val="clear" w:color="auto" w:fill="auto"/>
            <w:vAlign w:val="bottom"/>
            <w:tcPrChange w:id="1478" w:author="dsloanm" w:date="2017-03-28T11:12:00Z">
              <w:tcPr>
                <w:tcW w:w="1218" w:type="dxa"/>
                <w:shd w:val="clear" w:color="auto" w:fill="auto"/>
                <w:vAlign w:val="bottom"/>
              </w:tcPr>
            </w:tcPrChange>
          </w:tcPr>
          <w:p w14:paraId="3C4EEBC4" w14:textId="152CE5B0" w:rsidR="000F2A55" w:rsidRPr="00951EF6" w:rsidRDefault="000F2A55" w:rsidP="000F2A55">
            <w:pPr>
              <w:jc w:val="right"/>
              <w:rPr>
                <w:ins w:id="1479" w:author="dsloanm" w:date="2017-03-28T11:07:00Z"/>
              </w:rPr>
            </w:pPr>
            <w:ins w:id="1480" w:author="dsloanm" w:date="2017-03-28T11:11:00Z">
              <w:r>
                <w:rPr>
                  <w:rFonts w:ascii="Calibri" w:hAnsi="Calibri" w:cs="Calibri"/>
                  <w:color w:val="000000"/>
                </w:rPr>
                <w:t>1817.492</w:t>
              </w:r>
            </w:ins>
          </w:p>
        </w:tc>
      </w:tr>
      <w:tr w:rsidR="000F2A55" w:rsidRPr="00D91812" w14:paraId="6B5FACE3" w14:textId="77777777" w:rsidTr="000F2A55">
        <w:trPr>
          <w:jc w:val="center"/>
          <w:ins w:id="1481" w:author="dsloanm" w:date="2017-03-28T11:07:00Z"/>
          <w:trPrChange w:id="1482" w:author="dsloanm" w:date="2017-03-28T11:12:00Z">
            <w:trPr>
              <w:jc w:val="center"/>
            </w:trPr>
          </w:trPrChange>
        </w:trPr>
        <w:tc>
          <w:tcPr>
            <w:tcW w:w="1217" w:type="dxa"/>
            <w:shd w:val="clear" w:color="auto" w:fill="auto"/>
            <w:vAlign w:val="bottom"/>
            <w:tcPrChange w:id="1483" w:author="dsloanm" w:date="2017-03-28T11:12:00Z">
              <w:tcPr>
                <w:tcW w:w="1217" w:type="dxa"/>
                <w:shd w:val="clear" w:color="auto" w:fill="auto"/>
                <w:vAlign w:val="bottom"/>
              </w:tcPr>
            </w:tcPrChange>
          </w:tcPr>
          <w:p w14:paraId="2E3A07B9" w14:textId="676B516B" w:rsidR="000F2A55" w:rsidRPr="00951EF6" w:rsidRDefault="000F2A55" w:rsidP="000F2A55">
            <w:pPr>
              <w:jc w:val="right"/>
              <w:rPr>
                <w:ins w:id="1484" w:author="dsloanm" w:date="2017-03-28T11:07:00Z"/>
              </w:rPr>
            </w:pPr>
            <w:ins w:id="1485" w:author="dsloanm" w:date="2017-03-28T11:11:00Z">
              <w:r>
                <w:rPr>
                  <w:rFonts w:ascii="Calibri" w:hAnsi="Calibri" w:cs="Calibri"/>
                  <w:color w:val="000000"/>
                </w:rPr>
                <w:t>384</w:t>
              </w:r>
            </w:ins>
          </w:p>
        </w:tc>
        <w:tc>
          <w:tcPr>
            <w:tcW w:w="1228" w:type="dxa"/>
            <w:shd w:val="clear" w:color="auto" w:fill="auto"/>
            <w:vAlign w:val="bottom"/>
            <w:tcPrChange w:id="1486" w:author="dsloanm" w:date="2017-03-28T11:12:00Z">
              <w:tcPr>
                <w:tcW w:w="1228" w:type="dxa"/>
                <w:shd w:val="clear" w:color="auto" w:fill="auto"/>
                <w:vAlign w:val="bottom"/>
              </w:tcPr>
            </w:tcPrChange>
          </w:tcPr>
          <w:p w14:paraId="03471CDA" w14:textId="3A27B3F6" w:rsidR="000F2A55" w:rsidRPr="00951EF6" w:rsidRDefault="000F2A55" w:rsidP="000F2A55">
            <w:pPr>
              <w:jc w:val="right"/>
              <w:rPr>
                <w:ins w:id="1487" w:author="dsloanm" w:date="2017-03-28T11:07:00Z"/>
              </w:rPr>
            </w:pPr>
            <w:ins w:id="1488" w:author="dsloanm" w:date="2017-03-28T11:11:00Z">
              <w:r>
                <w:rPr>
                  <w:rFonts w:ascii="Calibri" w:hAnsi="Calibri" w:cs="Calibri"/>
                  <w:color w:val="000000"/>
                </w:rPr>
                <w:t>49152</w:t>
              </w:r>
            </w:ins>
          </w:p>
        </w:tc>
        <w:tc>
          <w:tcPr>
            <w:tcW w:w="1217" w:type="dxa"/>
            <w:shd w:val="clear" w:color="auto" w:fill="auto"/>
            <w:vAlign w:val="bottom"/>
            <w:tcPrChange w:id="1489" w:author="dsloanm" w:date="2017-03-28T11:12:00Z">
              <w:tcPr>
                <w:tcW w:w="1217" w:type="dxa"/>
                <w:shd w:val="clear" w:color="auto" w:fill="auto"/>
                <w:vAlign w:val="bottom"/>
              </w:tcPr>
            </w:tcPrChange>
          </w:tcPr>
          <w:p w14:paraId="5A2A8619" w14:textId="635BA085" w:rsidR="000F2A55" w:rsidRPr="00951EF6" w:rsidRDefault="000F2A55" w:rsidP="000F2A55">
            <w:pPr>
              <w:jc w:val="right"/>
              <w:rPr>
                <w:ins w:id="1490" w:author="dsloanm" w:date="2017-03-28T11:07:00Z"/>
              </w:rPr>
            </w:pPr>
            <w:ins w:id="1491" w:author="dsloanm" w:date="2017-03-28T11:11:00Z">
              <w:r>
                <w:rPr>
                  <w:rFonts w:ascii="Calibri" w:hAnsi="Calibri" w:cs="Calibri"/>
                  <w:color w:val="000000"/>
                </w:rPr>
                <w:t>1664.027</w:t>
              </w:r>
            </w:ins>
          </w:p>
        </w:tc>
        <w:tc>
          <w:tcPr>
            <w:tcW w:w="1218" w:type="dxa"/>
            <w:shd w:val="clear" w:color="auto" w:fill="auto"/>
            <w:vAlign w:val="bottom"/>
            <w:tcPrChange w:id="1492" w:author="dsloanm" w:date="2017-03-28T11:12:00Z">
              <w:tcPr>
                <w:tcW w:w="1218" w:type="dxa"/>
                <w:shd w:val="clear" w:color="auto" w:fill="auto"/>
                <w:vAlign w:val="bottom"/>
              </w:tcPr>
            </w:tcPrChange>
          </w:tcPr>
          <w:p w14:paraId="2C67620D" w14:textId="5BC4B7D0" w:rsidR="000F2A55" w:rsidRPr="00951EF6" w:rsidRDefault="000F2A55" w:rsidP="000F2A55">
            <w:pPr>
              <w:jc w:val="right"/>
              <w:rPr>
                <w:ins w:id="1493" w:author="dsloanm" w:date="2017-03-28T11:07:00Z"/>
              </w:rPr>
            </w:pPr>
            <w:ins w:id="1494" w:author="dsloanm" w:date="2017-03-28T11:11:00Z">
              <w:r>
                <w:rPr>
                  <w:rFonts w:ascii="Calibri" w:hAnsi="Calibri" w:cs="Calibri"/>
                  <w:color w:val="000000"/>
                </w:rPr>
                <w:t>2021.052</w:t>
              </w:r>
            </w:ins>
          </w:p>
        </w:tc>
        <w:tc>
          <w:tcPr>
            <w:tcW w:w="1218" w:type="dxa"/>
            <w:shd w:val="clear" w:color="auto" w:fill="auto"/>
            <w:vAlign w:val="bottom"/>
            <w:tcPrChange w:id="1495" w:author="dsloanm" w:date="2017-03-28T11:12:00Z">
              <w:tcPr>
                <w:tcW w:w="1218" w:type="dxa"/>
                <w:shd w:val="clear" w:color="auto" w:fill="auto"/>
                <w:vAlign w:val="bottom"/>
              </w:tcPr>
            </w:tcPrChange>
          </w:tcPr>
          <w:p w14:paraId="15294599" w14:textId="583AF4FD" w:rsidR="000F2A55" w:rsidRPr="00951EF6" w:rsidRDefault="000F2A55" w:rsidP="000F2A55">
            <w:pPr>
              <w:jc w:val="right"/>
              <w:rPr>
                <w:ins w:id="1496" w:author="dsloanm" w:date="2017-03-28T11:07:00Z"/>
              </w:rPr>
            </w:pPr>
            <w:ins w:id="1497" w:author="dsloanm" w:date="2017-03-28T11:11:00Z">
              <w:r>
                <w:rPr>
                  <w:rFonts w:ascii="Calibri" w:hAnsi="Calibri" w:cs="Calibri"/>
                  <w:color w:val="000000"/>
                </w:rPr>
                <w:t>1577.356</w:t>
              </w:r>
            </w:ins>
          </w:p>
        </w:tc>
      </w:tr>
      <w:tr w:rsidR="000F2A55" w:rsidRPr="00D91812" w14:paraId="38ABA86C" w14:textId="77777777" w:rsidTr="000F2A55">
        <w:trPr>
          <w:jc w:val="center"/>
          <w:ins w:id="1498" w:author="dsloanm" w:date="2017-03-28T11:07:00Z"/>
          <w:trPrChange w:id="1499" w:author="dsloanm" w:date="2017-03-28T11:12:00Z">
            <w:trPr>
              <w:jc w:val="center"/>
            </w:trPr>
          </w:trPrChange>
        </w:trPr>
        <w:tc>
          <w:tcPr>
            <w:tcW w:w="1217" w:type="dxa"/>
            <w:shd w:val="clear" w:color="auto" w:fill="auto"/>
            <w:vAlign w:val="bottom"/>
            <w:tcPrChange w:id="1500" w:author="dsloanm" w:date="2017-03-28T11:12:00Z">
              <w:tcPr>
                <w:tcW w:w="1217" w:type="dxa"/>
                <w:shd w:val="clear" w:color="auto" w:fill="auto"/>
                <w:vAlign w:val="bottom"/>
              </w:tcPr>
            </w:tcPrChange>
          </w:tcPr>
          <w:p w14:paraId="5078640B" w14:textId="60080AC1" w:rsidR="000F2A55" w:rsidRPr="00951EF6" w:rsidRDefault="000F2A55" w:rsidP="000F2A55">
            <w:pPr>
              <w:jc w:val="right"/>
              <w:rPr>
                <w:ins w:id="1501" w:author="dsloanm" w:date="2017-03-28T11:07:00Z"/>
              </w:rPr>
            </w:pPr>
            <w:ins w:id="1502" w:author="dsloanm" w:date="2017-03-28T11:11:00Z">
              <w:r>
                <w:rPr>
                  <w:rFonts w:ascii="Calibri" w:hAnsi="Calibri" w:cs="Calibri"/>
                  <w:color w:val="000000"/>
                </w:rPr>
                <w:t>768</w:t>
              </w:r>
            </w:ins>
          </w:p>
        </w:tc>
        <w:tc>
          <w:tcPr>
            <w:tcW w:w="1228" w:type="dxa"/>
            <w:shd w:val="clear" w:color="auto" w:fill="auto"/>
            <w:vAlign w:val="bottom"/>
            <w:tcPrChange w:id="1503" w:author="dsloanm" w:date="2017-03-28T11:12:00Z">
              <w:tcPr>
                <w:tcW w:w="1228" w:type="dxa"/>
                <w:shd w:val="clear" w:color="auto" w:fill="auto"/>
                <w:vAlign w:val="bottom"/>
              </w:tcPr>
            </w:tcPrChange>
          </w:tcPr>
          <w:p w14:paraId="35A2E345" w14:textId="284636FA" w:rsidR="000F2A55" w:rsidRPr="00951EF6" w:rsidRDefault="000F2A55" w:rsidP="000F2A55">
            <w:pPr>
              <w:jc w:val="right"/>
              <w:rPr>
                <w:ins w:id="1504" w:author="dsloanm" w:date="2017-03-28T11:07:00Z"/>
              </w:rPr>
            </w:pPr>
            <w:ins w:id="1505" w:author="dsloanm" w:date="2017-03-28T11:11:00Z">
              <w:r>
                <w:rPr>
                  <w:rFonts w:ascii="Calibri" w:hAnsi="Calibri" w:cs="Calibri"/>
                  <w:color w:val="000000"/>
                </w:rPr>
                <w:t>98304</w:t>
              </w:r>
            </w:ins>
          </w:p>
        </w:tc>
        <w:tc>
          <w:tcPr>
            <w:tcW w:w="1217" w:type="dxa"/>
            <w:shd w:val="clear" w:color="auto" w:fill="auto"/>
            <w:vAlign w:val="bottom"/>
            <w:tcPrChange w:id="1506" w:author="dsloanm" w:date="2017-03-28T11:12:00Z">
              <w:tcPr>
                <w:tcW w:w="1217" w:type="dxa"/>
                <w:shd w:val="clear" w:color="auto" w:fill="auto"/>
                <w:vAlign w:val="bottom"/>
              </w:tcPr>
            </w:tcPrChange>
          </w:tcPr>
          <w:p w14:paraId="44F5AFC6" w14:textId="2F914601" w:rsidR="000F2A55" w:rsidRPr="00951EF6" w:rsidRDefault="000F2A55" w:rsidP="000F2A55">
            <w:pPr>
              <w:jc w:val="right"/>
              <w:rPr>
                <w:ins w:id="1507" w:author="dsloanm" w:date="2017-03-28T11:07:00Z"/>
              </w:rPr>
            </w:pPr>
            <w:ins w:id="1508" w:author="dsloanm" w:date="2017-03-28T11:11:00Z">
              <w:r>
                <w:rPr>
                  <w:rFonts w:ascii="Calibri" w:hAnsi="Calibri" w:cs="Calibri"/>
                  <w:color w:val="000000"/>
                </w:rPr>
                <w:t>1306.42</w:t>
              </w:r>
            </w:ins>
          </w:p>
        </w:tc>
        <w:tc>
          <w:tcPr>
            <w:tcW w:w="1218" w:type="dxa"/>
            <w:shd w:val="clear" w:color="auto" w:fill="auto"/>
            <w:vAlign w:val="bottom"/>
            <w:tcPrChange w:id="1509" w:author="dsloanm" w:date="2017-03-28T11:12:00Z">
              <w:tcPr>
                <w:tcW w:w="1218" w:type="dxa"/>
                <w:shd w:val="clear" w:color="auto" w:fill="auto"/>
                <w:vAlign w:val="bottom"/>
              </w:tcPr>
            </w:tcPrChange>
          </w:tcPr>
          <w:p w14:paraId="20651360" w14:textId="2E8BE995" w:rsidR="000F2A55" w:rsidRPr="00951EF6" w:rsidRDefault="000F2A55" w:rsidP="000F2A55">
            <w:pPr>
              <w:jc w:val="right"/>
              <w:rPr>
                <w:ins w:id="1510" w:author="dsloanm" w:date="2017-03-28T11:07:00Z"/>
              </w:rPr>
            </w:pPr>
            <w:ins w:id="1511" w:author="dsloanm" w:date="2017-03-28T11:11:00Z">
              <w:r>
                <w:rPr>
                  <w:rFonts w:ascii="Calibri" w:hAnsi="Calibri" w:cs="Calibri"/>
                  <w:color w:val="000000"/>
                </w:rPr>
                <w:t>1920.333</w:t>
              </w:r>
            </w:ins>
          </w:p>
        </w:tc>
        <w:tc>
          <w:tcPr>
            <w:tcW w:w="1218" w:type="dxa"/>
            <w:shd w:val="clear" w:color="auto" w:fill="auto"/>
            <w:vAlign w:val="bottom"/>
            <w:tcPrChange w:id="1512" w:author="dsloanm" w:date="2017-03-28T11:12:00Z">
              <w:tcPr>
                <w:tcW w:w="1218" w:type="dxa"/>
                <w:shd w:val="clear" w:color="auto" w:fill="auto"/>
                <w:vAlign w:val="bottom"/>
              </w:tcPr>
            </w:tcPrChange>
          </w:tcPr>
          <w:p w14:paraId="60A5188C" w14:textId="5E273E86" w:rsidR="000F2A55" w:rsidRPr="00951EF6" w:rsidRDefault="000F2A55" w:rsidP="000F2A55">
            <w:pPr>
              <w:jc w:val="right"/>
              <w:rPr>
                <w:ins w:id="1513" w:author="dsloanm" w:date="2017-03-28T11:07:00Z"/>
              </w:rPr>
            </w:pPr>
            <w:ins w:id="1514" w:author="dsloanm" w:date="2017-03-28T11:11:00Z">
              <w:r>
                <w:rPr>
                  <w:rFonts w:ascii="Calibri" w:hAnsi="Calibri" w:cs="Calibri"/>
                  <w:color w:val="000000"/>
                </w:rPr>
                <w:t>2088.71</w:t>
              </w:r>
            </w:ins>
          </w:p>
        </w:tc>
      </w:tr>
      <w:tr w:rsidR="000F2A55" w:rsidRPr="00D91812" w14:paraId="37E1EEE0" w14:textId="77777777" w:rsidTr="000F2A55">
        <w:trPr>
          <w:jc w:val="center"/>
          <w:ins w:id="1515" w:author="dsloanm" w:date="2017-03-28T11:07:00Z"/>
          <w:trPrChange w:id="1516" w:author="dsloanm" w:date="2017-03-28T11:12:00Z">
            <w:trPr>
              <w:jc w:val="center"/>
            </w:trPr>
          </w:trPrChange>
        </w:trPr>
        <w:tc>
          <w:tcPr>
            <w:tcW w:w="1217" w:type="dxa"/>
            <w:shd w:val="clear" w:color="auto" w:fill="auto"/>
            <w:vAlign w:val="bottom"/>
            <w:tcPrChange w:id="1517" w:author="dsloanm" w:date="2017-03-28T11:12:00Z">
              <w:tcPr>
                <w:tcW w:w="1217" w:type="dxa"/>
                <w:shd w:val="clear" w:color="auto" w:fill="auto"/>
                <w:vAlign w:val="bottom"/>
              </w:tcPr>
            </w:tcPrChange>
          </w:tcPr>
          <w:p w14:paraId="2C6910DA" w14:textId="00D8A5CE" w:rsidR="000F2A55" w:rsidRPr="00951EF6" w:rsidRDefault="000F2A55" w:rsidP="000F2A55">
            <w:pPr>
              <w:jc w:val="right"/>
              <w:rPr>
                <w:ins w:id="1518" w:author="dsloanm" w:date="2017-03-28T11:07:00Z"/>
              </w:rPr>
            </w:pPr>
            <w:ins w:id="1519" w:author="dsloanm" w:date="2017-03-28T11:11:00Z">
              <w:r>
                <w:rPr>
                  <w:rFonts w:ascii="Calibri" w:hAnsi="Calibri" w:cs="Calibri"/>
                  <w:color w:val="000000"/>
                </w:rPr>
                <w:t>1536</w:t>
              </w:r>
            </w:ins>
          </w:p>
        </w:tc>
        <w:tc>
          <w:tcPr>
            <w:tcW w:w="1228" w:type="dxa"/>
            <w:shd w:val="clear" w:color="auto" w:fill="auto"/>
            <w:vAlign w:val="bottom"/>
            <w:tcPrChange w:id="1520" w:author="dsloanm" w:date="2017-03-28T11:12:00Z">
              <w:tcPr>
                <w:tcW w:w="1228" w:type="dxa"/>
                <w:shd w:val="clear" w:color="auto" w:fill="auto"/>
                <w:vAlign w:val="bottom"/>
              </w:tcPr>
            </w:tcPrChange>
          </w:tcPr>
          <w:p w14:paraId="55B837F6" w14:textId="545F369D" w:rsidR="000F2A55" w:rsidRPr="00951EF6" w:rsidRDefault="000F2A55" w:rsidP="000F2A55">
            <w:pPr>
              <w:jc w:val="right"/>
              <w:rPr>
                <w:ins w:id="1521" w:author="dsloanm" w:date="2017-03-28T11:07:00Z"/>
              </w:rPr>
            </w:pPr>
            <w:ins w:id="1522" w:author="dsloanm" w:date="2017-03-28T11:11:00Z">
              <w:r>
                <w:rPr>
                  <w:rFonts w:ascii="Calibri" w:hAnsi="Calibri" w:cs="Calibri"/>
                  <w:color w:val="000000"/>
                </w:rPr>
                <w:t>196608</w:t>
              </w:r>
            </w:ins>
          </w:p>
        </w:tc>
        <w:tc>
          <w:tcPr>
            <w:tcW w:w="1217" w:type="dxa"/>
            <w:shd w:val="clear" w:color="auto" w:fill="auto"/>
            <w:vAlign w:val="bottom"/>
            <w:tcPrChange w:id="1523" w:author="dsloanm" w:date="2017-03-28T11:12:00Z">
              <w:tcPr>
                <w:tcW w:w="1217" w:type="dxa"/>
                <w:shd w:val="clear" w:color="auto" w:fill="auto"/>
                <w:vAlign w:val="bottom"/>
              </w:tcPr>
            </w:tcPrChange>
          </w:tcPr>
          <w:p w14:paraId="1747BE1F" w14:textId="345F7540" w:rsidR="000F2A55" w:rsidRPr="00951EF6" w:rsidRDefault="000F2A55" w:rsidP="000F2A55">
            <w:pPr>
              <w:jc w:val="right"/>
              <w:rPr>
                <w:ins w:id="1524" w:author="dsloanm" w:date="2017-03-28T11:07:00Z"/>
              </w:rPr>
            </w:pPr>
            <w:ins w:id="1525" w:author="dsloanm" w:date="2017-03-28T11:11:00Z">
              <w:r>
                <w:rPr>
                  <w:rFonts w:ascii="Calibri" w:hAnsi="Calibri" w:cs="Calibri"/>
                  <w:color w:val="000000"/>
                </w:rPr>
                <w:t>1521.227</w:t>
              </w:r>
            </w:ins>
          </w:p>
        </w:tc>
        <w:tc>
          <w:tcPr>
            <w:tcW w:w="1218" w:type="dxa"/>
            <w:shd w:val="clear" w:color="auto" w:fill="auto"/>
            <w:vAlign w:val="bottom"/>
            <w:tcPrChange w:id="1526" w:author="dsloanm" w:date="2017-03-28T11:12:00Z">
              <w:tcPr>
                <w:tcW w:w="1218" w:type="dxa"/>
                <w:shd w:val="clear" w:color="auto" w:fill="auto"/>
                <w:vAlign w:val="bottom"/>
              </w:tcPr>
            </w:tcPrChange>
          </w:tcPr>
          <w:p w14:paraId="3655785D" w14:textId="2B70A119" w:rsidR="000F2A55" w:rsidRPr="00951EF6" w:rsidRDefault="000F2A55" w:rsidP="000F2A55">
            <w:pPr>
              <w:jc w:val="right"/>
              <w:rPr>
                <w:ins w:id="1527" w:author="dsloanm" w:date="2017-03-28T11:07:00Z"/>
              </w:rPr>
            </w:pPr>
            <w:ins w:id="1528" w:author="dsloanm" w:date="2017-03-28T11:11:00Z">
              <w:r>
                <w:rPr>
                  <w:rFonts w:ascii="Calibri" w:hAnsi="Calibri" w:cs="Calibri"/>
                  <w:color w:val="000000"/>
                </w:rPr>
                <w:t>1340.975</w:t>
              </w:r>
            </w:ins>
          </w:p>
        </w:tc>
        <w:tc>
          <w:tcPr>
            <w:tcW w:w="1218" w:type="dxa"/>
            <w:shd w:val="clear" w:color="auto" w:fill="auto"/>
            <w:vAlign w:val="bottom"/>
            <w:tcPrChange w:id="1529" w:author="dsloanm" w:date="2017-03-28T11:12:00Z">
              <w:tcPr>
                <w:tcW w:w="1218" w:type="dxa"/>
                <w:shd w:val="clear" w:color="auto" w:fill="auto"/>
                <w:vAlign w:val="bottom"/>
              </w:tcPr>
            </w:tcPrChange>
          </w:tcPr>
          <w:p w14:paraId="07F75E1B" w14:textId="43BD4253" w:rsidR="000F2A55" w:rsidRPr="00951EF6" w:rsidRDefault="000F2A55" w:rsidP="000F2A55">
            <w:pPr>
              <w:jc w:val="right"/>
              <w:rPr>
                <w:ins w:id="1530" w:author="dsloanm" w:date="2017-03-28T11:07:00Z"/>
              </w:rPr>
            </w:pPr>
            <w:ins w:id="1531" w:author="dsloanm" w:date="2017-03-28T11:11:00Z">
              <w:r>
                <w:rPr>
                  <w:rFonts w:ascii="Calibri" w:hAnsi="Calibri" w:cs="Calibri"/>
                  <w:color w:val="000000"/>
                </w:rPr>
                <w:t>2229.308</w:t>
              </w:r>
            </w:ins>
          </w:p>
        </w:tc>
      </w:tr>
      <w:tr w:rsidR="000F2A55" w:rsidRPr="00D91812" w14:paraId="03C7205A" w14:textId="77777777" w:rsidTr="000F2A55">
        <w:trPr>
          <w:jc w:val="center"/>
          <w:ins w:id="1532" w:author="dsloanm" w:date="2017-03-28T11:07:00Z"/>
          <w:trPrChange w:id="1533" w:author="dsloanm" w:date="2017-03-28T11:12:00Z">
            <w:trPr>
              <w:jc w:val="center"/>
            </w:trPr>
          </w:trPrChange>
        </w:trPr>
        <w:tc>
          <w:tcPr>
            <w:tcW w:w="1217" w:type="dxa"/>
            <w:shd w:val="clear" w:color="auto" w:fill="auto"/>
            <w:vAlign w:val="bottom"/>
            <w:tcPrChange w:id="1534" w:author="dsloanm" w:date="2017-03-28T11:12:00Z">
              <w:tcPr>
                <w:tcW w:w="1217" w:type="dxa"/>
                <w:shd w:val="clear" w:color="auto" w:fill="auto"/>
                <w:vAlign w:val="bottom"/>
              </w:tcPr>
            </w:tcPrChange>
          </w:tcPr>
          <w:p w14:paraId="7195E2A3" w14:textId="5E261AF1" w:rsidR="000F2A55" w:rsidRPr="00951EF6" w:rsidRDefault="000F2A55" w:rsidP="000F2A55">
            <w:pPr>
              <w:jc w:val="right"/>
              <w:rPr>
                <w:ins w:id="1535" w:author="dsloanm" w:date="2017-03-28T11:07:00Z"/>
              </w:rPr>
            </w:pPr>
            <w:ins w:id="1536" w:author="dsloanm" w:date="2017-03-28T11:11:00Z">
              <w:r>
                <w:rPr>
                  <w:rFonts w:ascii="Calibri" w:hAnsi="Calibri" w:cs="Calibri"/>
                  <w:color w:val="000000"/>
                </w:rPr>
                <w:t>3072</w:t>
              </w:r>
            </w:ins>
          </w:p>
        </w:tc>
        <w:tc>
          <w:tcPr>
            <w:tcW w:w="1228" w:type="dxa"/>
            <w:shd w:val="clear" w:color="auto" w:fill="auto"/>
            <w:vAlign w:val="bottom"/>
            <w:tcPrChange w:id="1537" w:author="dsloanm" w:date="2017-03-28T11:12:00Z">
              <w:tcPr>
                <w:tcW w:w="1228" w:type="dxa"/>
                <w:shd w:val="clear" w:color="auto" w:fill="auto"/>
                <w:vAlign w:val="bottom"/>
              </w:tcPr>
            </w:tcPrChange>
          </w:tcPr>
          <w:p w14:paraId="1E246A33" w14:textId="0BF030AD" w:rsidR="000F2A55" w:rsidRPr="00951EF6" w:rsidRDefault="000F2A55" w:rsidP="000F2A55">
            <w:pPr>
              <w:jc w:val="right"/>
              <w:rPr>
                <w:ins w:id="1538" w:author="dsloanm" w:date="2017-03-28T11:07:00Z"/>
              </w:rPr>
            </w:pPr>
            <w:ins w:id="1539" w:author="dsloanm" w:date="2017-03-28T11:11:00Z">
              <w:r>
                <w:rPr>
                  <w:rFonts w:ascii="Calibri" w:hAnsi="Calibri" w:cs="Calibri"/>
                  <w:color w:val="000000"/>
                </w:rPr>
                <w:t>393216</w:t>
              </w:r>
            </w:ins>
          </w:p>
        </w:tc>
        <w:tc>
          <w:tcPr>
            <w:tcW w:w="1217" w:type="dxa"/>
            <w:shd w:val="clear" w:color="auto" w:fill="auto"/>
            <w:vAlign w:val="bottom"/>
            <w:tcPrChange w:id="1540" w:author="dsloanm" w:date="2017-03-28T11:12:00Z">
              <w:tcPr>
                <w:tcW w:w="1217" w:type="dxa"/>
                <w:shd w:val="clear" w:color="auto" w:fill="auto"/>
                <w:vAlign w:val="bottom"/>
              </w:tcPr>
            </w:tcPrChange>
          </w:tcPr>
          <w:p w14:paraId="760AD80D" w14:textId="37122FE3" w:rsidR="000F2A55" w:rsidRPr="00951EF6" w:rsidRDefault="000F2A55" w:rsidP="000F2A55">
            <w:pPr>
              <w:jc w:val="right"/>
              <w:rPr>
                <w:ins w:id="1541" w:author="dsloanm" w:date="2017-03-28T11:07:00Z"/>
              </w:rPr>
            </w:pPr>
            <w:ins w:id="1542" w:author="dsloanm" w:date="2017-03-28T11:11:00Z">
              <w:r>
                <w:rPr>
                  <w:rFonts w:ascii="Calibri" w:hAnsi="Calibri" w:cs="Calibri"/>
                  <w:color w:val="000000"/>
                </w:rPr>
                <w:t>1620.105</w:t>
              </w:r>
            </w:ins>
          </w:p>
        </w:tc>
        <w:tc>
          <w:tcPr>
            <w:tcW w:w="1218" w:type="dxa"/>
            <w:shd w:val="clear" w:color="auto" w:fill="auto"/>
            <w:vAlign w:val="bottom"/>
            <w:tcPrChange w:id="1543" w:author="dsloanm" w:date="2017-03-28T11:12:00Z">
              <w:tcPr>
                <w:tcW w:w="1218" w:type="dxa"/>
                <w:shd w:val="clear" w:color="auto" w:fill="auto"/>
                <w:vAlign w:val="bottom"/>
              </w:tcPr>
            </w:tcPrChange>
          </w:tcPr>
          <w:p w14:paraId="190F6D66" w14:textId="27781844" w:rsidR="000F2A55" w:rsidRPr="00951EF6" w:rsidRDefault="000F2A55" w:rsidP="000F2A55">
            <w:pPr>
              <w:jc w:val="right"/>
              <w:rPr>
                <w:ins w:id="1544" w:author="dsloanm" w:date="2017-03-28T11:07:00Z"/>
              </w:rPr>
            </w:pPr>
            <w:ins w:id="1545" w:author="dsloanm" w:date="2017-03-28T11:11:00Z">
              <w:r>
                <w:rPr>
                  <w:rFonts w:ascii="Calibri" w:hAnsi="Calibri" w:cs="Calibri"/>
                  <w:color w:val="000000"/>
                </w:rPr>
                <w:t>2254.418</w:t>
              </w:r>
            </w:ins>
          </w:p>
        </w:tc>
        <w:tc>
          <w:tcPr>
            <w:tcW w:w="1218" w:type="dxa"/>
            <w:shd w:val="clear" w:color="auto" w:fill="auto"/>
            <w:vAlign w:val="bottom"/>
            <w:tcPrChange w:id="1546" w:author="dsloanm" w:date="2017-03-28T11:12:00Z">
              <w:tcPr>
                <w:tcW w:w="1218" w:type="dxa"/>
                <w:shd w:val="clear" w:color="auto" w:fill="auto"/>
                <w:vAlign w:val="bottom"/>
              </w:tcPr>
            </w:tcPrChange>
          </w:tcPr>
          <w:p w14:paraId="7FE4B380" w14:textId="68B7F170" w:rsidR="000F2A55" w:rsidRPr="00951EF6" w:rsidRDefault="000F2A55" w:rsidP="000F2A55">
            <w:pPr>
              <w:jc w:val="right"/>
              <w:rPr>
                <w:ins w:id="1547" w:author="dsloanm" w:date="2017-03-28T11:07:00Z"/>
              </w:rPr>
            </w:pPr>
            <w:ins w:id="1548" w:author="dsloanm" w:date="2017-03-28T11:11:00Z">
              <w:r>
                <w:rPr>
                  <w:rFonts w:ascii="Calibri" w:hAnsi="Calibri" w:cs="Calibri"/>
                  <w:color w:val="000000"/>
                </w:rPr>
                <w:t>1906.907</w:t>
              </w:r>
            </w:ins>
          </w:p>
        </w:tc>
      </w:tr>
      <w:tr w:rsidR="000F2A55" w:rsidRPr="00D91812" w14:paraId="0208FDAD" w14:textId="77777777" w:rsidTr="000F2A55">
        <w:trPr>
          <w:jc w:val="center"/>
          <w:ins w:id="1549" w:author="dsloanm" w:date="2017-03-28T11:07:00Z"/>
          <w:trPrChange w:id="1550" w:author="dsloanm" w:date="2017-03-28T11:12:00Z">
            <w:trPr>
              <w:jc w:val="center"/>
            </w:trPr>
          </w:trPrChange>
        </w:trPr>
        <w:tc>
          <w:tcPr>
            <w:tcW w:w="1217" w:type="dxa"/>
            <w:tcBorders>
              <w:bottom w:val="double" w:sz="4" w:space="0" w:color="auto"/>
            </w:tcBorders>
            <w:shd w:val="clear" w:color="auto" w:fill="auto"/>
            <w:vAlign w:val="bottom"/>
            <w:tcPrChange w:id="1551" w:author="dsloanm" w:date="2017-03-28T11:12:00Z">
              <w:tcPr>
                <w:tcW w:w="1217" w:type="dxa"/>
                <w:tcBorders>
                  <w:bottom w:val="double" w:sz="4" w:space="0" w:color="auto"/>
                </w:tcBorders>
                <w:shd w:val="clear" w:color="auto" w:fill="auto"/>
                <w:vAlign w:val="bottom"/>
              </w:tcPr>
            </w:tcPrChange>
          </w:tcPr>
          <w:p w14:paraId="3692FE44" w14:textId="5B25CB5D" w:rsidR="000F2A55" w:rsidRDefault="000F2A55" w:rsidP="000F2A55">
            <w:pPr>
              <w:jc w:val="right"/>
              <w:rPr>
                <w:ins w:id="1552" w:author="dsloanm" w:date="2017-03-28T11:07:00Z"/>
                <w:rFonts w:ascii="Calibri" w:hAnsi="Calibri" w:cs="Calibri"/>
                <w:color w:val="000000"/>
              </w:rPr>
            </w:pPr>
            <w:ins w:id="1553" w:author="dsloanm" w:date="2017-03-28T11:11:00Z">
              <w:r>
                <w:rPr>
                  <w:rFonts w:ascii="Calibri" w:hAnsi="Calibri" w:cs="Calibri"/>
                  <w:color w:val="000000"/>
                </w:rPr>
                <w:t>6144</w:t>
              </w:r>
            </w:ins>
          </w:p>
        </w:tc>
        <w:tc>
          <w:tcPr>
            <w:tcW w:w="1228" w:type="dxa"/>
            <w:tcBorders>
              <w:bottom w:val="double" w:sz="4" w:space="0" w:color="auto"/>
            </w:tcBorders>
            <w:shd w:val="clear" w:color="auto" w:fill="auto"/>
            <w:vAlign w:val="bottom"/>
            <w:tcPrChange w:id="1554" w:author="dsloanm" w:date="2017-03-28T11:12:00Z">
              <w:tcPr>
                <w:tcW w:w="1228" w:type="dxa"/>
                <w:tcBorders>
                  <w:bottom w:val="double" w:sz="4" w:space="0" w:color="auto"/>
                </w:tcBorders>
                <w:shd w:val="clear" w:color="auto" w:fill="auto"/>
                <w:vAlign w:val="bottom"/>
              </w:tcPr>
            </w:tcPrChange>
          </w:tcPr>
          <w:p w14:paraId="403159FC" w14:textId="497CDAA7" w:rsidR="000F2A55" w:rsidRDefault="000F2A55" w:rsidP="000F2A55">
            <w:pPr>
              <w:jc w:val="right"/>
              <w:rPr>
                <w:ins w:id="1555" w:author="dsloanm" w:date="2017-03-28T11:07:00Z"/>
                <w:rFonts w:ascii="Calibri" w:hAnsi="Calibri" w:cs="Calibri"/>
                <w:color w:val="000000"/>
              </w:rPr>
            </w:pPr>
            <w:ins w:id="1556" w:author="dsloanm" w:date="2017-03-28T11:11:00Z">
              <w:r>
                <w:rPr>
                  <w:rFonts w:ascii="Calibri" w:hAnsi="Calibri" w:cs="Calibri"/>
                  <w:color w:val="000000"/>
                </w:rPr>
                <w:t>786432</w:t>
              </w:r>
            </w:ins>
          </w:p>
        </w:tc>
        <w:tc>
          <w:tcPr>
            <w:tcW w:w="1217" w:type="dxa"/>
            <w:tcBorders>
              <w:bottom w:val="double" w:sz="4" w:space="0" w:color="auto"/>
            </w:tcBorders>
            <w:shd w:val="clear" w:color="auto" w:fill="auto"/>
            <w:vAlign w:val="bottom"/>
            <w:tcPrChange w:id="1557" w:author="dsloanm" w:date="2017-03-28T11:12:00Z">
              <w:tcPr>
                <w:tcW w:w="1217" w:type="dxa"/>
                <w:tcBorders>
                  <w:bottom w:val="double" w:sz="4" w:space="0" w:color="auto"/>
                </w:tcBorders>
                <w:shd w:val="clear" w:color="auto" w:fill="auto"/>
                <w:vAlign w:val="bottom"/>
              </w:tcPr>
            </w:tcPrChange>
          </w:tcPr>
          <w:p w14:paraId="4055E5E0" w14:textId="1C6C7ECA" w:rsidR="000F2A55" w:rsidRDefault="000F2A55" w:rsidP="000F2A55">
            <w:pPr>
              <w:jc w:val="right"/>
              <w:rPr>
                <w:ins w:id="1558" w:author="dsloanm" w:date="2017-03-28T11:07:00Z"/>
                <w:rFonts w:ascii="Calibri" w:hAnsi="Calibri" w:cs="Calibri"/>
                <w:color w:val="000000"/>
              </w:rPr>
            </w:pPr>
            <w:ins w:id="1559" w:author="dsloanm" w:date="2017-03-28T11:11:00Z">
              <w:r>
                <w:rPr>
                  <w:rFonts w:ascii="Calibri" w:hAnsi="Calibri" w:cs="Calibri"/>
                  <w:color w:val="000000"/>
                </w:rPr>
                <w:t>1091.415</w:t>
              </w:r>
            </w:ins>
          </w:p>
        </w:tc>
        <w:tc>
          <w:tcPr>
            <w:tcW w:w="1218" w:type="dxa"/>
            <w:tcBorders>
              <w:bottom w:val="double" w:sz="4" w:space="0" w:color="auto"/>
            </w:tcBorders>
            <w:shd w:val="clear" w:color="auto" w:fill="auto"/>
            <w:vAlign w:val="bottom"/>
            <w:tcPrChange w:id="1560" w:author="dsloanm" w:date="2017-03-28T11:12:00Z">
              <w:tcPr>
                <w:tcW w:w="1218" w:type="dxa"/>
                <w:tcBorders>
                  <w:bottom w:val="double" w:sz="4" w:space="0" w:color="auto"/>
                </w:tcBorders>
                <w:shd w:val="clear" w:color="auto" w:fill="auto"/>
                <w:vAlign w:val="bottom"/>
              </w:tcPr>
            </w:tcPrChange>
          </w:tcPr>
          <w:p w14:paraId="3A60873C" w14:textId="49EB0BC5" w:rsidR="000F2A55" w:rsidRDefault="000F2A55" w:rsidP="000F2A55">
            <w:pPr>
              <w:jc w:val="right"/>
              <w:rPr>
                <w:ins w:id="1561" w:author="dsloanm" w:date="2017-03-28T11:07:00Z"/>
                <w:rFonts w:ascii="Calibri" w:hAnsi="Calibri" w:cs="Calibri"/>
                <w:color w:val="000000"/>
              </w:rPr>
            </w:pPr>
            <w:ins w:id="1562" w:author="dsloanm" w:date="2017-03-28T11:11:00Z">
              <w:r>
                <w:rPr>
                  <w:rFonts w:ascii="Calibri" w:hAnsi="Calibri" w:cs="Calibri"/>
                  <w:color w:val="000000"/>
                </w:rPr>
                <w:t>1939.353</w:t>
              </w:r>
            </w:ins>
          </w:p>
        </w:tc>
        <w:tc>
          <w:tcPr>
            <w:tcW w:w="1218" w:type="dxa"/>
            <w:tcBorders>
              <w:bottom w:val="double" w:sz="4" w:space="0" w:color="auto"/>
            </w:tcBorders>
            <w:shd w:val="clear" w:color="auto" w:fill="auto"/>
            <w:vAlign w:val="bottom"/>
            <w:tcPrChange w:id="1563" w:author="dsloanm" w:date="2017-03-28T11:12:00Z">
              <w:tcPr>
                <w:tcW w:w="1218" w:type="dxa"/>
                <w:tcBorders>
                  <w:bottom w:val="double" w:sz="4" w:space="0" w:color="auto"/>
                </w:tcBorders>
                <w:shd w:val="clear" w:color="auto" w:fill="auto"/>
                <w:vAlign w:val="bottom"/>
              </w:tcPr>
            </w:tcPrChange>
          </w:tcPr>
          <w:p w14:paraId="2430DFDE" w14:textId="0A9B9E11" w:rsidR="000F2A55" w:rsidRDefault="000F2A55" w:rsidP="000F2A55">
            <w:pPr>
              <w:jc w:val="right"/>
              <w:rPr>
                <w:ins w:id="1564" w:author="dsloanm" w:date="2017-03-28T11:07:00Z"/>
                <w:rFonts w:ascii="Calibri" w:hAnsi="Calibri" w:cs="Calibri"/>
                <w:color w:val="000000"/>
              </w:rPr>
            </w:pPr>
            <w:ins w:id="1565" w:author="dsloanm" w:date="2017-03-28T11:11:00Z">
              <w:r>
                <w:rPr>
                  <w:rFonts w:ascii="Calibri" w:hAnsi="Calibri" w:cs="Calibri"/>
                  <w:color w:val="000000"/>
                </w:rPr>
                <w:t>1583.67</w:t>
              </w:r>
            </w:ins>
          </w:p>
        </w:tc>
      </w:tr>
    </w:tbl>
    <w:p w14:paraId="2DF887E7" w14:textId="58F86708" w:rsidR="000F2A55" w:rsidRDefault="000F2A55" w:rsidP="000F2A55">
      <w:pPr>
        <w:pStyle w:val="Caption"/>
        <w:jc w:val="center"/>
        <w:rPr>
          <w:ins w:id="1566" w:author="dsloanm" w:date="2017-03-28T11:07:00Z"/>
        </w:rPr>
      </w:pPr>
      <w:ins w:id="1567" w:author="dsloanm" w:date="2017-03-28T11:07:00Z">
        <w:r>
          <w:t xml:space="preserve">Table </w:t>
        </w:r>
        <w:r>
          <w:fldChar w:fldCharType="begin"/>
        </w:r>
        <w:r>
          <w:instrText xml:space="preserve"> SEQ Table \* ARABIC </w:instrText>
        </w:r>
        <w:r>
          <w:fldChar w:fldCharType="separate"/>
        </w:r>
      </w:ins>
      <w:ins w:id="1568" w:author="dsloanm" w:date="2017-06-21T13:47:00Z">
        <w:r w:rsidR="00E5516B">
          <w:rPr>
            <w:noProof/>
          </w:rPr>
          <w:t>9</w:t>
        </w:r>
      </w:ins>
      <w:ins w:id="1569" w:author="dsloanm" w:date="2017-03-28T11:07:00Z">
        <w:r>
          <w:rPr>
            <w:noProof/>
          </w:rPr>
          <w:fldChar w:fldCharType="end"/>
        </w:r>
        <w:r>
          <w:t>.</w:t>
        </w:r>
        <w:r w:rsidRPr="001004E0">
          <w:t xml:space="preserve"> </w:t>
        </w:r>
        <w:r w:rsidRPr="00E61C6C">
          <w:t xml:space="preserve">ARCHER NetCDF v4.4.0 performance, </w:t>
        </w:r>
      </w:ins>
      <w:ins w:id="1570" w:author="dsloanm" w:date="2017-03-28T11:13:00Z">
        <w:r>
          <w:t>default</w:t>
        </w:r>
      </w:ins>
      <w:ins w:id="1571" w:author="dsloanm" w:date="2017-03-28T11:07:00Z">
        <w:r w:rsidRPr="00E61C6C">
          <w:t xml:space="preserve"> striping, </w:t>
        </w:r>
      </w:ins>
      <w:ins w:id="1572" w:author="dsloanm" w:date="2017-03-28T11:13:00Z">
        <w:r>
          <w:t>large arrays</w:t>
        </w:r>
      </w:ins>
      <w:ins w:id="1573" w:author="dsloanm" w:date="2017-03-28T11:07:00Z">
        <w:r>
          <w:t xml:space="preserve"> raw data.</w:t>
        </w:r>
      </w:ins>
    </w:p>
    <w:p w14:paraId="6451D1E5" w14:textId="77777777" w:rsidR="000F2A55" w:rsidRPr="005222EB" w:rsidRDefault="000F2A55">
      <w:pPr>
        <w:pPrChange w:id="1574" w:author="dsloanm" w:date="2017-03-28T11:07:00Z">
          <w:pPr>
            <w:pStyle w:val="Caption"/>
            <w:jc w:val="center"/>
          </w:pPr>
        </w:pPrChange>
      </w:pPr>
    </w:p>
    <w:p w14:paraId="2B800AD4" w14:textId="4314592F" w:rsidR="00714FAE" w:rsidRDefault="00714FAE" w:rsidP="00714FAE">
      <w:pPr>
        <w:keepNext/>
        <w:jc w:val="both"/>
      </w:pPr>
      <w:r>
        <w:rPr>
          <w:noProof/>
          <w:lang w:eastAsia="en-GB"/>
        </w:rPr>
        <w:drawing>
          <wp:inline distT="0" distB="0" distL="0" distR="0" wp14:anchorId="309CC6AE" wp14:editId="22708D89">
            <wp:extent cx="5280660" cy="2829560"/>
            <wp:effectExtent l="0" t="0" r="15240" b="8890"/>
            <wp:docPr id="59"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2C20C8" w14:textId="57EA1715" w:rsidR="00714FAE" w:rsidRDefault="00714FAE" w:rsidP="00714FAE">
      <w:pPr>
        <w:pStyle w:val="Caption"/>
        <w:jc w:val="center"/>
        <w:rPr>
          <w:ins w:id="1575" w:author="dsloanm" w:date="2017-03-28T11:12:00Z"/>
        </w:rPr>
      </w:pPr>
      <w:bookmarkStart w:id="1576" w:name="_Ref466286523"/>
      <w:r>
        <w:t xml:space="preserve">Figure </w:t>
      </w:r>
      <w:r>
        <w:fldChar w:fldCharType="begin"/>
      </w:r>
      <w:r>
        <w:instrText xml:space="preserve"> SEQ Figure \* ARABIC </w:instrText>
      </w:r>
      <w:r>
        <w:fldChar w:fldCharType="separate"/>
      </w:r>
      <w:r w:rsidR="00E5516B">
        <w:rPr>
          <w:noProof/>
        </w:rPr>
        <w:t>13</w:t>
      </w:r>
      <w:r>
        <w:rPr>
          <w:noProof/>
        </w:rPr>
        <w:fldChar w:fldCharType="end"/>
      </w:r>
      <w:bookmarkEnd w:id="1576"/>
      <w:r w:rsidRPr="002F6DF1">
        <w:t xml:space="preserve">. ARCHER NetCDF v4.4.0 performance, </w:t>
      </w:r>
      <w:r>
        <w:t>maximum striping, large arrays</w:t>
      </w:r>
    </w:p>
    <w:p w14:paraId="7F07A760" w14:textId="7AD33AF5" w:rsidR="000F2A55" w:rsidRDefault="000F2A55">
      <w:pPr>
        <w:rPr>
          <w:ins w:id="1577" w:author="dsloanm" w:date="2017-03-28T11:12:00Z"/>
        </w:rPr>
        <w:pPrChange w:id="1578" w:author="dsloanm" w:date="2017-03-28T11:12:00Z">
          <w:pPr>
            <w:pStyle w:val="Caption"/>
            <w:jc w:val="center"/>
          </w:pPr>
        </w:pPrChange>
      </w:pPr>
    </w:p>
    <w:p w14:paraId="51C4660D" w14:textId="77777777" w:rsidR="000F2A55" w:rsidRPr="00447A6B" w:rsidRDefault="000F2A55" w:rsidP="000F2A55">
      <w:pPr>
        <w:rPr>
          <w:ins w:id="1579" w:author="dsloanm" w:date="2017-03-28T11:12:00Z"/>
        </w:rPr>
      </w:pPr>
    </w:p>
    <w:tbl>
      <w:tblPr>
        <w:tblW w:w="6098" w:type="dxa"/>
        <w:jc w:val="center"/>
        <w:tblLook w:val="04A0" w:firstRow="1" w:lastRow="0" w:firstColumn="1" w:lastColumn="0" w:noHBand="0" w:noVBand="1"/>
        <w:tblPrChange w:id="1580" w:author="dsloanm" w:date="2017-03-28T11:14:00Z">
          <w:tblPr>
            <w:tblW w:w="7326" w:type="dxa"/>
            <w:jc w:val="center"/>
            <w:tblLook w:val="04A0" w:firstRow="1" w:lastRow="0" w:firstColumn="1" w:lastColumn="0" w:noHBand="0" w:noVBand="1"/>
          </w:tblPr>
        </w:tblPrChange>
      </w:tblPr>
      <w:tblGrid>
        <w:gridCol w:w="1217"/>
        <w:gridCol w:w="1228"/>
        <w:gridCol w:w="1217"/>
        <w:gridCol w:w="1218"/>
        <w:gridCol w:w="1218"/>
        <w:tblGridChange w:id="1581">
          <w:tblGrid>
            <w:gridCol w:w="1217"/>
            <w:gridCol w:w="1228"/>
            <w:gridCol w:w="1217"/>
            <w:gridCol w:w="1218"/>
            <w:gridCol w:w="1218"/>
          </w:tblGrid>
        </w:tblGridChange>
      </w:tblGrid>
      <w:tr w:rsidR="000F2A55" w:rsidRPr="00D91812" w14:paraId="6228827E" w14:textId="77777777" w:rsidTr="000F2A55">
        <w:trPr>
          <w:jc w:val="center"/>
          <w:ins w:id="1582" w:author="dsloanm" w:date="2017-03-28T11:12:00Z"/>
          <w:trPrChange w:id="1583" w:author="dsloanm" w:date="2017-03-28T11:14:00Z">
            <w:trPr>
              <w:jc w:val="center"/>
            </w:trPr>
          </w:trPrChange>
        </w:trPr>
        <w:tc>
          <w:tcPr>
            <w:tcW w:w="1217" w:type="dxa"/>
            <w:tcBorders>
              <w:top w:val="double" w:sz="4" w:space="0" w:color="auto"/>
            </w:tcBorders>
            <w:shd w:val="clear" w:color="auto" w:fill="auto"/>
            <w:tcPrChange w:id="1584" w:author="dsloanm" w:date="2017-03-28T11:14:00Z">
              <w:tcPr>
                <w:tcW w:w="1217" w:type="dxa"/>
                <w:tcBorders>
                  <w:top w:val="double" w:sz="4" w:space="0" w:color="auto"/>
                </w:tcBorders>
                <w:shd w:val="clear" w:color="auto" w:fill="auto"/>
              </w:tcPr>
            </w:tcPrChange>
          </w:tcPr>
          <w:p w14:paraId="768BD77D" w14:textId="77777777" w:rsidR="000F2A55" w:rsidRPr="00BE7A59" w:rsidRDefault="000F2A55" w:rsidP="00340A25">
            <w:pPr>
              <w:rPr>
                <w:ins w:id="1585" w:author="dsloanm" w:date="2017-03-28T11:12:00Z"/>
                <w:lang w:val="en-US"/>
              </w:rPr>
            </w:pPr>
          </w:p>
        </w:tc>
        <w:tc>
          <w:tcPr>
            <w:tcW w:w="4881" w:type="dxa"/>
            <w:gridSpan w:val="4"/>
            <w:tcBorders>
              <w:top w:val="double" w:sz="4" w:space="0" w:color="auto"/>
            </w:tcBorders>
            <w:shd w:val="clear" w:color="auto" w:fill="auto"/>
            <w:tcPrChange w:id="1586" w:author="dsloanm" w:date="2017-03-28T11:14:00Z">
              <w:tcPr>
                <w:tcW w:w="4881" w:type="dxa"/>
                <w:gridSpan w:val="4"/>
                <w:tcBorders>
                  <w:top w:val="double" w:sz="4" w:space="0" w:color="auto"/>
                </w:tcBorders>
                <w:shd w:val="clear" w:color="auto" w:fill="auto"/>
              </w:tcPr>
            </w:tcPrChange>
          </w:tcPr>
          <w:p w14:paraId="6DD6BD49" w14:textId="7AAD8BF5" w:rsidR="000F2A55" w:rsidRPr="00BE7A59" w:rsidRDefault="000F2A55" w:rsidP="00340A25">
            <w:pPr>
              <w:rPr>
                <w:ins w:id="1587" w:author="dsloanm" w:date="2017-03-28T11:12:00Z"/>
                <w:lang w:val="en-US"/>
              </w:rPr>
            </w:pPr>
            <w:ins w:id="1588" w:author="dsloanm" w:date="2017-03-28T11:12:00Z">
              <w:r>
                <w:rPr>
                  <w:b/>
                  <w:lang w:val="en-US"/>
                </w:rPr>
                <w:t xml:space="preserve">         Max. </w:t>
              </w:r>
              <w:r w:rsidRPr="00BE7A59">
                <w:rPr>
                  <w:b/>
                  <w:lang w:val="en-US"/>
                </w:rPr>
                <w:t>Write Bandwidth (MiB/s)</w:t>
              </w:r>
            </w:ins>
          </w:p>
        </w:tc>
      </w:tr>
      <w:tr w:rsidR="000F2A55" w:rsidRPr="00D91812" w14:paraId="4512EE57" w14:textId="77777777" w:rsidTr="000F2A55">
        <w:trPr>
          <w:jc w:val="center"/>
          <w:ins w:id="1589" w:author="dsloanm" w:date="2017-03-28T11:12:00Z"/>
          <w:trPrChange w:id="1590" w:author="dsloanm" w:date="2017-03-28T11:14:00Z">
            <w:trPr>
              <w:jc w:val="center"/>
            </w:trPr>
          </w:trPrChange>
        </w:trPr>
        <w:tc>
          <w:tcPr>
            <w:tcW w:w="1217" w:type="dxa"/>
            <w:tcBorders>
              <w:bottom w:val="single" w:sz="4" w:space="0" w:color="auto"/>
            </w:tcBorders>
            <w:shd w:val="clear" w:color="auto" w:fill="auto"/>
            <w:tcPrChange w:id="1591" w:author="dsloanm" w:date="2017-03-28T11:14:00Z">
              <w:tcPr>
                <w:tcW w:w="1217" w:type="dxa"/>
                <w:tcBorders>
                  <w:bottom w:val="single" w:sz="4" w:space="0" w:color="auto"/>
                </w:tcBorders>
                <w:shd w:val="clear" w:color="auto" w:fill="auto"/>
              </w:tcPr>
            </w:tcPrChange>
          </w:tcPr>
          <w:p w14:paraId="4723080B" w14:textId="77777777" w:rsidR="000F2A55" w:rsidRPr="00BE7A59" w:rsidRDefault="000F2A55" w:rsidP="00340A25">
            <w:pPr>
              <w:jc w:val="right"/>
              <w:rPr>
                <w:ins w:id="1592" w:author="dsloanm" w:date="2017-03-28T11:12:00Z"/>
                <w:lang w:val="en-US"/>
              </w:rPr>
            </w:pPr>
            <w:ins w:id="1593" w:author="dsloanm" w:date="2017-03-28T11:12:00Z">
              <w:r w:rsidRPr="00BE7A59">
                <w:rPr>
                  <w:b/>
                  <w:lang w:val="en-US"/>
                </w:rPr>
                <w:t>Writers</w:t>
              </w:r>
            </w:ins>
          </w:p>
        </w:tc>
        <w:tc>
          <w:tcPr>
            <w:tcW w:w="1228" w:type="dxa"/>
            <w:tcBorders>
              <w:bottom w:val="single" w:sz="4" w:space="0" w:color="auto"/>
            </w:tcBorders>
            <w:shd w:val="clear" w:color="auto" w:fill="auto"/>
            <w:tcPrChange w:id="1594" w:author="dsloanm" w:date="2017-03-28T11:14:00Z">
              <w:tcPr>
                <w:tcW w:w="1228" w:type="dxa"/>
                <w:tcBorders>
                  <w:bottom w:val="single" w:sz="4" w:space="0" w:color="auto"/>
                </w:tcBorders>
                <w:shd w:val="clear" w:color="auto" w:fill="auto"/>
              </w:tcPr>
            </w:tcPrChange>
          </w:tcPr>
          <w:p w14:paraId="25F879E5" w14:textId="03CADC89" w:rsidR="000F2A55" w:rsidRPr="00BE7A59" w:rsidRDefault="000F2A55" w:rsidP="00340A25">
            <w:pPr>
              <w:jc w:val="right"/>
              <w:rPr>
                <w:ins w:id="1595" w:author="dsloanm" w:date="2017-03-28T11:12:00Z"/>
                <w:lang w:val="en-US"/>
              </w:rPr>
            </w:pPr>
            <w:ins w:id="1596" w:author="dsloanm" w:date="2017-03-28T11:12:00Z">
              <w:r w:rsidRPr="00155F8C">
                <w:rPr>
                  <w:b/>
                  <w:lang w:val="en-US"/>
                </w:rPr>
                <w:t>Total MiB</w:t>
              </w:r>
            </w:ins>
          </w:p>
        </w:tc>
        <w:tc>
          <w:tcPr>
            <w:tcW w:w="1217" w:type="dxa"/>
            <w:tcBorders>
              <w:bottom w:val="single" w:sz="4" w:space="0" w:color="auto"/>
            </w:tcBorders>
            <w:shd w:val="clear" w:color="auto" w:fill="auto"/>
            <w:tcPrChange w:id="1597" w:author="dsloanm" w:date="2017-03-28T11:14:00Z">
              <w:tcPr>
                <w:tcW w:w="1217" w:type="dxa"/>
                <w:tcBorders>
                  <w:bottom w:val="single" w:sz="4" w:space="0" w:color="auto"/>
                </w:tcBorders>
                <w:shd w:val="clear" w:color="auto" w:fill="auto"/>
              </w:tcPr>
            </w:tcPrChange>
          </w:tcPr>
          <w:p w14:paraId="48690F3F" w14:textId="77777777" w:rsidR="000F2A55" w:rsidRPr="00BE7A59" w:rsidRDefault="000F2A55" w:rsidP="00340A25">
            <w:pPr>
              <w:jc w:val="right"/>
              <w:rPr>
                <w:ins w:id="1598" w:author="dsloanm" w:date="2017-03-28T11:12:00Z"/>
                <w:lang w:val="en-US"/>
              </w:rPr>
            </w:pPr>
            <w:ins w:id="1599" w:author="dsloanm" w:date="2017-03-28T11:12:00Z">
              <w:r>
                <w:rPr>
                  <w:b/>
                  <w:lang w:val="en-US"/>
                </w:rPr>
                <w:t>1 MiB</w:t>
              </w:r>
            </w:ins>
          </w:p>
        </w:tc>
        <w:tc>
          <w:tcPr>
            <w:tcW w:w="1218" w:type="dxa"/>
            <w:tcBorders>
              <w:bottom w:val="single" w:sz="4" w:space="0" w:color="auto"/>
            </w:tcBorders>
            <w:shd w:val="clear" w:color="auto" w:fill="auto"/>
            <w:tcPrChange w:id="1600" w:author="dsloanm" w:date="2017-03-28T11:14:00Z">
              <w:tcPr>
                <w:tcW w:w="1218" w:type="dxa"/>
                <w:tcBorders>
                  <w:bottom w:val="single" w:sz="4" w:space="0" w:color="auto"/>
                </w:tcBorders>
                <w:shd w:val="clear" w:color="auto" w:fill="auto"/>
              </w:tcPr>
            </w:tcPrChange>
          </w:tcPr>
          <w:p w14:paraId="017AC18D" w14:textId="77777777" w:rsidR="000F2A55" w:rsidRPr="00BE7A59" w:rsidRDefault="000F2A55" w:rsidP="00340A25">
            <w:pPr>
              <w:jc w:val="right"/>
              <w:rPr>
                <w:ins w:id="1601" w:author="dsloanm" w:date="2017-03-28T11:12:00Z"/>
                <w:lang w:val="en-US"/>
              </w:rPr>
            </w:pPr>
            <w:ins w:id="1602" w:author="dsloanm" w:date="2017-03-28T11:12:00Z">
              <w:r>
                <w:rPr>
                  <w:b/>
                  <w:lang w:val="en-US"/>
                </w:rPr>
                <w:t>4 MiB</w:t>
              </w:r>
            </w:ins>
          </w:p>
        </w:tc>
        <w:tc>
          <w:tcPr>
            <w:tcW w:w="1218" w:type="dxa"/>
            <w:tcBorders>
              <w:bottom w:val="single" w:sz="4" w:space="0" w:color="auto"/>
            </w:tcBorders>
            <w:shd w:val="clear" w:color="auto" w:fill="auto"/>
            <w:tcPrChange w:id="1603" w:author="dsloanm" w:date="2017-03-28T11:14:00Z">
              <w:tcPr>
                <w:tcW w:w="1218" w:type="dxa"/>
                <w:tcBorders>
                  <w:bottom w:val="single" w:sz="4" w:space="0" w:color="auto"/>
                </w:tcBorders>
                <w:shd w:val="clear" w:color="auto" w:fill="auto"/>
              </w:tcPr>
            </w:tcPrChange>
          </w:tcPr>
          <w:p w14:paraId="5D5FF3A5" w14:textId="77777777" w:rsidR="000F2A55" w:rsidRPr="00BE7A59" w:rsidRDefault="000F2A55" w:rsidP="00340A25">
            <w:pPr>
              <w:jc w:val="right"/>
              <w:rPr>
                <w:ins w:id="1604" w:author="dsloanm" w:date="2017-03-28T11:12:00Z"/>
                <w:lang w:val="en-US"/>
              </w:rPr>
            </w:pPr>
            <w:ins w:id="1605" w:author="dsloanm" w:date="2017-03-28T11:12:00Z">
              <w:r>
                <w:rPr>
                  <w:b/>
                  <w:lang w:val="en-US"/>
                </w:rPr>
                <w:t>8 MiB</w:t>
              </w:r>
            </w:ins>
          </w:p>
        </w:tc>
      </w:tr>
      <w:tr w:rsidR="000F2A55" w:rsidRPr="00D91812" w14:paraId="460BC736" w14:textId="77777777" w:rsidTr="000F2A55">
        <w:trPr>
          <w:jc w:val="center"/>
          <w:ins w:id="1606" w:author="dsloanm" w:date="2017-03-28T11:12:00Z"/>
          <w:trPrChange w:id="1607" w:author="dsloanm" w:date="2017-03-28T11:14:00Z">
            <w:trPr>
              <w:jc w:val="center"/>
            </w:trPr>
          </w:trPrChange>
        </w:trPr>
        <w:tc>
          <w:tcPr>
            <w:tcW w:w="1217" w:type="dxa"/>
            <w:tcBorders>
              <w:top w:val="single" w:sz="4" w:space="0" w:color="auto"/>
            </w:tcBorders>
            <w:shd w:val="clear" w:color="auto" w:fill="auto"/>
            <w:vAlign w:val="bottom"/>
            <w:tcPrChange w:id="1608" w:author="dsloanm" w:date="2017-03-28T11:14:00Z">
              <w:tcPr>
                <w:tcW w:w="1217" w:type="dxa"/>
                <w:tcBorders>
                  <w:top w:val="single" w:sz="4" w:space="0" w:color="auto"/>
                </w:tcBorders>
                <w:shd w:val="clear" w:color="auto" w:fill="auto"/>
                <w:vAlign w:val="bottom"/>
              </w:tcPr>
            </w:tcPrChange>
          </w:tcPr>
          <w:p w14:paraId="024E460B" w14:textId="32B364BD" w:rsidR="000F2A55" w:rsidRPr="00951EF6" w:rsidRDefault="000F2A55" w:rsidP="000F2A55">
            <w:pPr>
              <w:jc w:val="right"/>
              <w:rPr>
                <w:ins w:id="1609" w:author="dsloanm" w:date="2017-03-28T11:12:00Z"/>
              </w:rPr>
            </w:pPr>
            <w:ins w:id="1610" w:author="dsloanm" w:date="2017-03-28T11:14:00Z">
              <w:r>
                <w:rPr>
                  <w:rFonts w:ascii="Calibri" w:hAnsi="Calibri" w:cs="Calibri"/>
                  <w:color w:val="000000"/>
                </w:rPr>
                <w:t>24</w:t>
              </w:r>
            </w:ins>
          </w:p>
        </w:tc>
        <w:tc>
          <w:tcPr>
            <w:tcW w:w="1228" w:type="dxa"/>
            <w:tcBorders>
              <w:top w:val="single" w:sz="4" w:space="0" w:color="auto"/>
            </w:tcBorders>
            <w:shd w:val="clear" w:color="auto" w:fill="auto"/>
            <w:vAlign w:val="bottom"/>
            <w:tcPrChange w:id="1611" w:author="dsloanm" w:date="2017-03-28T11:14:00Z">
              <w:tcPr>
                <w:tcW w:w="1228" w:type="dxa"/>
                <w:tcBorders>
                  <w:top w:val="single" w:sz="4" w:space="0" w:color="auto"/>
                </w:tcBorders>
                <w:shd w:val="clear" w:color="auto" w:fill="auto"/>
                <w:vAlign w:val="bottom"/>
              </w:tcPr>
            </w:tcPrChange>
          </w:tcPr>
          <w:p w14:paraId="0FE1BD96" w14:textId="252E50D6" w:rsidR="000F2A55" w:rsidRPr="00951EF6" w:rsidRDefault="000F2A55" w:rsidP="000F2A55">
            <w:pPr>
              <w:jc w:val="right"/>
              <w:rPr>
                <w:ins w:id="1612" w:author="dsloanm" w:date="2017-03-28T11:12:00Z"/>
              </w:rPr>
            </w:pPr>
            <w:ins w:id="1613" w:author="dsloanm" w:date="2017-03-28T11:14:00Z">
              <w:r>
                <w:rPr>
                  <w:rFonts w:ascii="Calibri" w:hAnsi="Calibri" w:cs="Calibri"/>
                  <w:color w:val="000000"/>
                </w:rPr>
                <w:t>3072</w:t>
              </w:r>
            </w:ins>
          </w:p>
        </w:tc>
        <w:tc>
          <w:tcPr>
            <w:tcW w:w="1217" w:type="dxa"/>
            <w:tcBorders>
              <w:top w:val="single" w:sz="4" w:space="0" w:color="auto"/>
            </w:tcBorders>
            <w:shd w:val="clear" w:color="auto" w:fill="auto"/>
            <w:vAlign w:val="bottom"/>
            <w:tcPrChange w:id="1614" w:author="dsloanm" w:date="2017-03-28T11:14:00Z">
              <w:tcPr>
                <w:tcW w:w="1217" w:type="dxa"/>
                <w:tcBorders>
                  <w:top w:val="single" w:sz="4" w:space="0" w:color="auto"/>
                </w:tcBorders>
                <w:shd w:val="clear" w:color="auto" w:fill="auto"/>
                <w:vAlign w:val="bottom"/>
              </w:tcPr>
            </w:tcPrChange>
          </w:tcPr>
          <w:p w14:paraId="6232CFB3" w14:textId="3789D763" w:rsidR="000F2A55" w:rsidRPr="00951EF6" w:rsidRDefault="000F2A55" w:rsidP="000F2A55">
            <w:pPr>
              <w:jc w:val="right"/>
              <w:rPr>
                <w:ins w:id="1615" w:author="dsloanm" w:date="2017-03-28T11:12:00Z"/>
              </w:rPr>
            </w:pPr>
            <w:ins w:id="1616" w:author="dsloanm" w:date="2017-03-28T11:14:00Z">
              <w:r>
                <w:rPr>
                  <w:rFonts w:ascii="Calibri" w:hAnsi="Calibri" w:cs="Calibri"/>
                  <w:color w:val="000000"/>
                </w:rPr>
                <w:t>624.57</w:t>
              </w:r>
            </w:ins>
          </w:p>
        </w:tc>
        <w:tc>
          <w:tcPr>
            <w:tcW w:w="1218" w:type="dxa"/>
            <w:tcBorders>
              <w:top w:val="single" w:sz="4" w:space="0" w:color="auto"/>
            </w:tcBorders>
            <w:shd w:val="clear" w:color="auto" w:fill="auto"/>
            <w:vAlign w:val="bottom"/>
            <w:tcPrChange w:id="1617" w:author="dsloanm" w:date="2017-03-28T11:14:00Z">
              <w:tcPr>
                <w:tcW w:w="1218" w:type="dxa"/>
                <w:tcBorders>
                  <w:top w:val="single" w:sz="4" w:space="0" w:color="auto"/>
                </w:tcBorders>
                <w:shd w:val="clear" w:color="auto" w:fill="auto"/>
                <w:vAlign w:val="bottom"/>
              </w:tcPr>
            </w:tcPrChange>
          </w:tcPr>
          <w:p w14:paraId="5256FD50" w14:textId="58F80932" w:rsidR="000F2A55" w:rsidRPr="00951EF6" w:rsidRDefault="000F2A55" w:rsidP="000F2A55">
            <w:pPr>
              <w:jc w:val="right"/>
              <w:rPr>
                <w:ins w:id="1618" w:author="dsloanm" w:date="2017-03-28T11:12:00Z"/>
              </w:rPr>
            </w:pPr>
            <w:ins w:id="1619" w:author="dsloanm" w:date="2017-03-28T11:14:00Z">
              <w:r>
                <w:rPr>
                  <w:rFonts w:ascii="Calibri" w:hAnsi="Calibri" w:cs="Calibri"/>
                  <w:color w:val="000000"/>
                </w:rPr>
                <w:t>608.132</w:t>
              </w:r>
            </w:ins>
          </w:p>
        </w:tc>
        <w:tc>
          <w:tcPr>
            <w:tcW w:w="1218" w:type="dxa"/>
            <w:tcBorders>
              <w:top w:val="single" w:sz="4" w:space="0" w:color="auto"/>
            </w:tcBorders>
            <w:shd w:val="clear" w:color="auto" w:fill="auto"/>
            <w:vAlign w:val="bottom"/>
            <w:tcPrChange w:id="1620" w:author="dsloanm" w:date="2017-03-28T11:14:00Z">
              <w:tcPr>
                <w:tcW w:w="1218" w:type="dxa"/>
                <w:tcBorders>
                  <w:top w:val="single" w:sz="4" w:space="0" w:color="auto"/>
                </w:tcBorders>
                <w:shd w:val="clear" w:color="auto" w:fill="auto"/>
                <w:vAlign w:val="bottom"/>
              </w:tcPr>
            </w:tcPrChange>
          </w:tcPr>
          <w:p w14:paraId="6E40C67E" w14:textId="285AB039" w:rsidR="000F2A55" w:rsidRPr="00951EF6" w:rsidRDefault="000F2A55" w:rsidP="000F2A55">
            <w:pPr>
              <w:jc w:val="right"/>
              <w:rPr>
                <w:ins w:id="1621" w:author="dsloanm" w:date="2017-03-28T11:12:00Z"/>
              </w:rPr>
            </w:pPr>
            <w:ins w:id="1622" w:author="dsloanm" w:date="2017-03-28T11:14:00Z">
              <w:r>
                <w:rPr>
                  <w:rFonts w:ascii="Calibri" w:hAnsi="Calibri" w:cs="Calibri"/>
                  <w:color w:val="000000"/>
                </w:rPr>
                <w:t>619.614</w:t>
              </w:r>
            </w:ins>
          </w:p>
        </w:tc>
      </w:tr>
      <w:tr w:rsidR="000F2A55" w:rsidRPr="00D91812" w14:paraId="31282B7A" w14:textId="77777777" w:rsidTr="000F2A55">
        <w:trPr>
          <w:jc w:val="center"/>
          <w:ins w:id="1623" w:author="dsloanm" w:date="2017-03-28T11:12:00Z"/>
          <w:trPrChange w:id="1624" w:author="dsloanm" w:date="2017-03-28T11:14:00Z">
            <w:trPr>
              <w:jc w:val="center"/>
            </w:trPr>
          </w:trPrChange>
        </w:trPr>
        <w:tc>
          <w:tcPr>
            <w:tcW w:w="1217" w:type="dxa"/>
            <w:shd w:val="clear" w:color="auto" w:fill="auto"/>
            <w:vAlign w:val="bottom"/>
            <w:tcPrChange w:id="1625" w:author="dsloanm" w:date="2017-03-28T11:14:00Z">
              <w:tcPr>
                <w:tcW w:w="1217" w:type="dxa"/>
                <w:shd w:val="clear" w:color="auto" w:fill="auto"/>
                <w:vAlign w:val="bottom"/>
              </w:tcPr>
            </w:tcPrChange>
          </w:tcPr>
          <w:p w14:paraId="4CE62AC6" w14:textId="1205CEFC" w:rsidR="000F2A55" w:rsidRPr="00951EF6" w:rsidRDefault="000F2A55" w:rsidP="000F2A55">
            <w:pPr>
              <w:jc w:val="right"/>
              <w:rPr>
                <w:ins w:id="1626" w:author="dsloanm" w:date="2017-03-28T11:12:00Z"/>
              </w:rPr>
            </w:pPr>
            <w:ins w:id="1627" w:author="dsloanm" w:date="2017-03-28T11:14:00Z">
              <w:r>
                <w:rPr>
                  <w:rFonts w:ascii="Calibri" w:hAnsi="Calibri" w:cs="Calibri"/>
                  <w:color w:val="000000"/>
                </w:rPr>
                <w:t>48</w:t>
              </w:r>
            </w:ins>
          </w:p>
        </w:tc>
        <w:tc>
          <w:tcPr>
            <w:tcW w:w="1228" w:type="dxa"/>
            <w:shd w:val="clear" w:color="auto" w:fill="auto"/>
            <w:vAlign w:val="bottom"/>
            <w:tcPrChange w:id="1628" w:author="dsloanm" w:date="2017-03-28T11:14:00Z">
              <w:tcPr>
                <w:tcW w:w="1228" w:type="dxa"/>
                <w:shd w:val="clear" w:color="auto" w:fill="auto"/>
                <w:vAlign w:val="bottom"/>
              </w:tcPr>
            </w:tcPrChange>
          </w:tcPr>
          <w:p w14:paraId="3503C4B3" w14:textId="347EC16C" w:rsidR="000F2A55" w:rsidRPr="00951EF6" w:rsidRDefault="000F2A55" w:rsidP="000F2A55">
            <w:pPr>
              <w:jc w:val="right"/>
              <w:rPr>
                <w:ins w:id="1629" w:author="dsloanm" w:date="2017-03-28T11:12:00Z"/>
              </w:rPr>
            </w:pPr>
            <w:ins w:id="1630" w:author="dsloanm" w:date="2017-03-28T11:14:00Z">
              <w:r>
                <w:rPr>
                  <w:rFonts w:ascii="Calibri" w:hAnsi="Calibri" w:cs="Calibri"/>
                  <w:color w:val="000000"/>
                </w:rPr>
                <w:t>6144</w:t>
              </w:r>
            </w:ins>
          </w:p>
        </w:tc>
        <w:tc>
          <w:tcPr>
            <w:tcW w:w="1217" w:type="dxa"/>
            <w:shd w:val="clear" w:color="auto" w:fill="auto"/>
            <w:vAlign w:val="bottom"/>
            <w:tcPrChange w:id="1631" w:author="dsloanm" w:date="2017-03-28T11:14:00Z">
              <w:tcPr>
                <w:tcW w:w="1217" w:type="dxa"/>
                <w:shd w:val="clear" w:color="auto" w:fill="auto"/>
                <w:vAlign w:val="bottom"/>
              </w:tcPr>
            </w:tcPrChange>
          </w:tcPr>
          <w:p w14:paraId="6C9DC78A" w14:textId="10110BC6" w:rsidR="000F2A55" w:rsidRPr="00951EF6" w:rsidRDefault="000F2A55" w:rsidP="000F2A55">
            <w:pPr>
              <w:jc w:val="right"/>
              <w:rPr>
                <w:ins w:id="1632" w:author="dsloanm" w:date="2017-03-28T11:12:00Z"/>
              </w:rPr>
            </w:pPr>
            <w:ins w:id="1633" w:author="dsloanm" w:date="2017-03-28T11:14:00Z">
              <w:r>
                <w:rPr>
                  <w:rFonts w:ascii="Calibri" w:hAnsi="Calibri" w:cs="Calibri"/>
                  <w:color w:val="000000"/>
                </w:rPr>
                <w:t>1331.474</w:t>
              </w:r>
            </w:ins>
          </w:p>
        </w:tc>
        <w:tc>
          <w:tcPr>
            <w:tcW w:w="1218" w:type="dxa"/>
            <w:shd w:val="clear" w:color="auto" w:fill="auto"/>
            <w:vAlign w:val="bottom"/>
            <w:tcPrChange w:id="1634" w:author="dsloanm" w:date="2017-03-28T11:14:00Z">
              <w:tcPr>
                <w:tcW w:w="1218" w:type="dxa"/>
                <w:shd w:val="clear" w:color="auto" w:fill="auto"/>
                <w:vAlign w:val="bottom"/>
              </w:tcPr>
            </w:tcPrChange>
          </w:tcPr>
          <w:p w14:paraId="7BFCE207" w14:textId="2D26B5EB" w:rsidR="000F2A55" w:rsidRPr="00951EF6" w:rsidRDefault="000F2A55" w:rsidP="000F2A55">
            <w:pPr>
              <w:jc w:val="right"/>
              <w:rPr>
                <w:ins w:id="1635" w:author="dsloanm" w:date="2017-03-28T11:12:00Z"/>
              </w:rPr>
            </w:pPr>
            <w:ins w:id="1636" w:author="dsloanm" w:date="2017-03-28T11:14:00Z">
              <w:r>
                <w:rPr>
                  <w:rFonts w:ascii="Calibri" w:hAnsi="Calibri" w:cs="Calibri"/>
                  <w:color w:val="000000"/>
                </w:rPr>
                <w:t>1279.222</w:t>
              </w:r>
            </w:ins>
          </w:p>
        </w:tc>
        <w:tc>
          <w:tcPr>
            <w:tcW w:w="1218" w:type="dxa"/>
            <w:shd w:val="clear" w:color="auto" w:fill="auto"/>
            <w:vAlign w:val="bottom"/>
            <w:tcPrChange w:id="1637" w:author="dsloanm" w:date="2017-03-28T11:14:00Z">
              <w:tcPr>
                <w:tcW w:w="1218" w:type="dxa"/>
                <w:shd w:val="clear" w:color="auto" w:fill="auto"/>
                <w:vAlign w:val="bottom"/>
              </w:tcPr>
            </w:tcPrChange>
          </w:tcPr>
          <w:p w14:paraId="2F783223" w14:textId="2CDA5889" w:rsidR="000F2A55" w:rsidRPr="00951EF6" w:rsidRDefault="000F2A55" w:rsidP="000F2A55">
            <w:pPr>
              <w:jc w:val="right"/>
              <w:rPr>
                <w:ins w:id="1638" w:author="dsloanm" w:date="2017-03-28T11:12:00Z"/>
              </w:rPr>
            </w:pPr>
            <w:ins w:id="1639" w:author="dsloanm" w:date="2017-03-28T11:14:00Z">
              <w:r>
                <w:rPr>
                  <w:rFonts w:ascii="Calibri" w:hAnsi="Calibri" w:cs="Calibri"/>
                  <w:color w:val="000000"/>
                </w:rPr>
                <w:t>1282.378</w:t>
              </w:r>
            </w:ins>
          </w:p>
        </w:tc>
      </w:tr>
      <w:tr w:rsidR="000F2A55" w:rsidRPr="00D91812" w14:paraId="58F008BE" w14:textId="77777777" w:rsidTr="000F2A55">
        <w:trPr>
          <w:jc w:val="center"/>
          <w:ins w:id="1640" w:author="dsloanm" w:date="2017-03-28T11:12:00Z"/>
          <w:trPrChange w:id="1641" w:author="dsloanm" w:date="2017-03-28T11:14:00Z">
            <w:trPr>
              <w:jc w:val="center"/>
            </w:trPr>
          </w:trPrChange>
        </w:trPr>
        <w:tc>
          <w:tcPr>
            <w:tcW w:w="1217" w:type="dxa"/>
            <w:shd w:val="clear" w:color="auto" w:fill="auto"/>
            <w:vAlign w:val="bottom"/>
            <w:tcPrChange w:id="1642" w:author="dsloanm" w:date="2017-03-28T11:14:00Z">
              <w:tcPr>
                <w:tcW w:w="1217" w:type="dxa"/>
                <w:shd w:val="clear" w:color="auto" w:fill="auto"/>
                <w:vAlign w:val="bottom"/>
              </w:tcPr>
            </w:tcPrChange>
          </w:tcPr>
          <w:p w14:paraId="6D18BB16" w14:textId="7CA44C41" w:rsidR="000F2A55" w:rsidRPr="00951EF6" w:rsidRDefault="000F2A55" w:rsidP="000F2A55">
            <w:pPr>
              <w:jc w:val="right"/>
              <w:rPr>
                <w:ins w:id="1643" w:author="dsloanm" w:date="2017-03-28T11:12:00Z"/>
              </w:rPr>
            </w:pPr>
            <w:ins w:id="1644" w:author="dsloanm" w:date="2017-03-28T11:14:00Z">
              <w:r>
                <w:rPr>
                  <w:rFonts w:ascii="Calibri" w:hAnsi="Calibri" w:cs="Calibri"/>
                  <w:color w:val="000000"/>
                </w:rPr>
                <w:t>96</w:t>
              </w:r>
            </w:ins>
          </w:p>
        </w:tc>
        <w:tc>
          <w:tcPr>
            <w:tcW w:w="1228" w:type="dxa"/>
            <w:shd w:val="clear" w:color="auto" w:fill="auto"/>
            <w:vAlign w:val="bottom"/>
            <w:tcPrChange w:id="1645" w:author="dsloanm" w:date="2017-03-28T11:14:00Z">
              <w:tcPr>
                <w:tcW w:w="1228" w:type="dxa"/>
                <w:shd w:val="clear" w:color="auto" w:fill="auto"/>
                <w:vAlign w:val="bottom"/>
              </w:tcPr>
            </w:tcPrChange>
          </w:tcPr>
          <w:p w14:paraId="68CE3E0A" w14:textId="094122E9" w:rsidR="000F2A55" w:rsidRPr="00951EF6" w:rsidRDefault="000F2A55" w:rsidP="000F2A55">
            <w:pPr>
              <w:jc w:val="right"/>
              <w:rPr>
                <w:ins w:id="1646" w:author="dsloanm" w:date="2017-03-28T11:12:00Z"/>
              </w:rPr>
            </w:pPr>
            <w:ins w:id="1647" w:author="dsloanm" w:date="2017-03-28T11:14:00Z">
              <w:r>
                <w:rPr>
                  <w:rFonts w:ascii="Calibri" w:hAnsi="Calibri" w:cs="Calibri"/>
                  <w:color w:val="000000"/>
                </w:rPr>
                <w:t>12288</w:t>
              </w:r>
            </w:ins>
          </w:p>
        </w:tc>
        <w:tc>
          <w:tcPr>
            <w:tcW w:w="1217" w:type="dxa"/>
            <w:shd w:val="clear" w:color="auto" w:fill="auto"/>
            <w:vAlign w:val="bottom"/>
            <w:tcPrChange w:id="1648" w:author="dsloanm" w:date="2017-03-28T11:14:00Z">
              <w:tcPr>
                <w:tcW w:w="1217" w:type="dxa"/>
                <w:shd w:val="clear" w:color="auto" w:fill="auto"/>
                <w:vAlign w:val="bottom"/>
              </w:tcPr>
            </w:tcPrChange>
          </w:tcPr>
          <w:p w14:paraId="4B2EF9FF" w14:textId="44B952D0" w:rsidR="000F2A55" w:rsidRPr="00951EF6" w:rsidRDefault="000F2A55" w:rsidP="000F2A55">
            <w:pPr>
              <w:jc w:val="right"/>
              <w:rPr>
                <w:ins w:id="1649" w:author="dsloanm" w:date="2017-03-28T11:12:00Z"/>
              </w:rPr>
            </w:pPr>
            <w:ins w:id="1650" w:author="dsloanm" w:date="2017-03-28T11:14:00Z">
              <w:r>
                <w:rPr>
                  <w:rFonts w:ascii="Calibri" w:hAnsi="Calibri" w:cs="Calibri"/>
                  <w:color w:val="000000"/>
                </w:rPr>
                <w:t>2652.12</w:t>
              </w:r>
            </w:ins>
          </w:p>
        </w:tc>
        <w:tc>
          <w:tcPr>
            <w:tcW w:w="1218" w:type="dxa"/>
            <w:shd w:val="clear" w:color="auto" w:fill="auto"/>
            <w:vAlign w:val="bottom"/>
            <w:tcPrChange w:id="1651" w:author="dsloanm" w:date="2017-03-28T11:14:00Z">
              <w:tcPr>
                <w:tcW w:w="1218" w:type="dxa"/>
                <w:shd w:val="clear" w:color="auto" w:fill="auto"/>
                <w:vAlign w:val="bottom"/>
              </w:tcPr>
            </w:tcPrChange>
          </w:tcPr>
          <w:p w14:paraId="643988D8" w14:textId="7919E61F" w:rsidR="000F2A55" w:rsidRPr="00951EF6" w:rsidRDefault="000F2A55" w:rsidP="000F2A55">
            <w:pPr>
              <w:jc w:val="right"/>
              <w:rPr>
                <w:ins w:id="1652" w:author="dsloanm" w:date="2017-03-28T11:12:00Z"/>
              </w:rPr>
            </w:pPr>
            <w:ins w:id="1653" w:author="dsloanm" w:date="2017-03-28T11:14:00Z">
              <w:r>
                <w:rPr>
                  <w:rFonts w:ascii="Calibri" w:hAnsi="Calibri" w:cs="Calibri"/>
                  <w:color w:val="000000"/>
                </w:rPr>
                <w:t>2680.079</w:t>
              </w:r>
            </w:ins>
          </w:p>
        </w:tc>
        <w:tc>
          <w:tcPr>
            <w:tcW w:w="1218" w:type="dxa"/>
            <w:shd w:val="clear" w:color="auto" w:fill="auto"/>
            <w:vAlign w:val="bottom"/>
            <w:tcPrChange w:id="1654" w:author="dsloanm" w:date="2017-03-28T11:14:00Z">
              <w:tcPr>
                <w:tcW w:w="1218" w:type="dxa"/>
                <w:shd w:val="clear" w:color="auto" w:fill="auto"/>
                <w:vAlign w:val="bottom"/>
              </w:tcPr>
            </w:tcPrChange>
          </w:tcPr>
          <w:p w14:paraId="0E43C52D" w14:textId="59A29696" w:rsidR="000F2A55" w:rsidRPr="00951EF6" w:rsidRDefault="000F2A55" w:rsidP="000F2A55">
            <w:pPr>
              <w:jc w:val="right"/>
              <w:rPr>
                <w:ins w:id="1655" w:author="dsloanm" w:date="2017-03-28T11:12:00Z"/>
              </w:rPr>
            </w:pPr>
            <w:ins w:id="1656" w:author="dsloanm" w:date="2017-03-28T11:14:00Z">
              <w:r>
                <w:rPr>
                  <w:rFonts w:ascii="Calibri" w:hAnsi="Calibri" w:cs="Calibri"/>
                  <w:color w:val="000000"/>
                </w:rPr>
                <w:t>2578.753</w:t>
              </w:r>
            </w:ins>
          </w:p>
        </w:tc>
      </w:tr>
      <w:tr w:rsidR="000F2A55" w:rsidRPr="00D91812" w14:paraId="74950B0D" w14:textId="77777777" w:rsidTr="000F2A55">
        <w:trPr>
          <w:jc w:val="center"/>
          <w:ins w:id="1657" w:author="dsloanm" w:date="2017-03-28T11:12:00Z"/>
          <w:trPrChange w:id="1658" w:author="dsloanm" w:date="2017-03-28T11:14:00Z">
            <w:trPr>
              <w:jc w:val="center"/>
            </w:trPr>
          </w:trPrChange>
        </w:trPr>
        <w:tc>
          <w:tcPr>
            <w:tcW w:w="1217" w:type="dxa"/>
            <w:shd w:val="clear" w:color="auto" w:fill="auto"/>
            <w:vAlign w:val="bottom"/>
            <w:tcPrChange w:id="1659" w:author="dsloanm" w:date="2017-03-28T11:14:00Z">
              <w:tcPr>
                <w:tcW w:w="1217" w:type="dxa"/>
                <w:shd w:val="clear" w:color="auto" w:fill="auto"/>
                <w:vAlign w:val="bottom"/>
              </w:tcPr>
            </w:tcPrChange>
          </w:tcPr>
          <w:p w14:paraId="0B8C401C" w14:textId="083D1F05" w:rsidR="000F2A55" w:rsidRPr="00951EF6" w:rsidRDefault="000F2A55" w:rsidP="000F2A55">
            <w:pPr>
              <w:jc w:val="right"/>
              <w:rPr>
                <w:ins w:id="1660" w:author="dsloanm" w:date="2017-03-28T11:12:00Z"/>
              </w:rPr>
            </w:pPr>
            <w:ins w:id="1661" w:author="dsloanm" w:date="2017-03-28T11:14:00Z">
              <w:r>
                <w:rPr>
                  <w:rFonts w:ascii="Calibri" w:hAnsi="Calibri" w:cs="Calibri"/>
                  <w:color w:val="000000"/>
                </w:rPr>
                <w:t>192</w:t>
              </w:r>
            </w:ins>
          </w:p>
        </w:tc>
        <w:tc>
          <w:tcPr>
            <w:tcW w:w="1228" w:type="dxa"/>
            <w:shd w:val="clear" w:color="auto" w:fill="auto"/>
            <w:vAlign w:val="bottom"/>
            <w:tcPrChange w:id="1662" w:author="dsloanm" w:date="2017-03-28T11:14:00Z">
              <w:tcPr>
                <w:tcW w:w="1228" w:type="dxa"/>
                <w:shd w:val="clear" w:color="auto" w:fill="auto"/>
                <w:vAlign w:val="bottom"/>
              </w:tcPr>
            </w:tcPrChange>
          </w:tcPr>
          <w:p w14:paraId="1E8438E8" w14:textId="367D28A5" w:rsidR="000F2A55" w:rsidRPr="00951EF6" w:rsidRDefault="000F2A55" w:rsidP="000F2A55">
            <w:pPr>
              <w:jc w:val="right"/>
              <w:rPr>
                <w:ins w:id="1663" w:author="dsloanm" w:date="2017-03-28T11:12:00Z"/>
              </w:rPr>
            </w:pPr>
            <w:ins w:id="1664" w:author="dsloanm" w:date="2017-03-28T11:14:00Z">
              <w:r>
                <w:rPr>
                  <w:rFonts w:ascii="Calibri" w:hAnsi="Calibri" w:cs="Calibri"/>
                  <w:color w:val="000000"/>
                </w:rPr>
                <w:t>24576</w:t>
              </w:r>
            </w:ins>
          </w:p>
        </w:tc>
        <w:tc>
          <w:tcPr>
            <w:tcW w:w="1217" w:type="dxa"/>
            <w:shd w:val="clear" w:color="auto" w:fill="auto"/>
            <w:vAlign w:val="bottom"/>
            <w:tcPrChange w:id="1665" w:author="dsloanm" w:date="2017-03-28T11:14:00Z">
              <w:tcPr>
                <w:tcW w:w="1217" w:type="dxa"/>
                <w:shd w:val="clear" w:color="auto" w:fill="auto"/>
                <w:vAlign w:val="bottom"/>
              </w:tcPr>
            </w:tcPrChange>
          </w:tcPr>
          <w:p w14:paraId="5187E1BD" w14:textId="0F871AD4" w:rsidR="000F2A55" w:rsidRPr="00951EF6" w:rsidRDefault="000F2A55" w:rsidP="000F2A55">
            <w:pPr>
              <w:jc w:val="right"/>
              <w:rPr>
                <w:ins w:id="1666" w:author="dsloanm" w:date="2017-03-28T11:12:00Z"/>
              </w:rPr>
            </w:pPr>
            <w:ins w:id="1667" w:author="dsloanm" w:date="2017-03-28T11:14:00Z">
              <w:r>
                <w:rPr>
                  <w:rFonts w:ascii="Calibri" w:hAnsi="Calibri" w:cs="Calibri"/>
                  <w:color w:val="000000"/>
                </w:rPr>
                <w:t>5055.44</w:t>
              </w:r>
            </w:ins>
          </w:p>
        </w:tc>
        <w:tc>
          <w:tcPr>
            <w:tcW w:w="1218" w:type="dxa"/>
            <w:shd w:val="clear" w:color="auto" w:fill="auto"/>
            <w:vAlign w:val="bottom"/>
            <w:tcPrChange w:id="1668" w:author="dsloanm" w:date="2017-03-28T11:14:00Z">
              <w:tcPr>
                <w:tcW w:w="1218" w:type="dxa"/>
                <w:shd w:val="clear" w:color="auto" w:fill="auto"/>
                <w:vAlign w:val="bottom"/>
              </w:tcPr>
            </w:tcPrChange>
          </w:tcPr>
          <w:p w14:paraId="64EBF81C" w14:textId="6848C1DC" w:rsidR="000F2A55" w:rsidRPr="00951EF6" w:rsidRDefault="000F2A55" w:rsidP="000F2A55">
            <w:pPr>
              <w:jc w:val="right"/>
              <w:rPr>
                <w:ins w:id="1669" w:author="dsloanm" w:date="2017-03-28T11:12:00Z"/>
              </w:rPr>
            </w:pPr>
            <w:ins w:id="1670" w:author="dsloanm" w:date="2017-03-28T11:14:00Z">
              <w:r>
                <w:rPr>
                  <w:rFonts w:ascii="Calibri" w:hAnsi="Calibri" w:cs="Calibri"/>
                  <w:color w:val="000000"/>
                </w:rPr>
                <w:t>5143.392</w:t>
              </w:r>
            </w:ins>
          </w:p>
        </w:tc>
        <w:tc>
          <w:tcPr>
            <w:tcW w:w="1218" w:type="dxa"/>
            <w:shd w:val="clear" w:color="auto" w:fill="auto"/>
            <w:vAlign w:val="bottom"/>
            <w:tcPrChange w:id="1671" w:author="dsloanm" w:date="2017-03-28T11:14:00Z">
              <w:tcPr>
                <w:tcW w:w="1218" w:type="dxa"/>
                <w:shd w:val="clear" w:color="auto" w:fill="auto"/>
                <w:vAlign w:val="bottom"/>
              </w:tcPr>
            </w:tcPrChange>
          </w:tcPr>
          <w:p w14:paraId="4B9A2BF4" w14:textId="602C2C98" w:rsidR="000F2A55" w:rsidRPr="00951EF6" w:rsidRDefault="000F2A55" w:rsidP="000F2A55">
            <w:pPr>
              <w:jc w:val="right"/>
              <w:rPr>
                <w:ins w:id="1672" w:author="dsloanm" w:date="2017-03-28T11:12:00Z"/>
              </w:rPr>
            </w:pPr>
            <w:ins w:id="1673" w:author="dsloanm" w:date="2017-03-28T11:14:00Z">
              <w:r>
                <w:rPr>
                  <w:rFonts w:ascii="Calibri" w:hAnsi="Calibri" w:cs="Calibri"/>
                  <w:color w:val="000000"/>
                </w:rPr>
                <w:t>5318.449</w:t>
              </w:r>
            </w:ins>
          </w:p>
        </w:tc>
      </w:tr>
      <w:tr w:rsidR="000F2A55" w:rsidRPr="00D91812" w14:paraId="12DD53A7" w14:textId="77777777" w:rsidTr="000F2A55">
        <w:trPr>
          <w:jc w:val="center"/>
          <w:ins w:id="1674" w:author="dsloanm" w:date="2017-03-28T11:12:00Z"/>
          <w:trPrChange w:id="1675" w:author="dsloanm" w:date="2017-03-28T11:14:00Z">
            <w:trPr>
              <w:jc w:val="center"/>
            </w:trPr>
          </w:trPrChange>
        </w:trPr>
        <w:tc>
          <w:tcPr>
            <w:tcW w:w="1217" w:type="dxa"/>
            <w:shd w:val="clear" w:color="auto" w:fill="auto"/>
            <w:vAlign w:val="bottom"/>
            <w:tcPrChange w:id="1676" w:author="dsloanm" w:date="2017-03-28T11:14:00Z">
              <w:tcPr>
                <w:tcW w:w="1217" w:type="dxa"/>
                <w:shd w:val="clear" w:color="auto" w:fill="auto"/>
                <w:vAlign w:val="bottom"/>
              </w:tcPr>
            </w:tcPrChange>
          </w:tcPr>
          <w:p w14:paraId="14D5E2A4" w14:textId="36A07CA3" w:rsidR="000F2A55" w:rsidRPr="00951EF6" w:rsidRDefault="000F2A55" w:rsidP="000F2A55">
            <w:pPr>
              <w:jc w:val="right"/>
              <w:rPr>
                <w:ins w:id="1677" w:author="dsloanm" w:date="2017-03-28T11:12:00Z"/>
              </w:rPr>
            </w:pPr>
            <w:ins w:id="1678" w:author="dsloanm" w:date="2017-03-28T11:14:00Z">
              <w:r>
                <w:rPr>
                  <w:rFonts w:ascii="Calibri" w:hAnsi="Calibri" w:cs="Calibri"/>
                  <w:color w:val="000000"/>
                </w:rPr>
                <w:t>384</w:t>
              </w:r>
            </w:ins>
          </w:p>
        </w:tc>
        <w:tc>
          <w:tcPr>
            <w:tcW w:w="1228" w:type="dxa"/>
            <w:shd w:val="clear" w:color="auto" w:fill="auto"/>
            <w:vAlign w:val="bottom"/>
            <w:tcPrChange w:id="1679" w:author="dsloanm" w:date="2017-03-28T11:14:00Z">
              <w:tcPr>
                <w:tcW w:w="1228" w:type="dxa"/>
                <w:shd w:val="clear" w:color="auto" w:fill="auto"/>
                <w:vAlign w:val="bottom"/>
              </w:tcPr>
            </w:tcPrChange>
          </w:tcPr>
          <w:p w14:paraId="6C647D39" w14:textId="780C6112" w:rsidR="000F2A55" w:rsidRPr="00951EF6" w:rsidRDefault="000F2A55" w:rsidP="000F2A55">
            <w:pPr>
              <w:jc w:val="right"/>
              <w:rPr>
                <w:ins w:id="1680" w:author="dsloanm" w:date="2017-03-28T11:12:00Z"/>
              </w:rPr>
            </w:pPr>
            <w:ins w:id="1681" w:author="dsloanm" w:date="2017-03-28T11:14:00Z">
              <w:r>
                <w:rPr>
                  <w:rFonts w:ascii="Calibri" w:hAnsi="Calibri" w:cs="Calibri"/>
                  <w:color w:val="000000"/>
                </w:rPr>
                <w:t>49152</w:t>
              </w:r>
            </w:ins>
          </w:p>
        </w:tc>
        <w:tc>
          <w:tcPr>
            <w:tcW w:w="1217" w:type="dxa"/>
            <w:shd w:val="clear" w:color="auto" w:fill="auto"/>
            <w:vAlign w:val="bottom"/>
            <w:tcPrChange w:id="1682" w:author="dsloanm" w:date="2017-03-28T11:14:00Z">
              <w:tcPr>
                <w:tcW w:w="1217" w:type="dxa"/>
                <w:shd w:val="clear" w:color="auto" w:fill="auto"/>
                <w:vAlign w:val="bottom"/>
              </w:tcPr>
            </w:tcPrChange>
          </w:tcPr>
          <w:p w14:paraId="6624F721" w14:textId="09A3B215" w:rsidR="000F2A55" w:rsidRPr="00951EF6" w:rsidRDefault="000F2A55" w:rsidP="000F2A55">
            <w:pPr>
              <w:jc w:val="right"/>
              <w:rPr>
                <w:ins w:id="1683" w:author="dsloanm" w:date="2017-03-28T11:12:00Z"/>
              </w:rPr>
            </w:pPr>
            <w:ins w:id="1684" w:author="dsloanm" w:date="2017-03-28T11:14:00Z">
              <w:r>
                <w:rPr>
                  <w:rFonts w:ascii="Calibri" w:hAnsi="Calibri" w:cs="Calibri"/>
                  <w:color w:val="000000"/>
                </w:rPr>
                <w:t>8429.176</w:t>
              </w:r>
            </w:ins>
          </w:p>
        </w:tc>
        <w:tc>
          <w:tcPr>
            <w:tcW w:w="1218" w:type="dxa"/>
            <w:shd w:val="clear" w:color="auto" w:fill="auto"/>
            <w:vAlign w:val="bottom"/>
            <w:tcPrChange w:id="1685" w:author="dsloanm" w:date="2017-03-28T11:14:00Z">
              <w:tcPr>
                <w:tcW w:w="1218" w:type="dxa"/>
                <w:shd w:val="clear" w:color="auto" w:fill="auto"/>
                <w:vAlign w:val="bottom"/>
              </w:tcPr>
            </w:tcPrChange>
          </w:tcPr>
          <w:p w14:paraId="33299DE8" w14:textId="0189B08C" w:rsidR="000F2A55" w:rsidRPr="00951EF6" w:rsidRDefault="000F2A55" w:rsidP="000F2A55">
            <w:pPr>
              <w:jc w:val="right"/>
              <w:rPr>
                <w:ins w:id="1686" w:author="dsloanm" w:date="2017-03-28T11:12:00Z"/>
              </w:rPr>
            </w:pPr>
            <w:ins w:id="1687" w:author="dsloanm" w:date="2017-03-28T11:14:00Z">
              <w:r>
                <w:rPr>
                  <w:rFonts w:ascii="Calibri" w:hAnsi="Calibri" w:cs="Calibri"/>
                  <w:color w:val="000000"/>
                </w:rPr>
                <w:t>8416.282</w:t>
              </w:r>
            </w:ins>
          </w:p>
        </w:tc>
        <w:tc>
          <w:tcPr>
            <w:tcW w:w="1218" w:type="dxa"/>
            <w:shd w:val="clear" w:color="auto" w:fill="auto"/>
            <w:vAlign w:val="bottom"/>
            <w:tcPrChange w:id="1688" w:author="dsloanm" w:date="2017-03-28T11:14:00Z">
              <w:tcPr>
                <w:tcW w:w="1218" w:type="dxa"/>
                <w:shd w:val="clear" w:color="auto" w:fill="auto"/>
                <w:vAlign w:val="bottom"/>
              </w:tcPr>
            </w:tcPrChange>
          </w:tcPr>
          <w:p w14:paraId="5E9B9CDB" w14:textId="23ECE721" w:rsidR="000F2A55" w:rsidRPr="00951EF6" w:rsidRDefault="000F2A55" w:rsidP="000F2A55">
            <w:pPr>
              <w:jc w:val="right"/>
              <w:rPr>
                <w:ins w:id="1689" w:author="dsloanm" w:date="2017-03-28T11:12:00Z"/>
              </w:rPr>
            </w:pPr>
            <w:ins w:id="1690" w:author="dsloanm" w:date="2017-03-28T11:14:00Z">
              <w:r>
                <w:rPr>
                  <w:rFonts w:ascii="Calibri" w:hAnsi="Calibri" w:cs="Calibri"/>
                  <w:color w:val="000000"/>
                </w:rPr>
                <w:t>9166.182</w:t>
              </w:r>
            </w:ins>
          </w:p>
        </w:tc>
      </w:tr>
      <w:tr w:rsidR="000F2A55" w:rsidRPr="00D91812" w14:paraId="0063E97D" w14:textId="77777777" w:rsidTr="000F2A55">
        <w:trPr>
          <w:jc w:val="center"/>
          <w:ins w:id="1691" w:author="dsloanm" w:date="2017-03-28T11:12:00Z"/>
          <w:trPrChange w:id="1692" w:author="dsloanm" w:date="2017-03-28T11:14:00Z">
            <w:trPr>
              <w:jc w:val="center"/>
            </w:trPr>
          </w:trPrChange>
        </w:trPr>
        <w:tc>
          <w:tcPr>
            <w:tcW w:w="1217" w:type="dxa"/>
            <w:shd w:val="clear" w:color="auto" w:fill="auto"/>
            <w:vAlign w:val="bottom"/>
            <w:tcPrChange w:id="1693" w:author="dsloanm" w:date="2017-03-28T11:14:00Z">
              <w:tcPr>
                <w:tcW w:w="1217" w:type="dxa"/>
                <w:shd w:val="clear" w:color="auto" w:fill="auto"/>
                <w:vAlign w:val="bottom"/>
              </w:tcPr>
            </w:tcPrChange>
          </w:tcPr>
          <w:p w14:paraId="4FDEFC31" w14:textId="0878AE75" w:rsidR="000F2A55" w:rsidRPr="00951EF6" w:rsidRDefault="000F2A55" w:rsidP="000F2A55">
            <w:pPr>
              <w:jc w:val="right"/>
              <w:rPr>
                <w:ins w:id="1694" w:author="dsloanm" w:date="2017-03-28T11:12:00Z"/>
              </w:rPr>
            </w:pPr>
            <w:ins w:id="1695" w:author="dsloanm" w:date="2017-03-28T11:14:00Z">
              <w:r>
                <w:rPr>
                  <w:rFonts w:ascii="Calibri" w:hAnsi="Calibri" w:cs="Calibri"/>
                  <w:color w:val="000000"/>
                </w:rPr>
                <w:t>768</w:t>
              </w:r>
            </w:ins>
          </w:p>
        </w:tc>
        <w:tc>
          <w:tcPr>
            <w:tcW w:w="1228" w:type="dxa"/>
            <w:shd w:val="clear" w:color="auto" w:fill="auto"/>
            <w:vAlign w:val="bottom"/>
            <w:tcPrChange w:id="1696" w:author="dsloanm" w:date="2017-03-28T11:14:00Z">
              <w:tcPr>
                <w:tcW w:w="1228" w:type="dxa"/>
                <w:shd w:val="clear" w:color="auto" w:fill="auto"/>
                <w:vAlign w:val="bottom"/>
              </w:tcPr>
            </w:tcPrChange>
          </w:tcPr>
          <w:p w14:paraId="387DCB6D" w14:textId="28078E5D" w:rsidR="000F2A55" w:rsidRPr="00951EF6" w:rsidRDefault="000F2A55" w:rsidP="000F2A55">
            <w:pPr>
              <w:jc w:val="right"/>
              <w:rPr>
                <w:ins w:id="1697" w:author="dsloanm" w:date="2017-03-28T11:12:00Z"/>
              </w:rPr>
            </w:pPr>
            <w:ins w:id="1698" w:author="dsloanm" w:date="2017-03-28T11:14:00Z">
              <w:r>
                <w:rPr>
                  <w:rFonts w:ascii="Calibri" w:hAnsi="Calibri" w:cs="Calibri"/>
                  <w:color w:val="000000"/>
                </w:rPr>
                <w:t>98304</w:t>
              </w:r>
            </w:ins>
          </w:p>
        </w:tc>
        <w:tc>
          <w:tcPr>
            <w:tcW w:w="1217" w:type="dxa"/>
            <w:shd w:val="clear" w:color="auto" w:fill="auto"/>
            <w:vAlign w:val="bottom"/>
            <w:tcPrChange w:id="1699" w:author="dsloanm" w:date="2017-03-28T11:14:00Z">
              <w:tcPr>
                <w:tcW w:w="1217" w:type="dxa"/>
                <w:shd w:val="clear" w:color="auto" w:fill="auto"/>
                <w:vAlign w:val="bottom"/>
              </w:tcPr>
            </w:tcPrChange>
          </w:tcPr>
          <w:p w14:paraId="4CF1F674" w14:textId="5FB9EE79" w:rsidR="000F2A55" w:rsidRPr="00951EF6" w:rsidRDefault="000F2A55" w:rsidP="000F2A55">
            <w:pPr>
              <w:jc w:val="right"/>
              <w:rPr>
                <w:ins w:id="1700" w:author="dsloanm" w:date="2017-03-28T11:12:00Z"/>
              </w:rPr>
            </w:pPr>
            <w:ins w:id="1701" w:author="dsloanm" w:date="2017-03-28T11:14:00Z">
              <w:r>
                <w:rPr>
                  <w:rFonts w:ascii="Calibri" w:hAnsi="Calibri" w:cs="Calibri"/>
                  <w:color w:val="000000"/>
                </w:rPr>
                <w:t>9069.933</w:t>
              </w:r>
            </w:ins>
          </w:p>
        </w:tc>
        <w:tc>
          <w:tcPr>
            <w:tcW w:w="1218" w:type="dxa"/>
            <w:shd w:val="clear" w:color="auto" w:fill="auto"/>
            <w:vAlign w:val="bottom"/>
            <w:tcPrChange w:id="1702" w:author="dsloanm" w:date="2017-03-28T11:14:00Z">
              <w:tcPr>
                <w:tcW w:w="1218" w:type="dxa"/>
                <w:shd w:val="clear" w:color="auto" w:fill="auto"/>
                <w:vAlign w:val="bottom"/>
              </w:tcPr>
            </w:tcPrChange>
          </w:tcPr>
          <w:p w14:paraId="7988A285" w14:textId="0F1B4861" w:rsidR="000F2A55" w:rsidRPr="00951EF6" w:rsidRDefault="000F2A55" w:rsidP="000F2A55">
            <w:pPr>
              <w:jc w:val="right"/>
              <w:rPr>
                <w:ins w:id="1703" w:author="dsloanm" w:date="2017-03-28T11:12:00Z"/>
              </w:rPr>
            </w:pPr>
            <w:ins w:id="1704" w:author="dsloanm" w:date="2017-03-28T11:14:00Z">
              <w:r>
                <w:rPr>
                  <w:rFonts w:ascii="Calibri" w:hAnsi="Calibri" w:cs="Calibri"/>
                  <w:color w:val="000000"/>
                </w:rPr>
                <w:t>8709.177</w:t>
              </w:r>
            </w:ins>
          </w:p>
        </w:tc>
        <w:tc>
          <w:tcPr>
            <w:tcW w:w="1218" w:type="dxa"/>
            <w:shd w:val="clear" w:color="auto" w:fill="auto"/>
            <w:vAlign w:val="bottom"/>
            <w:tcPrChange w:id="1705" w:author="dsloanm" w:date="2017-03-28T11:14:00Z">
              <w:tcPr>
                <w:tcW w:w="1218" w:type="dxa"/>
                <w:shd w:val="clear" w:color="auto" w:fill="auto"/>
                <w:vAlign w:val="bottom"/>
              </w:tcPr>
            </w:tcPrChange>
          </w:tcPr>
          <w:p w14:paraId="09CFB51E" w14:textId="379411A3" w:rsidR="000F2A55" w:rsidRPr="00951EF6" w:rsidRDefault="000F2A55" w:rsidP="000F2A55">
            <w:pPr>
              <w:jc w:val="right"/>
              <w:rPr>
                <w:ins w:id="1706" w:author="dsloanm" w:date="2017-03-28T11:12:00Z"/>
              </w:rPr>
            </w:pPr>
            <w:ins w:id="1707" w:author="dsloanm" w:date="2017-03-28T11:14:00Z">
              <w:r>
                <w:rPr>
                  <w:rFonts w:ascii="Calibri" w:hAnsi="Calibri" w:cs="Calibri"/>
                  <w:color w:val="000000"/>
                </w:rPr>
                <w:t>11555.443</w:t>
              </w:r>
            </w:ins>
          </w:p>
        </w:tc>
      </w:tr>
      <w:tr w:rsidR="000F2A55" w:rsidRPr="00D91812" w14:paraId="3DEA8315" w14:textId="77777777" w:rsidTr="000F2A55">
        <w:trPr>
          <w:jc w:val="center"/>
          <w:ins w:id="1708" w:author="dsloanm" w:date="2017-03-28T11:12:00Z"/>
          <w:trPrChange w:id="1709" w:author="dsloanm" w:date="2017-03-28T11:14:00Z">
            <w:trPr>
              <w:jc w:val="center"/>
            </w:trPr>
          </w:trPrChange>
        </w:trPr>
        <w:tc>
          <w:tcPr>
            <w:tcW w:w="1217" w:type="dxa"/>
            <w:shd w:val="clear" w:color="auto" w:fill="auto"/>
            <w:vAlign w:val="bottom"/>
            <w:tcPrChange w:id="1710" w:author="dsloanm" w:date="2017-03-28T11:14:00Z">
              <w:tcPr>
                <w:tcW w:w="1217" w:type="dxa"/>
                <w:shd w:val="clear" w:color="auto" w:fill="auto"/>
                <w:vAlign w:val="bottom"/>
              </w:tcPr>
            </w:tcPrChange>
          </w:tcPr>
          <w:p w14:paraId="14010C9F" w14:textId="20686BFD" w:rsidR="000F2A55" w:rsidRPr="00951EF6" w:rsidRDefault="000F2A55" w:rsidP="000F2A55">
            <w:pPr>
              <w:jc w:val="right"/>
              <w:rPr>
                <w:ins w:id="1711" w:author="dsloanm" w:date="2017-03-28T11:12:00Z"/>
              </w:rPr>
            </w:pPr>
            <w:ins w:id="1712" w:author="dsloanm" w:date="2017-03-28T11:14:00Z">
              <w:r>
                <w:rPr>
                  <w:rFonts w:ascii="Calibri" w:hAnsi="Calibri" w:cs="Calibri"/>
                  <w:color w:val="000000"/>
                </w:rPr>
                <w:t>1536</w:t>
              </w:r>
            </w:ins>
          </w:p>
        </w:tc>
        <w:tc>
          <w:tcPr>
            <w:tcW w:w="1228" w:type="dxa"/>
            <w:shd w:val="clear" w:color="auto" w:fill="auto"/>
            <w:vAlign w:val="bottom"/>
            <w:tcPrChange w:id="1713" w:author="dsloanm" w:date="2017-03-28T11:14:00Z">
              <w:tcPr>
                <w:tcW w:w="1228" w:type="dxa"/>
                <w:shd w:val="clear" w:color="auto" w:fill="auto"/>
                <w:vAlign w:val="bottom"/>
              </w:tcPr>
            </w:tcPrChange>
          </w:tcPr>
          <w:p w14:paraId="074DE9B0" w14:textId="66AB8EBC" w:rsidR="000F2A55" w:rsidRPr="00951EF6" w:rsidRDefault="000F2A55" w:rsidP="000F2A55">
            <w:pPr>
              <w:jc w:val="right"/>
              <w:rPr>
                <w:ins w:id="1714" w:author="dsloanm" w:date="2017-03-28T11:12:00Z"/>
              </w:rPr>
            </w:pPr>
            <w:ins w:id="1715" w:author="dsloanm" w:date="2017-03-28T11:14:00Z">
              <w:r>
                <w:rPr>
                  <w:rFonts w:ascii="Calibri" w:hAnsi="Calibri" w:cs="Calibri"/>
                  <w:color w:val="000000"/>
                </w:rPr>
                <w:t>196608</w:t>
              </w:r>
            </w:ins>
          </w:p>
        </w:tc>
        <w:tc>
          <w:tcPr>
            <w:tcW w:w="1217" w:type="dxa"/>
            <w:shd w:val="clear" w:color="auto" w:fill="auto"/>
            <w:vAlign w:val="bottom"/>
            <w:tcPrChange w:id="1716" w:author="dsloanm" w:date="2017-03-28T11:14:00Z">
              <w:tcPr>
                <w:tcW w:w="1217" w:type="dxa"/>
                <w:shd w:val="clear" w:color="auto" w:fill="auto"/>
                <w:vAlign w:val="bottom"/>
              </w:tcPr>
            </w:tcPrChange>
          </w:tcPr>
          <w:p w14:paraId="530AB014" w14:textId="468B1AB5" w:rsidR="000F2A55" w:rsidRPr="00951EF6" w:rsidRDefault="000F2A55" w:rsidP="000F2A55">
            <w:pPr>
              <w:jc w:val="right"/>
              <w:rPr>
                <w:ins w:id="1717" w:author="dsloanm" w:date="2017-03-28T11:12:00Z"/>
              </w:rPr>
            </w:pPr>
            <w:ins w:id="1718" w:author="dsloanm" w:date="2017-03-28T11:14:00Z">
              <w:r>
                <w:rPr>
                  <w:rFonts w:ascii="Calibri" w:hAnsi="Calibri" w:cs="Calibri"/>
                  <w:color w:val="000000"/>
                </w:rPr>
                <w:t>9858.811</w:t>
              </w:r>
            </w:ins>
          </w:p>
        </w:tc>
        <w:tc>
          <w:tcPr>
            <w:tcW w:w="1218" w:type="dxa"/>
            <w:shd w:val="clear" w:color="auto" w:fill="auto"/>
            <w:vAlign w:val="bottom"/>
            <w:tcPrChange w:id="1719" w:author="dsloanm" w:date="2017-03-28T11:14:00Z">
              <w:tcPr>
                <w:tcW w:w="1218" w:type="dxa"/>
                <w:shd w:val="clear" w:color="auto" w:fill="auto"/>
                <w:vAlign w:val="bottom"/>
              </w:tcPr>
            </w:tcPrChange>
          </w:tcPr>
          <w:p w14:paraId="5C11C291" w14:textId="60AFB2EB" w:rsidR="000F2A55" w:rsidRPr="00951EF6" w:rsidRDefault="000F2A55" w:rsidP="000F2A55">
            <w:pPr>
              <w:jc w:val="right"/>
              <w:rPr>
                <w:ins w:id="1720" w:author="dsloanm" w:date="2017-03-28T11:12:00Z"/>
              </w:rPr>
            </w:pPr>
            <w:ins w:id="1721" w:author="dsloanm" w:date="2017-03-28T11:14:00Z">
              <w:r>
                <w:rPr>
                  <w:rFonts w:ascii="Calibri" w:hAnsi="Calibri" w:cs="Calibri"/>
                  <w:color w:val="000000"/>
                </w:rPr>
                <w:t>9992.29</w:t>
              </w:r>
            </w:ins>
          </w:p>
        </w:tc>
        <w:tc>
          <w:tcPr>
            <w:tcW w:w="1218" w:type="dxa"/>
            <w:shd w:val="clear" w:color="auto" w:fill="auto"/>
            <w:vAlign w:val="bottom"/>
            <w:tcPrChange w:id="1722" w:author="dsloanm" w:date="2017-03-28T11:14:00Z">
              <w:tcPr>
                <w:tcW w:w="1218" w:type="dxa"/>
                <w:shd w:val="clear" w:color="auto" w:fill="auto"/>
                <w:vAlign w:val="bottom"/>
              </w:tcPr>
            </w:tcPrChange>
          </w:tcPr>
          <w:p w14:paraId="306215C9" w14:textId="0EF49B32" w:rsidR="000F2A55" w:rsidRPr="00951EF6" w:rsidRDefault="000F2A55" w:rsidP="000F2A55">
            <w:pPr>
              <w:jc w:val="right"/>
              <w:rPr>
                <w:ins w:id="1723" w:author="dsloanm" w:date="2017-03-28T11:12:00Z"/>
              </w:rPr>
            </w:pPr>
            <w:ins w:id="1724" w:author="dsloanm" w:date="2017-03-28T11:14:00Z">
              <w:r>
                <w:rPr>
                  <w:rFonts w:ascii="Calibri" w:hAnsi="Calibri" w:cs="Calibri"/>
                  <w:color w:val="000000"/>
                </w:rPr>
                <w:t>10750.391</w:t>
              </w:r>
            </w:ins>
          </w:p>
        </w:tc>
      </w:tr>
      <w:tr w:rsidR="000F2A55" w:rsidRPr="00D91812" w14:paraId="6B669FEC" w14:textId="77777777" w:rsidTr="000F2A55">
        <w:trPr>
          <w:jc w:val="center"/>
          <w:ins w:id="1725" w:author="dsloanm" w:date="2017-03-28T11:12:00Z"/>
          <w:trPrChange w:id="1726" w:author="dsloanm" w:date="2017-03-28T11:14:00Z">
            <w:trPr>
              <w:jc w:val="center"/>
            </w:trPr>
          </w:trPrChange>
        </w:trPr>
        <w:tc>
          <w:tcPr>
            <w:tcW w:w="1217" w:type="dxa"/>
            <w:shd w:val="clear" w:color="auto" w:fill="auto"/>
            <w:vAlign w:val="bottom"/>
            <w:tcPrChange w:id="1727" w:author="dsloanm" w:date="2017-03-28T11:14:00Z">
              <w:tcPr>
                <w:tcW w:w="1217" w:type="dxa"/>
                <w:shd w:val="clear" w:color="auto" w:fill="auto"/>
                <w:vAlign w:val="bottom"/>
              </w:tcPr>
            </w:tcPrChange>
          </w:tcPr>
          <w:p w14:paraId="68B385E8" w14:textId="69329146" w:rsidR="000F2A55" w:rsidRPr="00951EF6" w:rsidRDefault="000F2A55" w:rsidP="000F2A55">
            <w:pPr>
              <w:jc w:val="right"/>
              <w:rPr>
                <w:ins w:id="1728" w:author="dsloanm" w:date="2017-03-28T11:12:00Z"/>
              </w:rPr>
            </w:pPr>
            <w:ins w:id="1729" w:author="dsloanm" w:date="2017-03-28T11:14:00Z">
              <w:r>
                <w:rPr>
                  <w:rFonts w:ascii="Calibri" w:hAnsi="Calibri" w:cs="Calibri"/>
                  <w:color w:val="000000"/>
                </w:rPr>
                <w:t>3072</w:t>
              </w:r>
            </w:ins>
          </w:p>
        </w:tc>
        <w:tc>
          <w:tcPr>
            <w:tcW w:w="1228" w:type="dxa"/>
            <w:shd w:val="clear" w:color="auto" w:fill="auto"/>
            <w:vAlign w:val="bottom"/>
            <w:tcPrChange w:id="1730" w:author="dsloanm" w:date="2017-03-28T11:14:00Z">
              <w:tcPr>
                <w:tcW w:w="1228" w:type="dxa"/>
                <w:shd w:val="clear" w:color="auto" w:fill="auto"/>
                <w:vAlign w:val="bottom"/>
              </w:tcPr>
            </w:tcPrChange>
          </w:tcPr>
          <w:p w14:paraId="4A2507D9" w14:textId="2E231346" w:rsidR="000F2A55" w:rsidRPr="00951EF6" w:rsidRDefault="000F2A55" w:rsidP="000F2A55">
            <w:pPr>
              <w:jc w:val="right"/>
              <w:rPr>
                <w:ins w:id="1731" w:author="dsloanm" w:date="2017-03-28T11:12:00Z"/>
              </w:rPr>
            </w:pPr>
            <w:ins w:id="1732" w:author="dsloanm" w:date="2017-03-28T11:14:00Z">
              <w:r>
                <w:rPr>
                  <w:rFonts w:ascii="Calibri" w:hAnsi="Calibri" w:cs="Calibri"/>
                  <w:color w:val="000000"/>
                </w:rPr>
                <w:t>393216</w:t>
              </w:r>
            </w:ins>
          </w:p>
        </w:tc>
        <w:tc>
          <w:tcPr>
            <w:tcW w:w="1217" w:type="dxa"/>
            <w:shd w:val="clear" w:color="auto" w:fill="auto"/>
            <w:vAlign w:val="bottom"/>
            <w:tcPrChange w:id="1733" w:author="dsloanm" w:date="2017-03-28T11:14:00Z">
              <w:tcPr>
                <w:tcW w:w="1217" w:type="dxa"/>
                <w:shd w:val="clear" w:color="auto" w:fill="auto"/>
                <w:vAlign w:val="bottom"/>
              </w:tcPr>
            </w:tcPrChange>
          </w:tcPr>
          <w:p w14:paraId="09AADF42" w14:textId="32B109E6" w:rsidR="000F2A55" w:rsidRPr="00951EF6" w:rsidRDefault="000F2A55" w:rsidP="000F2A55">
            <w:pPr>
              <w:jc w:val="right"/>
              <w:rPr>
                <w:ins w:id="1734" w:author="dsloanm" w:date="2017-03-28T11:12:00Z"/>
              </w:rPr>
            </w:pPr>
            <w:ins w:id="1735" w:author="dsloanm" w:date="2017-03-28T11:14:00Z">
              <w:r>
                <w:rPr>
                  <w:rFonts w:ascii="Calibri" w:hAnsi="Calibri" w:cs="Calibri"/>
                  <w:color w:val="000000"/>
                </w:rPr>
                <w:t>11769.056</w:t>
              </w:r>
            </w:ins>
          </w:p>
        </w:tc>
        <w:tc>
          <w:tcPr>
            <w:tcW w:w="1218" w:type="dxa"/>
            <w:shd w:val="clear" w:color="auto" w:fill="auto"/>
            <w:vAlign w:val="bottom"/>
            <w:tcPrChange w:id="1736" w:author="dsloanm" w:date="2017-03-28T11:14:00Z">
              <w:tcPr>
                <w:tcW w:w="1218" w:type="dxa"/>
                <w:shd w:val="clear" w:color="auto" w:fill="auto"/>
                <w:vAlign w:val="bottom"/>
              </w:tcPr>
            </w:tcPrChange>
          </w:tcPr>
          <w:p w14:paraId="7B43AF21" w14:textId="365C905E" w:rsidR="000F2A55" w:rsidRPr="00951EF6" w:rsidRDefault="000F2A55" w:rsidP="000F2A55">
            <w:pPr>
              <w:jc w:val="right"/>
              <w:rPr>
                <w:ins w:id="1737" w:author="dsloanm" w:date="2017-03-28T11:12:00Z"/>
              </w:rPr>
            </w:pPr>
            <w:ins w:id="1738" w:author="dsloanm" w:date="2017-03-28T11:14:00Z">
              <w:r>
                <w:rPr>
                  <w:rFonts w:ascii="Calibri" w:hAnsi="Calibri" w:cs="Calibri"/>
                  <w:color w:val="000000"/>
                </w:rPr>
                <w:t>12631.356</w:t>
              </w:r>
            </w:ins>
          </w:p>
        </w:tc>
        <w:tc>
          <w:tcPr>
            <w:tcW w:w="1218" w:type="dxa"/>
            <w:shd w:val="clear" w:color="auto" w:fill="auto"/>
            <w:vAlign w:val="bottom"/>
            <w:tcPrChange w:id="1739" w:author="dsloanm" w:date="2017-03-28T11:14:00Z">
              <w:tcPr>
                <w:tcW w:w="1218" w:type="dxa"/>
                <w:shd w:val="clear" w:color="auto" w:fill="auto"/>
                <w:vAlign w:val="bottom"/>
              </w:tcPr>
            </w:tcPrChange>
          </w:tcPr>
          <w:p w14:paraId="6EA2821E" w14:textId="67EE6487" w:rsidR="000F2A55" w:rsidRPr="00951EF6" w:rsidRDefault="000F2A55" w:rsidP="000F2A55">
            <w:pPr>
              <w:jc w:val="right"/>
              <w:rPr>
                <w:ins w:id="1740" w:author="dsloanm" w:date="2017-03-28T11:12:00Z"/>
              </w:rPr>
            </w:pPr>
            <w:ins w:id="1741" w:author="dsloanm" w:date="2017-03-28T11:14:00Z">
              <w:r>
                <w:rPr>
                  <w:rFonts w:ascii="Calibri" w:hAnsi="Calibri" w:cs="Calibri"/>
                  <w:color w:val="000000"/>
                </w:rPr>
                <w:t>12219.471</w:t>
              </w:r>
            </w:ins>
          </w:p>
        </w:tc>
      </w:tr>
      <w:tr w:rsidR="000F2A55" w:rsidRPr="00D91812" w14:paraId="458D222A" w14:textId="77777777" w:rsidTr="000F2A55">
        <w:trPr>
          <w:jc w:val="center"/>
          <w:ins w:id="1742" w:author="dsloanm" w:date="2017-03-28T11:12:00Z"/>
          <w:trPrChange w:id="1743" w:author="dsloanm" w:date="2017-03-28T11:14:00Z">
            <w:trPr>
              <w:jc w:val="center"/>
            </w:trPr>
          </w:trPrChange>
        </w:trPr>
        <w:tc>
          <w:tcPr>
            <w:tcW w:w="1217" w:type="dxa"/>
            <w:shd w:val="clear" w:color="auto" w:fill="auto"/>
            <w:vAlign w:val="bottom"/>
            <w:tcPrChange w:id="1744" w:author="dsloanm" w:date="2017-03-28T11:14:00Z">
              <w:tcPr>
                <w:tcW w:w="1217" w:type="dxa"/>
                <w:shd w:val="clear" w:color="auto" w:fill="auto"/>
                <w:vAlign w:val="bottom"/>
              </w:tcPr>
            </w:tcPrChange>
          </w:tcPr>
          <w:p w14:paraId="5B1217A5" w14:textId="1A83BA38" w:rsidR="000F2A55" w:rsidRDefault="000F2A55" w:rsidP="000F2A55">
            <w:pPr>
              <w:jc w:val="right"/>
              <w:rPr>
                <w:ins w:id="1745" w:author="dsloanm" w:date="2017-03-28T11:12:00Z"/>
                <w:rFonts w:ascii="Calibri" w:hAnsi="Calibri" w:cs="Calibri"/>
                <w:color w:val="000000"/>
              </w:rPr>
            </w:pPr>
            <w:ins w:id="1746" w:author="dsloanm" w:date="2017-03-28T11:14:00Z">
              <w:r>
                <w:rPr>
                  <w:rFonts w:ascii="Calibri" w:hAnsi="Calibri" w:cs="Calibri"/>
                  <w:color w:val="000000"/>
                </w:rPr>
                <w:t>6144</w:t>
              </w:r>
            </w:ins>
          </w:p>
        </w:tc>
        <w:tc>
          <w:tcPr>
            <w:tcW w:w="1228" w:type="dxa"/>
            <w:shd w:val="clear" w:color="auto" w:fill="auto"/>
            <w:vAlign w:val="bottom"/>
            <w:tcPrChange w:id="1747" w:author="dsloanm" w:date="2017-03-28T11:14:00Z">
              <w:tcPr>
                <w:tcW w:w="1228" w:type="dxa"/>
                <w:shd w:val="clear" w:color="auto" w:fill="auto"/>
                <w:vAlign w:val="bottom"/>
              </w:tcPr>
            </w:tcPrChange>
          </w:tcPr>
          <w:p w14:paraId="6021F8F8" w14:textId="673050D8" w:rsidR="000F2A55" w:rsidRDefault="000F2A55" w:rsidP="000F2A55">
            <w:pPr>
              <w:jc w:val="right"/>
              <w:rPr>
                <w:ins w:id="1748" w:author="dsloanm" w:date="2017-03-28T11:12:00Z"/>
                <w:rFonts w:ascii="Calibri" w:hAnsi="Calibri" w:cs="Calibri"/>
                <w:color w:val="000000"/>
              </w:rPr>
            </w:pPr>
            <w:ins w:id="1749" w:author="dsloanm" w:date="2017-03-28T11:14:00Z">
              <w:r>
                <w:rPr>
                  <w:rFonts w:ascii="Calibri" w:hAnsi="Calibri" w:cs="Calibri"/>
                  <w:color w:val="000000"/>
                </w:rPr>
                <w:t>786432</w:t>
              </w:r>
            </w:ins>
          </w:p>
        </w:tc>
        <w:tc>
          <w:tcPr>
            <w:tcW w:w="1217" w:type="dxa"/>
            <w:shd w:val="clear" w:color="auto" w:fill="auto"/>
            <w:vAlign w:val="bottom"/>
            <w:tcPrChange w:id="1750" w:author="dsloanm" w:date="2017-03-28T11:14:00Z">
              <w:tcPr>
                <w:tcW w:w="1217" w:type="dxa"/>
                <w:shd w:val="clear" w:color="auto" w:fill="auto"/>
                <w:vAlign w:val="bottom"/>
              </w:tcPr>
            </w:tcPrChange>
          </w:tcPr>
          <w:p w14:paraId="12592EBE" w14:textId="166F2FD7" w:rsidR="000F2A55" w:rsidRDefault="000F2A55" w:rsidP="000F2A55">
            <w:pPr>
              <w:jc w:val="right"/>
              <w:rPr>
                <w:ins w:id="1751" w:author="dsloanm" w:date="2017-03-28T11:12:00Z"/>
                <w:rFonts w:ascii="Calibri" w:hAnsi="Calibri" w:cs="Calibri"/>
                <w:color w:val="000000"/>
              </w:rPr>
            </w:pPr>
            <w:ins w:id="1752" w:author="dsloanm" w:date="2017-03-28T11:14:00Z">
              <w:r>
                <w:rPr>
                  <w:rFonts w:ascii="Calibri" w:hAnsi="Calibri" w:cs="Calibri"/>
                  <w:color w:val="000000"/>
                </w:rPr>
                <w:t>11746.485</w:t>
              </w:r>
            </w:ins>
          </w:p>
        </w:tc>
        <w:tc>
          <w:tcPr>
            <w:tcW w:w="1218" w:type="dxa"/>
            <w:shd w:val="clear" w:color="auto" w:fill="auto"/>
            <w:vAlign w:val="bottom"/>
            <w:tcPrChange w:id="1753" w:author="dsloanm" w:date="2017-03-28T11:14:00Z">
              <w:tcPr>
                <w:tcW w:w="1218" w:type="dxa"/>
                <w:shd w:val="clear" w:color="auto" w:fill="auto"/>
                <w:vAlign w:val="bottom"/>
              </w:tcPr>
            </w:tcPrChange>
          </w:tcPr>
          <w:p w14:paraId="0262F10A" w14:textId="6B8BB252" w:rsidR="000F2A55" w:rsidRDefault="000F2A55" w:rsidP="000F2A55">
            <w:pPr>
              <w:jc w:val="right"/>
              <w:rPr>
                <w:ins w:id="1754" w:author="dsloanm" w:date="2017-03-28T11:12:00Z"/>
                <w:rFonts w:ascii="Calibri" w:hAnsi="Calibri" w:cs="Calibri"/>
                <w:color w:val="000000"/>
              </w:rPr>
            </w:pPr>
            <w:ins w:id="1755" w:author="dsloanm" w:date="2017-03-28T11:14:00Z">
              <w:r>
                <w:rPr>
                  <w:rFonts w:ascii="Calibri" w:hAnsi="Calibri" w:cs="Calibri"/>
                  <w:color w:val="000000"/>
                </w:rPr>
                <w:t>11133.308</w:t>
              </w:r>
            </w:ins>
          </w:p>
        </w:tc>
        <w:tc>
          <w:tcPr>
            <w:tcW w:w="1218" w:type="dxa"/>
            <w:shd w:val="clear" w:color="auto" w:fill="auto"/>
            <w:vAlign w:val="bottom"/>
            <w:tcPrChange w:id="1756" w:author="dsloanm" w:date="2017-03-28T11:14:00Z">
              <w:tcPr>
                <w:tcW w:w="1218" w:type="dxa"/>
                <w:shd w:val="clear" w:color="auto" w:fill="auto"/>
                <w:vAlign w:val="bottom"/>
              </w:tcPr>
            </w:tcPrChange>
          </w:tcPr>
          <w:p w14:paraId="28C5C116" w14:textId="1451549C" w:rsidR="000F2A55" w:rsidRDefault="000F2A55" w:rsidP="000F2A55">
            <w:pPr>
              <w:jc w:val="right"/>
              <w:rPr>
                <w:ins w:id="1757" w:author="dsloanm" w:date="2017-03-28T11:12:00Z"/>
                <w:rFonts w:ascii="Calibri" w:hAnsi="Calibri" w:cs="Calibri"/>
                <w:color w:val="000000"/>
              </w:rPr>
            </w:pPr>
            <w:ins w:id="1758" w:author="dsloanm" w:date="2017-03-28T11:14:00Z">
              <w:r>
                <w:rPr>
                  <w:rFonts w:ascii="Calibri" w:hAnsi="Calibri" w:cs="Calibri"/>
                  <w:color w:val="000000"/>
                </w:rPr>
                <w:t>12953.971</w:t>
              </w:r>
            </w:ins>
          </w:p>
        </w:tc>
      </w:tr>
      <w:tr w:rsidR="000F2A55" w:rsidRPr="00D91812" w14:paraId="08D74DB9" w14:textId="77777777" w:rsidTr="000F2A55">
        <w:trPr>
          <w:jc w:val="center"/>
          <w:ins w:id="1759" w:author="dsloanm" w:date="2017-03-28T11:13:00Z"/>
          <w:trPrChange w:id="1760" w:author="dsloanm" w:date="2017-03-28T11:14:00Z">
            <w:trPr>
              <w:jc w:val="center"/>
            </w:trPr>
          </w:trPrChange>
        </w:trPr>
        <w:tc>
          <w:tcPr>
            <w:tcW w:w="1217" w:type="dxa"/>
            <w:tcBorders>
              <w:bottom w:val="double" w:sz="4" w:space="0" w:color="auto"/>
            </w:tcBorders>
            <w:shd w:val="clear" w:color="auto" w:fill="auto"/>
            <w:vAlign w:val="bottom"/>
            <w:tcPrChange w:id="1761" w:author="dsloanm" w:date="2017-03-28T11:14:00Z">
              <w:tcPr>
                <w:tcW w:w="1217" w:type="dxa"/>
                <w:tcBorders>
                  <w:bottom w:val="double" w:sz="4" w:space="0" w:color="auto"/>
                </w:tcBorders>
                <w:shd w:val="clear" w:color="auto" w:fill="auto"/>
                <w:vAlign w:val="bottom"/>
              </w:tcPr>
            </w:tcPrChange>
          </w:tcPr>
          <w:p w14:paraId="60786C54" w14:textId="0F2794C7" w:rsidR="000F2A55" w:rsidRDefault="000F2A55" w:rsidP="000F2A55">
            <w:pPr>
              <w:jc w:val="right"/>
              <w:rPr>
                <w:ins w:id="1762" w:author="dsloanm" w:date="2017-03-28T11:13:00Z"/>
                <w:rFonts w:ascii="Calibri" w:hAnsi="Calibri" w:cs="Calibri"/>
                <w:color w:val="000000"/>
              </w:rPr>
            </w:pPr>
            <w:ins w:id="1763" w:author="dsloanm" w:date="2017-03-28T11:14:00Z">
              <w:r>
                <w:rPr>
                  <w:rFonts w:ascii="Calibri" w:hAnsi="Calibri" w:cs="Calibri"/>
                  <w:color w:val="000000"/>
                </w:rPr>
                <w:t>12288</w:t>
              </w:r>
            </w:ins>
          </w:p>
        </w:tc>
        <w:tc>
          <w:tcPr>
            <w:tcW w:w="1228" w:type="dxa"/>
            <w:tcBorders>
              <w:bottom w:val="double" w:sz="4" w:space="0" w:color="auto"/>
            </w:tcBorders>
            <w:shd w:val="clear" w:color="auto" w:fill="auto"/>
            <w:vAlign w:val="bottom"/>
            <w:tcPrChange w:id="1764" w:author="dsloanm" w:date="2017-03-28T11:14:00Z">
              <w:tcPr>
                <w:tcW w:w="1228" w:type="dxa"/>
                <w:tcBorders>
                  <w:bottom w:val="double" w:sz="4" w:space="0" w:color="auto"/>
                </w:tcBorders>
                <w:shd w:val="clear" w:color="auto" w:fill="auto"/>
                <w:vAlign w:val="bottom"/>
              </w:tcPr>
            </w:tcPrChange>
          </w:tcPr>
          <w:p w14:paraId="78BEBCFF" w14:textId="573873A1" w:rsidR="000F2A55" w:rsidRDefault="000F2A55" w:rsidP="000F2A55">
            <w:pPr>
              <w:jc w:val="right"/>
              <w:rPr>
                <w:ins w:id="1765" w:author="dsloanm" w:date="2017-03-28T11:13:00Z"/>
                <w:rFonts w:ascii="Calibri" w:hAnsi="Calibri" w:cs="Calibri"/>
                <w:color w:val="000000"/>
              </w:rPr>
            </w:pPr>
            <w:ins w:id="1766" w:author="dsloanm" w:date="2017-03-28T11:14:00Z">
              <w:r>
                <w:rPr>
                  <w:rFonts w:ascii="Calibri" w:hAnsi="Calibri" w:cs="Calibri"/>
                  <w:color w:val="000000"/>
                </w:rPr>
                <w:t>1572864</w:t>
              </w:r>
            </w:ins>
          </w:p>
        </w:tc>
        <w:tc>
          <w:tcPr>
            <w:tcW w:w="1217" w:type="dxa"/>
            <w:tcBorders>
              <w:bottom w:val="double" w:sz="4" w:space="0" w:color="auto"/>
            </w:tcBorders>
            <w:shd w:val="clear" w:color="auto" w:fill="auto"/>
            <w:vAlign w:val="bottom"/>
            <w:tcPrChange w:id="1767" w:author="dsloanm" w:date="2017-03-28T11:14:00Z">
              <w:tcPr>
                <w:tcW w:w="1217" w:type="dxa"/>
                <w:tcBorders>
                  <w:bottom w:val="double" w:sz="4" w:space="0" w:color="auto"/>
                </w:tcBorders>
                <w:shd w:val="clear" w:color="auto" w:fill="auto"/>
                <w:vAlign w:val="bottom"/>
              </w:tcPr>
            </w:tcPrChange>
          </w:tcPr>
          <w:p w14:paraId="48658397" w14:textId="2BB8CB38" w:rsidR="000F2A55" w:rsidRDefault="000F2A55" w:rsidP="000F2A55">
            <w:pPr>
              <w:jc w:val="right"/>
              <w:rPr>
                <w:ins w:id="1768" w:author="dsloanm" w:date="2017-03-28T11:13:00Z"/>
                <w:rFonts w:ascii="Calibri" w:hAnsi="Calibri" w:cs="Calibri"/>
                <w:color w:val="000000"/>
              </w:rPr>
            </w:pPr>
            <w:ins w:id="1769" w:author="dsloanm" w:date="2017-03-28T11:14:00Z">
              <w:r>
                <w:rPr>
                  <w:rFonts w:ascii="Calibri" w:hAnsi="Calibri" w:cs="Calibri"/>
                  <w:color w:val="000000"/>
                </w:rPr>
                <w:t>7305.898</w:t>
              </w:r>
            </w:ins>
          </w:p>
        </w:tc>
        <w:tc>
          <w:tcPr>
            <w:tcW w:w="1218" w:type="dxa"/>
            <w:tcBorders>
              <w:bottom w:val="double" w:sz="4" w:space="0" w:color="auto"/>
            </w:tcBorders>
            <w:shd w:val="clear" w:color="auto" w:fill="auto"/>
            <w:vAlign w:val="bottom"/>
            <w:tcPrChange w:id="1770" w:author="dsloanm" w:date="2017-03-28T11:14:00Z">
              <w:tcPr>
                <w:tcW w:w="1218" w:type="dxa"/>
                <w:tcBorders>
                  <w:bottom w:val="double" w:sz="4" w:space="0" w:color="auto"/>
                </w:tcBorders>
                <w:shd w:val="clear" w:color="auto" w:fill="auto"/>
                <w:vAlign w:val="bottom"/>
              </w:tcPr>
            </w:tcPrChange>
          </w:tcPr>
          <w:p w14:paraId="7976028E" w14:textId="6B58F41D" w:rsidR="000F2A55" w:rsidRDefault="000F2A55" w:rsidP="000F2A55">
            <w:pPr>
              <w:jc w:val="right"/>
              <w:rPr>
                <w:ins w:id="1771" w:author="dsloanm" w:date="2017-03-28T11:13:00Z"/>
                <w:rFonts w:ascii="Calibri" w:hAnsi="Calibri" w:cs="Calibri"/>
                <w:color w:val="000000"/>
              </w:rPr>
            </w:pPr>
            <w:ins w:id="1772" w:author="dsloanm" w:date="2017-03-28T11:14:00Z">
              <w:r>
                <w:rPr>
                  <w:rFonts w:ascii="Calibri" w:hAnsi="Calibri" w:cs="Calibri"/>
                  <w:color w:val="000000"/>
                </w:rPr>
                <w:t>6978.894</w:t>
              </w:r>
            </w:ins>
          </w:p>
        </w:tc>
        <w:tc>
          <w:tcPr>
            <w:tcW w:w="1218" w:type="dxa"/>
            <w:tcBorders>
              <w:bottom w:val="double" w:sz="4" w:space="0" w:color="auto"/>
            </w:tcBorders>
            <w:shd w:val="clear" w:color="auto" w:fill="auto"/>
            <w:vAlign w:val="bottom"/>
            <w:tcPrChange w:id="1773" w:author="dsloanm" w:date="2017-03-28T11:14:00Z">
              <w:tcPr>
                <w:tcW w:w="1218" w:type="dxa"/>
                <w:tcBorders>
                  <w:bottom w:val="double" w:sz="4" w:space="0" w:color="auto"/>
                </w:tcBorders>
                <w:shd w:val="clear" w:color="auto" w:fill="auto"/>
                <w:vAlign w:val="bottom"/>
              </w:tcPr>
            </w:tcPrChange>
          </w:tcPr>
          <w:p w14:paraId="3F4D0576" w14:textId="4E99F565" w:rsidR="000F2A55" w:rsidRDefault="000F2A55" w:rsidP="000F2A55">
            <w:pPr>
              <w:jc w:val="right"/>
              <w:rPr>
                <w:ins w:id="1774" w:author="dsloanm" w:date="2017-03-28T11:13:00Z"/>
                <w:rFonts w:ascii="Calibri" w:hAnsi="Calibri" w:cs="Calibri"/>
                <w:color w:val="000000"/>
              </w:rPr>
            </w:pPr>
            <w:ins w:id="1775" w:author="dsloanm" w:date="2017-03-28T11:14:00Z">
              <w:r>
                <w:rPr>
                  <w:rFonts w:ascii="Calibri" w:hAnsi="Calibri" w:cs="Calibri"/>
                  <w:color w:val="000000"/>
                </w:rPr>
                <w:t>6478.172</w:t>
              </w:r>
            </w:ins>
          </w:p>
        </w:tc>
      </w:tr>
    </w:tbl>
    <w:p w14:paraId="52648670" w14:textId="56921A9B" w:rsidR="000F2A55" w:rsidRDefault="000F2A55" w:rsidP="000F2A55">
      <w:pPr>
        <w:pStyle w:val="Caption"/>
        <w:jc w:val="center"/>
        <w:rPr>
          <w:ins w:id="1776" w:author="dsloanm" w:date="2017-03-28T11:12:00Z"/>
        </w:rPr>
      </w:pPr>
      <w:ins w:id="1777" w:author="dsloanm" w:date="2017-03-28T11:12:00Z">
        <w:r>
          <w:t xml:space="preserve">Table </w:t>
        </w:r>
        <w:r>
          <w:fldChar w:fldCharType="begin"/>
        </w:r>
        <w:r>
          <w:instrText xml:space="preserve"> SEQ Table \* ARABIC </w:instrText>
        </w:r>
        <w:r>
          <w:fldChar w:fldCharType="separate"/>
        </w:r>
      </w:ins>
      <w:ins w:id="1778" w:author="dsloanm" w:date="2017-06-21T13:47:00Z">
        <w:r w:rsidR="00E5516B">
          <w:rPr>
            <w:noProof/>
          </w:rPr>
          <w:t>10</w:t>
        </w:r>
      </w:ins>
      <w:ins w:id="1779" w:author="dsloanm" w:date="2017-03-28T11:12:00Z">
        <w:r>
          <w:rPr>
            <w:noProof/>
          </w:rPr>
          <w:fldChar w:fldCharType="end"/>
        </w:r>
        <w:r>
          <w:t>.</w:t>
        </w:r>
        <w:r w:rsidRPr="001004E0">
          <w:t xml:space="preserve"> </w:t>
        </w:r>
      </w:ins>
      <w:ins w:id="1780" w:author="dsloanm" w:date="2017-03-28T11:13:00Z">
        <w:r w:rsidRPr="002F6DF1">
          <w:t xml:space="preserve">ARCHER NetCDF v4.4.0 performance, </w:t>
        </w:r>
        <w:r>
          <w:t xml:space="preserve">maximum striping, large arrays </w:t>
        </w:r>
      </w:ins>
      <w:ins w:id="1781" w:author="dsloanm" w:date="2017-03-28T11:12:00Z">
        <w:r>
          <w:t>raw data.</w:t>
        </w:r>
      </w:ins>
    </w:p>
    <w:p w14:paraId="1489C9CF" w14:textId="77777777" w:rsidR="000F2A55" w:rsidRPr="000F2A55" w:rsidRDefault="000F2A55">
      <w:pPr>
        <w:rPr>
          <w:rPrChange w:id="1782" w:author="dsloanm" w:date="2017-03-28T11:12:00Z">
            <w:rPr>
              <w:noProof/>
              <w:lang w:eastAsia="en-GB"/>
            </w:rPr>
          </w:rPrChange>
        </w:rPr>
        <w:pPrChange w:id="1783" w:author="dsloanm" w:date="2017-03-28T11:12:00Z">
          <w:pPr>
            <w:pStyle w:val="Caption"/>
            <w:jc w:val="center"/>
          </w:pPr>
        </w:pPrChange>
      </w:pPr>
    </w:p>
    <w:p w14:paraId="39F29A95" w14:textId="77777777" w:rsidR="00714FAE" w:rsidRDefault="00714FAE" w:rsidP="00714FAE">
      <w:pPr>
        <w:jc w:val="both"/>
      </w:pPr>
      <w:r>
        <w:t>NetCDF performance characteristics were found to be entirely similar to MPI-IO, with variations in stripe count, stripe size and local array size producing the same general trend. This is in line with expectations as NetCDF interfaces to HDF5 for its parallel implementation, which is itself based on MPI-IO.</w:t>
      </w:r>
    </w:p>
    <w:p w14:paraId="2B211E9F" w14:textId="77777777" w:rsidR="00714FAE" w:rsidRDefault="00714FAE" w:rsidP="00714FAE">
      <w:pPr>
        <w:jc w:val="both"/>
      </w:pPr>
    </w:p>
    <w:p w14:paraId="30A08118" w14:textId="77777777" w:rsidR="00714FAE" w:rsidRDefault="00714FAE" w:rsidP="00714FAE">
      <w:pPr>
        <w:jc w:val="both"/>
      </w:pPr>
      <w:r>
        <w:t>Peak bandwidth was measured at 13,000 MiB/s, down from the 16,000 MiB/s seen with MPI-IO, i.e NetCDF achieves roughly 80% of MPI-IO performance. This is attributed to the overhead of the NetCDF/HDF5/MPI-IO stack and the additional structuring applied to NetCDF files.</w:t>
      </w:r>
      <w:r w:rsidRPr="0053055C">
        <w:t xml:space="preserve"> </w:t>
      </w:r>
      <w:r>
        <w:t xml:space="preserve">To verify this, we examined the write statistics recorded by MPICH, specifically those reported through the </w:t>
      </w:r>
      <w:r w:rsidRPr="00E912C8">
        <w:rPr>
          <w:rStyle w:val="Emphasis"/>
        </w:rPr>
        <w:t>MPICH_MPIIO_STATS</w:t>
      </w:r>
      <w:r>
        <w:t xml:space="preserve"> environment variable. Extracts from a simple base case – single writer, maximum striping – are given below:</w:t>
      </w:r>
    </w:p>
    <w:p w14:paraId="18854C90" w14:textId="77777777" w:rsidR="00714FAE" w:rsidRDefault="00714FAE" w:rsidP="00714FAE">
      <w:pPr>
        <w:jc w:val="both"/>
      </w:pPr>
    </w:p>
    <w:p w14:paraId="4CD6F7CB" w14:textId="77777777" w:rsidR="00714FAE" w:rsidRPr="00E912C8" w:rsidRDefault="00714FAE" w:rsidP="00714FAE">
      <w:pPr>
        <w:jc w:val="both"/>
        <w:rPr>
          <w:rStyle w:val="Emphasis"/>
          <w:b/>
        </w:rPr>
      </w:pPr>
      <w:r w:rsidRPr="00E912C8">
        <w:rPr>
          <w:rStyle w:val="Emphasis"/>
          <w:b/>
        </w:rPr>
        <w:t>MPIIO write access patterns for striped/mpiio.dat</w:t>
      </w:r>
    </w:p>
    <w:p w14:paraId="6DED0B86" w14:textId="77777777" w:rsidR="00714FAE" w:rsidRPr="00E912C8" w:rsidRDefault="00714FAE" w:rsidP="00714FAE">
      <w:pPr>
        <w:jc w:val="both"/>
        <w:rPr>
          <w:rStyle w:val="Emphasis"/>
        </w:rPr>
      </w:pPr>
      <w:r w:rsidRPr="00E912C8">
        <w:rPr>
          <w:rStyle w:val="Emphasis"/>
        </w:rPr>
        <w:t xml:space="preserve">  independent writes = 0</w:t>
      </w:r>
    </w:p>
    <w:p w14:paraId="39DFF948" w14:textId="77777777" w:rsidR="00714FAE" w:rsidRPr="00E912C8" w:rsidRDefault="00714FAE" w:rsidP="00714FAE">
      <w:pPr>
        <w:jc w:val="both"/>
        <w:rPr>
          <w:rStyle w:val="Emphasis"/>
        </w:rPr>
      </w:pPr>
      <w:r w:rsidRPr="00E912C8">
        <w:rPr>
          <w:rStyle w:val="Emphasis"/>
        </w:rPr>
        <w:t xml:space="preserve">  collective writes = 24</w:t>
      </w:r>
    </w:p>
    <w:p w14:paraId="606B24AF" w14:textId="77777777" w:rsidR="00714FAE" w:rsidRPr="00E912C8" w:rsidRDefault="00714FAE" w:rsidP="00714FAE">
      <w:pPr>
        <w:jc w:val="both"/>
        <w:rPr>
          <w:rStyle w:val="Emphasis"/>
        </w:rPr>
      </w:pPr>
    </w:p>
    <w:p w14:paraId="096B2C23" w14:textId="77777777" w:rsidR="00714FAE" w:rsidRPr="00E912C8" w:rsidRDefault="00714FAE" w:rsidP="00714FAE">
      <w:pPr>
        <w:jc w:val="both"/>
        <w:rPr>
          <w:rStyle w:val="Emphasis"/>
          <w:b/>
        </w:rPr>
      </w:pPr>
      <w:r w:rsidRPr="00E912C8">
        <w:rPr>
          <w:rStyle w:val="Emphasis"/>
          <w:b/>
        </w:rPr>
        <w:t>MPIIO write access patterns for striped/hdf5.dat</w:t>
      </w:r>
    </w:p>
    <w:p w14:paraId="6F88F708" w14:textId="77777777" w:rsidR="00714FAE" w:rsidRPr="00E912C8" w:rsidRDefault="00714FAE" w:rsidP="00714FAE">
      <w:pPr>
        <w:jc w:val="both"/>
        <w:rPr>
          <w:rStyle w:val="Emphasis"/>
        </w:rPr>
      </w:pPr>
      <w:r w:rsidRPr="00E912C8">
        <w:rPr>
          <w:rStyle w:val="Emphasis"/>
        </w:rPr>
        <w:t xml:space="preserve">  independent writes = 6</w:t>
      </w:r>
    </w:p>
    <w:p w14:paraId="7479D036" w14:textId="77777777" w:rsidR="00714FAE" w:rsidRPr="00E912C8" w:rsidRDefault="00714FAE" w:rsidP="00714FAE">
      <w:pPr>
        <w:jc w:val="both"/>
        <w:rPr>
          <w:rStyle w:val="Emphasis"/>
        </w:rPr>
      </w:pPr>
      <w:r w:rsidRPr="00E912C8">
        <w:rPr>
          <w:rStyle w:val="Emphasis"/>
        </w:rPr>
        <w:t xml:space="preserve">  collective writes = 24</w:t>
      </w:r>
    </w:p>
    <w:p w14:paraId="00358D73" w14:textId="77777777" w:rsidR="00714FAE" w:rsidRDefault="00714FAE" w:rsidP="00714FAE">
      <w:pPr>
        <w:jc w:val="both"/>
        <w:rPr>
          <w:ins w:id="1784" w:author="TURNER Andrew" w:date="2017-06-22T09:29:00Z"/>
          <w:rStyle w:val="Emphasis"/>
        </w:rPr>
      </w:pPr>
    </w:p>
    <w:p w14:paraId="41FD3FEE" w14:textId="77777777" w:rsidR="00F41AFD" w:rsidRPr="00E912C8" w:rsidRDefault="00F41AFD" w:rsidP="00714FAE">
      <w:pPr>
        <w:jc w:val="both"/>
        <w:rPr>
          <w:rStyle w:val="Emphasis"/>
        </w:rPr>
      </w:pPr>
    </w:p>
    <w:p w14:paraId="21802290" w14:textId="77777777" w:rsidR="00714FAE" w:rsidRPr="00E912C8" w:rsidRDefault="00714FAE" w:rsidP="00714FAE">
      <w:pPr>
        <w:jc w:val="both"/>
        <w:rPr>
          <w:rStyle w:val="Emphasis"/>
          <w:b/>
        </w:rPr>
      </w:pPr>
      <w:r w:rsidRPr="00E912C8">
        <w:rPr>
          <w:rStyle w:val="Emphasis"/>
          <w:b/>
        </w:rPr>
        <w:t>MPIIO write access patterns for striped/netcdf.dat</w:t>
      </w:r>
    </w:p>
    <w:p w14:paraId="4BBAA11D" w14:textId="77777777" w:rsidR="00714FAE" w:rsidRPr="00E912C8" w:rsidRDefault="00714FAE" w:rsidP="00714FAE">
      <w:pPr>
        <w:jc w:val="both"/>
        <w:rPr>
          <w:rStyle w:val="Emphasis"/>
        </w:rPr>
      </w:pPr>
      <w:r w:rsidRPr="00E912C8">
        <w:rPr>
          <w:rStyle w:val="Emphasis"/>
        </w:rPr>
        <w:t xml:space="preserve">  independent writes = 10</w:t>
      </w:r>
    </w:p>
    <w:p w14:paraId="51C3C39B" w14:textId="77777777" w:rsidR="00714FAE" w:rsidRPr="00E912C8" w:rsidRDefault="00714FAE" w:rsidP="00714FAE">
      <w:pPr>
        <w:jc w:val="both"/>
        <w:rPr>
          <w:rStyle w:val="Emphasis"/>
        </w:rPr>
      </w:pPr>
      <w:r w:rsidRPr="00E912C8">
        <w:rPr>
          <w:rStyle w:val="Emphasis"/>
        </w:rPr>
        <w:t xml:space="preserve">  collective writes = 24</w:t>
      </w:r>
    </w:p>
    <w:p w14:paraId="5E33E4A1" w14:textId="77777777" w:rsidR="00714FAE" w:rsidRDefault="00714FAE" w:rsidP="00714FAE"/>
    <w:p w14:paraId="07D6CDBB" w14:textId="366E1170" w:rsidR="00714FAE" w:rsidRDefault="00714FAE" w:rsidP="00714FAE">
      <w:r>
        <w:t xml:space="preserve">From this, we can see the actual parallel I/O performed, the collective writes count, is identical between the three libraries, while independent writes increase with the richness of the structural and header information provided. This partially accounts for the lowered performance peak with the remaining deficit being additional time spent in library-specific functions. This last point is of particular relevance in the case of HDF5 on ARCHER, detailed in the following section. </w:t>
      </w:r>
    </w:p>
    <w:p w14:paraId="379FD213" w14:textId="77777777" w:rsidR="00423C98" w:rsidRDefault="00423C98" w:rsidP="00714FAE"/>
    <w:p w14:paraId="569F3F39" w14:textId="77777777" w:rsidR="00714FAE" w:rsidRPr="00747C2A" w:rsidRDefault="00714FAE" w:rsidP="00714FAE">
      <w:pPr>
        <w:pStyle w:val="Heading4"/>
        <w:jc w:val="both"/>
      </w:pPr>
      <w:r>
        <w:t>HDF5 Performance</w:t>
      </w:r>
    </w:p>
    <w:p w14:paraId="364941B4" w14:textId="77777777" w:rsidR="00714FAE" w:rsidRDefault="00714FAE" w:rsidP="00714FAE">
      <w:pPr>
        <w:jc w:val="both"/>
      </w:pPr>
    </w:p>
    <w:p w14:paraId="336A619F" w14:textId="77777777" w:rsidR="00714FAE" w:rsidRDefault="00714FAE" w:rsidP="00714FAE">
      <w:pPr>
        <w:jc w:val="both"/>
      </w:pPr>
      <w:r>
        <w:t xml:space="preserve">As with NetCDF, Cray provides several pre-installed versions of the HDF5 parallel library on ARCHER. For these library versions (from the default 1.8.14 to the most current </w:t>
      </w:r>
      <w:r w:rsidRPr="005B7433">
        <w:t>1.10.0</w:t>
      </w:r>
      <w:r>
        <w:t>), similar performance limitations as for NetCDF 4.3.3.1 were observed. Given the hierarchical nature of the libraries, we theorised that the NetCDF 4.3.3.1 limitations were in reality a manifestation of a bug in the HDF5 layer, and that NetCDF 4.4.0 circumvented the issue by following an alternate code path around the problematic library calls.</w:t>
      </w:r>
    </w:p>
    <w:p w14:paraId="132FD254" w14:textId="77777777" w:rsidR="00714FAE" w:rsidRDefault="00714FAE" w:rsidP="00714FAE">
      <w:pPr>
        <w:jc w:val="both"/>
      </w:pPr>
    </w:p>
    <w:p w14:paraId="2CA49185" w14:textId="77777777" w:rsidR="00714FAE" w:rsidRDefault="00714FAE" w:rsidP="00714FAE">
      <w:pPr>
        <w:jc w:val="both"/>
      </w:pPr>
      <w:r>
        <w:t xml:space="preserve">Application profiling of benchio with the HDF5 backend, to verify this theory, found the majority of compute time is spent in function </w:t>
      </w:r>
      <w:r>
        <w:rPr>
          <w:i/>
        </w:rPr>
        <w:t>MPI_File_set_size()</w:t>
      </w:r>
      <w:r>
        <w:t xml:space="preserve">, called within the HDF5 library from the </w:t>
      </w:r>
      <w:r>
        <w:lastRenderedPageBreak/>
        <w:t xml:space="preserve">user-level </w:t>
      </w:r>
      <w:r w:rsidRPr="005B7433">
        <w:rPr>
          <w:i/>
        </w:rPr>
        <w:t>H5Fclose()</w:t>
      </w:r>
      <w:r>
        <w:t xml:space="preserve"> routine. Discussions with Cray revealed this to indeed be a known bug specific to the combination of HDF5 with Lustre file systems.</w:t>
      </w:r>
    </w:p>
    <w:p w14:paraId="406F6D37" w14:textId="77777777" w:rsidR="00714FAE" w:rsidRDefault="00714FAE" w:rsidP="00714FAE">
      <w:pPr>
        <w:jc w:val="both"/>
      </w:pPr>
    </w:p>
    <w:p w14:paraId="0DBD9EEA" w14:textId="77777777" w:rsidR="00714FAE" w:rsidRDefault="00714FAE" w:rsidP="00714FAE">
      <w:pPr>
        <w:jc w:val="both"/>
      </w:pPr>
      <w:r>
        <w:t xml:space="preserve">An </w:t>
      </w:r>
      <w:r w:rsidRPr="005B7433">
        <w:rPr>
          <w:i/>
        </w:rPr>
        <w:t>MPI_File_set_size()</w:t>
      </w:r>
      <w:r>
        <w:rPr>
          <w:i/>
        </w:rPr>
        <w:t xml:space="preserve"> </w:t>
      </w:r>
      <w:r w:rsidRPr="00CF64DF">
        <w:t>operation</w:t>
      </w:r>
      <w:r w:rsidRPr="00E01A0F">
        <w:t xml:space="preserve">, </w:t>
      </w:r>
      <w:r>
        <w:t xml:space="preserve">on a Linux platform like ARCHER, eventually calls the POSIX function: </w:t>
      </w:r>
      <w:r w:rsidRPr="0080044B">
        <w:rPr>
          <w:i/>
        </w:rPr>
        <w:t>ftruncate</w:t>
      </w:r>
      <w:r>
        <w:rPr>
          <w:i/>
        </w:rPr>
        <w:t>()</w:t>
      </w:r>
      <w:r>
        <w:t>. This has an unfavourable interaction with the locking for the series of metadata communications the HDF5 library makes during a file close. In practice, this leads to relatively long close times of tens of seconds and hence the lack of scalability observed.</w:t>
      </w:r>
    </w:p>
    <w:p w14:paraId="3E8638DF" w14:textId="77777777" w:rsidR="00714FAE" w:rsidRDefault="00714FAE" w:rsidP="00714FAE">
      <w:pPr>
        <w:jc w:val="both"/>
      </w:pPr>
    </w:p>
    <w:p w14:paraId="3E408FE3" w14:textId="1121CE0B" w:rsidR="00714FAE" w:rsidRDefault="00714FAE" w:rsidP="00714FAE">
      <w:pPr>
        <w:pStyle w:val="NoSpacing"/>
        <w:jc w:val="both"/>
      </w:pPr>
      <w:r>
        <w:t xml:space="preserve">The HDF5 developers have noted this behaviour in the past where it manifested in </w:t>
      </w:r>
      <w:r w:rsidRPr="003662C6">
        <w:rPr>
          <w:rStyle w:val="Emphasis"/>
        </w:rPr>
        <w:t>H5Fflush()</w:t>
      </w:r>
      <w:r>
        <w:t xml:space="preserve">, the function for flushing write buffers associated with a file to disk: </w:t>
      </w:r>
      <w:r w:rsidRPr="0007562E">
        <w:t>“when operating in a parallel application, this operation</w:t>
      </w:r>
      <w:r>
        <w:t xml:space="preserve"> </w:t>
      </w:r>
      <w:r w:rsidRPr="0007562E">
        <w:t xml:space="preserve">resulted in a call to </w:t>
      </w:r>
      <w:r w:rsidRPr="0007562E">
        <w:rPr>
          <w:rStyle w:val="Emphasis"/>
        </w:rPr>
        <w:t>MPI_File_set_size</w:t>
      </w:r>
      <w:r w:rsidRPr="0007562E">
        <w:t xml:space="preserve">, which currently has very poor performance characteristics on Lustre file systems. Because an HDF5 file’s size is not required to be accurately set until the file is closed, this operation was removed from </w:t>
      </w:r>
      <w:r w:rsidRPr="0007562E">
        <w:rPr>
          <w:rStyle w:val="Emphasis"/>
        </w:rPr>
        <w:t>H5Fflush</w:t>
      </w:r>
      <w:r w:rsidRPr="0007562E">
        <w:t xml:space="preserve"> and added</w:t>
      </w:r>
      <w:r>
        <w:t xml:space="preserve"> to the code for closing a file</w:t>
      </w:r>
      <w:r w:rsidRPr="0007562E">
        <w:t>”</w:t>
      </w:r>
      <w:r>
        <w:fldChar w:fldCharType="begin"/>
      </w:r>
      <w:r>
        <w:instrText xml:space="preserve"> REF _Ref466283832 \r \h </w:instrText>
      </w:r>
      <w:r>
        <w:fldChar w:fldCharType="separate"/>
      </w:r>
      <w:ins w:id="1785" w:author="dsloanm" w:date="2017-06-21T13:47:00Z">
        <w:r w:rsidR="00E5516B">
          <w:t>[16]</w:t>
        </w:r>
      </w:ins>
      <w:del w:id="1786" w:author="dsloanm" w:date="2017-06-19T14:52:00Z">
        <w:r w:rsidR="00520ED1" w:rsidDel="00A0307E">
          <w:delText>[13]</w:delText>
        </w:r>
      </w:del>
      <w:r>
        <w:fldChar w:fldCharType="end"/>
      </w:r>
      <w:r>
        <w:t xml:space="preserve"> hence leading to the behaviour currently observed in </w:t>
      </w:r>
      <w:r w:rsidRPr="005B7433">
        <w:rPr>
          <w:i/>
        </w:rPr>
        <w:t>H5Fclose()</w:t>
      </w:r>
      <w:r>
        <w:rPr>
          <w:i/>
        </w:rPr>
        <w:t>.</w:t>
      </w:r>
    </w:p>
    <w:p w14:paraId="4DDCDF3D" w14:textId="77777777" w:rsidR="00714FAE" w:rsidRDefault="00714FAE" w:rsidP="00714FAE">
      <w:pPr>
        <w:pStyle w:val="NoSpacing"/>
        <w:jc w:val="both"/>
      </w:pPr>
    </w:p>
    <w:p w14:paraId="2D6D16F4" w14:textId="10797C2B" w:rsidR="00714FAE" w:rsidRDefault="00714FAE" w:rsidP="00714FAE">
      <w:pPr>
        <w:jc w:val="both"/>
      </w:pPr>
      <w:r>
        <w:t xml:space="preserve">Cray’s investigations on this bug are on-going and, at present, no known work-around or mitigation is provided for end users. The recommendation for </w:t>
      </w:r>
      <w:r w:rsidR="00423C98">
        <w:t>users</w:t>
      </w:r>
      <w:r>
        <w:t xml:space="preserve"> is to be aware of this interaction and inform research communities as the issue is observed.</w:t>
      </w:r>
    </w:p>
    <w:p w14:paraId="67526382" w14:textId="77777777" w:rsidR="00423C98" w:rsidRDefault="00423C98" w:rsidP="00714FAE">
      <w:pPr>
        <w:jc w:val="both"/>
      </w:pPr>
    </w:p>
    <w:p w14:paraId="4D1668C7" w14:textId="77777777" w:rsidR="00714FAE" w:rsidRDefault="00714FAE" w:rsidP="00714FAE">
      <w:pPr>
        <w:pStyle w:val="Heading4"/>
        <w:jc w:val="both"/>
      </w:pPr>
      <w:r>
        <w:t>Impact of System Load</w:t>
      </w:r>
    </w:p>
    <w:p w14:paraId="6FBE87D6" w14:textId="77777777" w:rsidR="00714FAE" w:rsidRPr="00C61165" w:rsidRDefault="00714FAE" w:rsidP="00714FAE">
      <w:pPr>
        <w:jc w:val="both"/>
      </w:pPr>
    </w:p>
    <w:p w14:paraId="7B6E0C02" w14:textId="659EDCEC" w:rsidR="00714FAE" w:rsidRDefault="00714FAE" w:rsidP="00714FAE">
      <w:pPr>
        <w:jc w:val="both"/>
      </w:pPr>
      <w:r>
        <w:t xml:space="preserve">To better understand the impact of file system contention, we simulated different degrees of load by running multiple instances of the benchio MPI-IO test in parallel. </w:t>
      </w:r>
      <w:r>
        <w:fldChar w:fldCharType="begin"/>
      </w:r>
      <w:r>
        <w:instrText xml:space="preserve"> REF _Ref465854724 \h  \* MERGEFORMAT </w:instrText>
      </w:r>
      <w:r>
        <w:fldChar w:fldCharType="separate"/>
      </w:r>
      <w:r w:rsidR="00E5516B">
        <w:t xml:space="preserve">Figure </w:t>
      </w:r>
      <w:r w:rsidR="00E5516B">
        <w:rPr>
          <w:noProof/>
        </w:rPr>
        <w:t>14</w:t>
      </w:r>
      <w:r>
        <w:fldChar w:fldCharType="end"/>
      </w:r>
      <w:r>
        <w:t xml:space="preserve"> shows the aggregate mean performance of one, two and four benchio instances writing concurrently to independent files with the default stripe size (1 MiB).</w:t>
      </w:r>
    </w:p>
    <w:p w14:paraId="47CF9EE3" w14:textId="77777777" w:rsidR="00714FAE" w:rsidRDefault="00714FAE" w:rsidP="00714FAE">
      <w:pPr>
        <w:jc w:val="both"/>
      </w:pPr>
    </w:p>
    <w:p w14:paraId="030F558B" w14:textId="77777777" w:rsidR="00714FAE" w:rsidRDefault="00714FAE" w:rsidP="00714FAE">
      <w:pPr>
        <w:jc w:val="both"/>
      </w:pPr>
      <w:r>
        <w:t>Note that here we use aggregate mean performance, rather than maximum performance, as, in the given setup, often a single benchio instance would be performing I/O while the other instances were preparing to start, had already finished or were otherwise between iterations. The maximum bandwidth achieved during such a test is essentially the same as the maximum bandwidth when running just a single benchio instance and is therefore not representative of the impact of system load.</w:t>
      </w:r>
    </w:p>
    <w:p w14:paraId="7E515842" w14:textId="77777777" w:rsidR="00714FAE" w:rsidRDefault="00714FAE" w:rsidP="00714FAE">
      <w:r>
        <w:t xml:space="preserve"> </w:t>
      </w:r>
    </w:p>
    <w:p w14:paraId="11B3E6F9" w14:textId="318D8AE7" w:rsidR="00714FAE" w:rsidRDefault="00714FAE" w:rsidP="00714FAE">
      <w:pPr>
        <w:keepNext/>
      </w:pPr>
      <w:r>
        <w:rPr>
          <w:noProof/>
          <w:lang w:eastAsia="en-GB"/>
        </w:rPr>
        <w:drawing>
          <wp:inline distT="0" distB="0" distL="0" distR="0" wp14:anchorId="633BCCAB" wp14:editId="52F28913">
            <wp:extent cx="5280660" cy="2976245"/>
            <wp:effectExtent l="0" t="0" r="15240" b="14605"/>
            <wp:docPr id="1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DB0A6C3" w14:textId="7D3AAA8C" w:rsidR="00714FAE" w:rsidRDefault="00714FAE" w:rsidP="00714FAE">
      <w:pPr>
        <w:pStyle w:val="Caption"/>
        <w:jc w:val="center"/>
        <w:rPr>
          <w:ins w:id="1787" w:author="dsloanm" w:date="2017-03-28T12:50:00Z"/>
        </w:rPr>
      </w:pPr>
      <w:bookmarkStart w:id="1788" w:name="_Ref465854724"/>
      <w:r>
        <w:t xml:space="preserve">Figure </w:t>
      </w:r>
      <w:r>
        <w:fldChar w:fldCharType="begin"/>
      </w:r>
      <w:r>
        <w:instrText xml:space="preserve"> SEQ Figure \* ARABIC </w:instrText>
      </w:r>
      <w:r>
        <w:fldChar w:fldCharType="separate"/>
      </w:r>
      <w:r w:rsidR="00E5516B">
        <w:rPr>
          <w:noProof/>
        </w:rPr>
        <w:t>14</w:t>
      </w:r>
      <w:r>
        <w:rPr>
          <w:noProof/>
        </w:rPr>
        <w:fldChar w:fldCharType="end"/>
      </w:r>
      <w:bookmarkEnd w:id="1788"/>
      <w:r>
        <w:t>. Effect of I/O load on ARCHER</w:t>
      </w:r>
    </w:p>
    <w:p w14:paraId="1F43BEBF" w14:textId="77777777" w:rsidR="00791F26" w:rsidRPr="005222EB" w:rsidRDefault="00791F26">
      <w:pPr>
        <w:pPrChange w:id="1789" w:author="dsloanm" w:date="2017-03-28T12:50:00Z">
          <w:pPr>
            <w:pStyle w:val="Caption"/>
            <w:jc w:val="center"/>
          </w:pPr>
        </w:pPrChange>
      </w:pPr>
    </w:p>
    <w:tbl>
      <w:tblPr>
        <w:tblW w:w="7305" w:type="dxa"/>
        <w:jc w:val="center"/>
        <w:tblLook w:val="04A0" w:firstRow="1" w:lastRow="0" w:firstColumn="1" w:lastColumn="0" w:noHBand="0" w:noVBand="1"/>
      </w:tblPr>
      <w:tblGrid>
        <w:gridCol w:w="1213"/>
        <w:gridCol w:w="1217"/>
        <w:gridCol w:w="1225"/>
        <w:gridCol w:w="1216"/>
        <w:gridCol w:w="1217"/>
        <w:gridCol w:w="1217"/>
        <w:tblGridChange w:id="1790">
          <w:tblGrid>
            <w:gridCol w:w="1213"/>
            <w:gridCol w:w="1217"/>
            <w:gridCol w:w="1225"/>
            <w:gridCol w:w="1216"/>
            <w:gridCol w:w="1217"/>
            <w:gridCol w:w="1217"/>
          </w:tblGrid>
        </w:tblGridChange>
      </w:tblGrid>
      <w:tr w:rsidR="001C4F2C" w:rsidRPr="00D91812" w14:paraId="62C900D1" w14:textId="77777777" w:rsidTr="00340A25">
        <w:trPr>
          <w:jc w:val="center"/>
          <w:ins w:id="1791" w:author="dsloanm" w:date="2017-03-28T12:55:00Z"/>
        </w:trPr>
        <w:tc>
          <w:tcPr>
            <w:tcW w:w="7305" w:type="dxa"/>
            <w:gridSpan w:val="6"/>
            <w:tcBorders>
              <w:top w:val="double" w:sz="4" w:space="0" w:color="auto"/>
            </w:tcBorders>
            <w:shd w:val="clear" w:color="auto" w:fill="auto"/>
          </w:tcPr>
          <w:p w14:paraId="44FAC0F3" w14:textId="41B90A73" w:rsidR="001C4F2C" w:rsidRPr="00BE7A59" w:rsidRDefault="001C4F2C">
            <w:pPr>
              <w:jc w:val="center"/>
              <w:rPr>
                <w:ins w:id="1792" w:author="dsloanm" w:date="2017-03-28T12:55:00Z"/>
                <w:lang w:val="en-US"/>
              </w:rPr>
              <w:pPrChange w:id="1793" w:author="dsloanm" w:date="2017-03-28T13:05:00Z">
                <w:pPr/>
              </w:pPrChange>
            </w:pPr>
            <w:ins w:id="1794" w:author="dsloanm" w:date="2017-03-28T12:57:00Z">
              <w:r>
                <w:rPr>
                  <w:b/>
                  <w:lang w:val="en-US"/>
                </w:rPr>
                <w:t>Average</w:t>
              </w:r>
            </w:ins>
            <w:ins w:id="1795" w:author="dsloanm" w:date="2017-03-28T12:55:00Z">
              <w:r>
                <w:rPr>
                  <w:b/>
                  <w:lang w:val="en-US"/>
                </w:rPr>
                <w:t xml:space="preserve"> </w:t>
              </w:r>
              <w:r w:rsidRPr="00BE7A59">
                <w:rPr>
                  <w:b/>
                  <w:lang w:val="en-US"/>
                </w:rPr>
                <w:t>Write Bandwidth (MiB/s)</w:t>
              </w:r>
            </w:ins>
          </w:p>
        </w:tc>
      </w:tr>
      <w:tr w:rsidR="00E27CB7" w:rsidRPr="00D91812" w14:paraId="0C43E4AB" w14:textId="77777777" w:rsidTr="00340A25">
        <w:tblPrEx>
          <w:tblW w:w="7305" w:type="dxa"/>
          <w:jc w:val="center"/>
          <w:tblPrExChange w:id="1796" w:author="dsloanm" w:date="2017-03-28T12:58:00Z">
            <w:tblPrEx>
              <w:tblW w:w="8522" w:type="dxa"/>
              <w:jc w:val="center"/>
            </w:tblPrEx>
          </w:tblPrExChange>
        </w:tblPrEx>
        <w:trPr>
          <w:jc w:val="center"/>
          <w:ins w:id="1797" w:author="dsloanm" w:date="2017-03-28T12:55:00Z"/>
          <w:trPrChange w:id="1798" w:author="dsloanm" w:date="2017-03-28T12:58:00Z">
            <w:trPr>
              <w:jc w:val="center"/>
            </w:trPr>
          </w:trPrChange>
        </w:trPr>
        <w:tc>
          <w:tcPr>
            <w:tcW w:w="1213" w:type="dxa"/>
            <w:tcBorders>
              <w:bottom w:val="single" w:sz="4" w:space="0" w:color="auto"/>
            </w:tcBorders>
            <w:shd w:val="clear" w:color="auto" w:fill="auto"/>
            <w:tcPrChange w:id="1799" w:author="dsloanm" w:date="2017-03-28T12:58:00Z">
              <w:tcPr>
                <w:tcW w:w="1213" w:type="dxa"/>
                <w:tcBorders>
                  <w:bottom w:val="single" w:sz="4" w:space="0" w:color="auto"/>
                </w:tcBorders>
                <w:shd w:val="clear" w:color="auto" w:fill="auto"/>
              </w:tcPr>
            </w:tcPrChange>
          </w:tcPr>
          <w:p w14:paraId="54314A42" w14:textId="77777777" w:rsidR="00E27CB7" w:rsidRPr="00BE7A59" w:rsidRDefault="00E27CB7" w:rsidP="00E27CB7">
            <w:pPr>
              <w:jc w:val="right"/>
              <w:rPr>
                <w:ins w:id="1800" w:author="dsloanm" w:date="2017-03-28T12:55:00Z"/>
                <w:lang w:val="en-US"/>
              </w:rPr>
            </w:pPr>
            <w:ins w:id="1801" w:author="dsloanm" w:date="2017-03-28T12:55:00Z">
              <w:r w:rsidRPr="00BE7A59">
                <w:rPr>
                  <w:b/>
                  <w:lang w:val="en-US"/>
                </w:rPr>
                <w:t>Writers</w:t>
              </w:r>
            </w:ins>
          </w:p>
        </w:tc>
        <w:tc>
          <w:tcPr>
            <w:tcW w:w="1217" w:type="dxa"/>
            <w:tcBorders>
              <w:bottom w:val="single" w:sz="4" w:space="0" w:color="auto"/>
            </w:tcBorders>
            <w:tcPrChange w:id="1802" w:author="dsloanm" w:date="2017-03-28T12:58:00Z">
              <w:tcPr>
                <w:tcW w:w="1217" w:type="dxa"/>
                <w:tcBorders>
                  <w:bottom w:val="single" w:sz="4" w:space="0" w:color="auto"/>
                </w:tcBorders>
              </w:tcPr>
            </w:tcPrChange>
          </w:tcPr>
          <w:p w14:paraId="21B20C0B" w14:textId="5D1569FC" w:rsidR="00E27CB7" w:rsidRPr="00155F8C" w:rsidRDefault="00E27CB7" w:rsidP="00E27CB7">
            <w:pPr>
              <w:jc w:val="right"/>
              <w:rPr>
                <w:ins w:id="1803" w:author="dsloanm" w:date="2017-03-28T12:56:00Z"/>
                <w:b/>
                <w:lang w:val="en-US"/>
              </w:rPr>
            </w:pPr>
            <w:ins w:id="1804" w:author="dsloanm" w:date="2017-03-28T12:57:00Z">
              <w:r>
                <w:rPr>
                  <w:b/>
                  <w:lang w:val="en-US"/>
                </w:rPr>
                <w:t>Total MiB</w:t>
              </w:r>
            </w:ins>
          </w:p>
        </w:tc>
        <w:tc>
          <w:tcPr>
            <w:tcW w:w="1225" w:type="dxa"/>
            <w:tcBorders>
              <w:bottom w:val="single" w:sz="4" w:space="0" w:color="auto"/>
            </w:tcBorders>
            <w:shd w:val="clear" w:color="auto" w:fill="auto"/>
            <w:tcPrChange w:id="1805" w:author="dsloanm" w:date="2017-03-28T12:58:00Z">
              <w:tcPr>
                <w:tcW w:w="1225" w:type="dxa"/>
                <w:tcBorders>
                  <w:bottom w:val="single" w:sz="4" w:space="0" w:color="auto"/>
                </w:tcBorders>
                <w:shd w:val="clear" w:color="auto" w:fill="auto"/>
              </w:tcPr>
            </w:tcPrChange>
          </w:tcPr>
          <w:p w14:paraId="01FABB3E" w14:textId="66C881E0" w:rsidR="00E27CB7" w:rsidRPr="00254B72" w:rsidRDefault="00E27CB7" w:rsidP="00E27CB7">
            <w:pPr>
              <w:jc w:val="right"/>
              <w:rPr>
                <w:ins w:id="1806" w:author="dsloanm" w:date="2017-03-28T12:55:00Z"/>
                <w:b/>
                <w:lang w:val="en-US"/>
                <w:rPrChange w:id="1807" w:author="dsloanm" w:date="2017-03-28T12:57:00Z">
                  <w:rPr>
                    <w:ins w:id="1808" w:author="dsloanm" w:date="2017-03-28T12:55:00Z"/>
                    <w:lang w:val="en-US"/>
                  </w:rPr>
                </w:rPrChange>
              </w:rPr>
            </w:pPr>
            <w:ins w:id="1809" w:author="dsloanm" w:date="2017-03-28T12:57:00Z">
              <w:r w:rsidRPr="00254B72">
                <w:rPr>
                  <w:b/>
                  <w:lang w:val="en-US"/>
                  <w:rPrChange w:id="1810" w:author="dsloanm" w:date="2017-03-28T12:57:00Z">
                    <w:rPr>
                      <w:lang w:val="en-US"/>
                    </w:rPr>
                  </w:rPrChange>
                </w:rPr>
                <w:t>1 File</w:t>
              </w:r>
            </w:ins>
          </w:p>
        </w:tc>
        <w:tc>
          <w:tcPr>
            <w:tcW w:w="1216" w:type="dxa"/>
            <w:tcBorders>
              <w:top w:val="nil"/>
              <w:left w:val="nil"/>
              <w:bottom w:val="nil"/>
              <w:right w:val="nil"/>
            </w:tcBorders>
            <w:shd w:val="clear" w:color="auto" w:fill="auto"/>
            <w:vAlign w:val="bottom"/>
            <w:tcPrChange w:id="1811" w:author="dsloanm" w:date="2017-03-28T12:58:00Z">
              <w:tcPr>
                <w:tcW w:w="1216" w:type="dxa"/>
                <w:tcBorders>
                  <w:bottom w:val="single" w:sz="4" w:space="0" w:color="auto"/>
                </w:tcBorders>
                <w:shd w:val="clear" w:color="auto" w:fill="auto"/>
              </w:tcPr>
            </w:tcPrChange>
          </w:tcPr>
          <w:p w14:paraId="0AEDF745" w14:textId="1769C133" w:rsidR="00E27CB7" w:rsidRPr="005222EB" w:rsidRDefault="00E27CB7" w:rsidP="00E27CB7">
            <w:pPr>
              <w:jc w:val="right"/>
              <w:rPr>
                <w:ins w:id="1812" w:author="dsloanm" w:date="2017-03-28T12:55:00Z"/>
                <w:lang w:val="en-US"/>
              </w:rPr>
            </w:pPr>
            <w:ins w:id="1813" w:author="dsloanm" w:date="2017-03-28T12:58:00Z">
              <w:r w:rsidRPr="00E27CB7">
                <w:rPr>
                  <w:rFonts w:cs="Calibri"/>
                  <w:b/>
                  <w:bCs/>
                  <w:color w:val="000000"/>
                  <w:rPrChange w:id="1814" w:author="dsloanm" w:date="2017-03-28T12:58:00Z">
                    <w:rPr>
                      <w:rFonts w:ascii="Calibri" w:hAnsi="Calibri" w:cs="Calibri"/>
                      <w:b/>
                      <w:bCs/>
                      <w:color w:val="000000"/>
                    </w:rPr>
                  </w:rPrChange>
                </w:rPr>
                <w:t>2 Files Instance 1</w:t>
              </w:r>
            </w:ins>
          </w:p>
        </w:tc>
        <w:tc>
          <w:tcPr>
            <w:tcW w:w="1217" w:type="dxa"/>
            <w:tcBorders>
              <w:top w:val="nil"/>
              <w:left w:val="nil"/>
              <w:bottom w:val="nil"/>
              <w:right w:val="nil"/>
            </w:tcBorders>
            <w:shd w:val="clear" w:color="auto" w:fill="auto"/>
            <w:vAlign w:val="bottom"/>
            <w:tcPrChange w:id="1815" w:author="dsloanm" w:date="2017-03-28T12:58:00Z">
              <w:tcPr>
                <w:tcW w:w="1217" w:type="dxa"/>
                <w:tcBorders>
                  <w:bottom w:val="single" w:sz="4" w:space="0" w:color="auto"/>
                </w:tcBorders>
                <w:shd w:val="clear" w:color="auto" w:fill="auto"/>
              </w:tcPr>
            </w:tcPrChange>
          </w:tcPr>
          <w:p w14:paraId="6633B8F4" w14:textId="0102D749" w:rsidR="00E27CB7" w:rsidRPr="005222EB" w:rsidRDefault="00E27CB7" w:rsidP="00E27CB7">
            <w:pPr>
              <w:jc w:val="right"/>
              <w:rPr>
                <w:ins w:id="1816" w:author="dsloanm" w:date="2017-03-28T12:55:00Z"/>
                <w:lang w:val="en-US"/>
              </w:rPr>
            </w:pPr>
            <w:ins w:id="1817" w:author="dsloanm" w:date="2017-03-28T12:58:00Z">
              <w:r w:rsidRPr="00E27CB7">
                <w:rPr>
                  <w:rFonts w:cs="Calibri"/>
                  <w:b/>
                  <w:bCs/>
                  <w:color w:val="000000"/>
                  <w:rPrChange w:id="1818" w:author="dsloanm" w:date="2017-03-28T12:58:00Z">
                    <w:rPr>
                      <w:rFonts w:ascii="Calibri" w:hAnsi="Calibri" w:cs="Calibri"/>
                      <w:b/>
                      <w:bCs/>
                      <w:color w:val="000000"/>
                    </w:rPr>
                  </w:rPrChange>
                </w:rPr>
                <w:t>2 Files Instance 2</w:t>
              </w:r>
            </w:ins>
          </w:p>
        </w:tc>
        <w:tc>
          <w:tcPr>
            <w:tcW w:w="1217" w:type="dxa"/>
            <w:tcBorders>
              <w:top w:val="nil"/>
              <w:left w:val="nil"/>
              <w:bottom w:val="nil"/>
              <w:right w:val="nil"/>
            </w:tcBorders>
            <w:shd w:val="clear" w:color="auto" w:fill="auto"/>
            <w:vAlign w:val="bottom"/>
            <w:tcPrChange w:id="1819" w:author="dsloanm" w:date="2017-03-28T12:58:00Z">
              <w:tcPr>
                <w:tcW w:w="1217" w:type="dxa"/>
                <w:tcBorders>
                  <w:bottom w:val="single" w:sz="4" w:space="0" w:color="auto"/>
                </w:tcBorders>
                <w:shd w:val="clear" w:color="auto" w:fill="auto"/>
              </w:tcPr>
            </w:tcPrChange>
          </w:tcPr>
          <w:p w14:paraId="694B63E3" w14:textId="673AC733" w:rsidR="00E27CB7" w:rsidRPr="005222EB" w:rsidRDefault="00E27CB7" w:rsidP="00E27CB7">
            <w:pPr>
              <w:jc w:val="right"/>
              <w:rPr>
                <w:ins w:id="1820" w:author="dsloanm" w:date="2017-03-28T12:55:00Z"/>
                <w:lang w:val="en-US"/>
              </w:rPr>
            </w:pPr>
            <w:ins w:id="1821" w:author="dsloanm" w:date="2017-03-28T12:58:00Z">
              <w:r w:rsidRPr="00E27CB7">
                <w:rPr>
                  <w:rFonts w:cs="Calibri"/>
                  <w:b/>
                  <w:bCs/>
                  <w:color w:val="000000"/>
                  <w:rPrChange w:id="1822" w:author="dsloanm" w:date="2017-03-28T12:58:00Z">
                    <w:rPr>
                      <w:rFonts w:ascii="Calibri" w:hAnsi="Calibri" w:cs="Calibri"/>
                      <w:b/>
                      <w:bCs/>
                      <w:color w:val="000000"/>
                    </w:rPr>
                  </w:rPrChange>
                </w:rPr>
                <w:t>2 Files Aggregate</w:t>
              </w:r>
            </w:ins>
          </w:p>
        </w:tc>
      </w:tr>
      <w:tr w:rsidR="00254B72" w:rsidRPr="00D91812" w14:paraId="04E61C88" w14:textId="77777777" w:rsidTr="00254B72">
        <w:tblPrEx>
          <w:tblW w:w="7305" w:type="dxa"/>
          <w:jc w:val="center"/>
          <w:tblPrExChange w:id="1823" w:author="dsloanm" w:date="2017-03-28T12:56:00Z">
            <w:tblPrEx>
              <w:tblW w:w="8522" w:type="dxa"/>
              <w:jc w:val="center"/>
            </w:tblPrEx>
          </w:tblPrExChange>
        </w:tblPrEx>
        <w:trPr>
          <w:jc w:val="center"/>
          <w:ins w:id="1824" w:author="dsloanm" w:date="2017-03-28T12:55:00Z"/>
          <w:trPrChange w:id="1825" w:author="dsloanm" w:date="2017-03-28T12:56:00Z">
            <w:trPr>
              <w:jc w:val="center"/>
            </w:trPr>
          </w:trPrChange>
        </w:trPr>
        <w:tc>
          <w:tcPr>
            <w:tcW w:w="1213" w:type="dxa"/>
            <w:tcBorders>
              <w:top w:val="single" w:sz="4" w:space="0" w:color="auto"/>
            </w:tcBorders>
            <w:shd w:val="clear" w:color="auto" w:fill="auto"/>
            <w:vAlign w:val="bottom"/>
            <w:tcPrChange w:id="1826" w:author="dsloanm" w:date="2017-03-28T12:56:00Z">
              <w:tcPr>
                <w:tcW w:w="1213" w:type="dxa"/>
                <w:tcBorders>
                  <w:top w:val="single" w:sz="4" w:space="0" w:color="auto"/>
                </w:tcBorders>
                <w:shd w:val="clear" w:color="auto" w:fill="auto"/>
                <w:vAlign w:val="bottom"/>
              </w:tcPr>
            </w:tcPrChange>
          </w:tcPr>
          <w:p w14:paraId="23A8287F" w14:textId="1CBE5184" w:rsidR="00254B72" w:rsidRPr="00951EF6" w:rsidRDefault="00254B72" w:rsidP="00254B72">
            <w:pPr>
              <w:jc w:val="right"/>
              <w:rPr>
                <w:ins w:id="1827" w:author="dsloanm" w:date="2017-03-28T12:55:00Z"/>
              </w:rPr>
            </w:pPr>
            <w:ins w:id="1828" w:author="dsloanm" w:date="2017-03-28T12:56:00Z">
              <w:r>
                <w:rPr>
                  <w:rFonts w:ascii="Calibri" w:hAnsi="Calibri" w:cs="Calibri"/>
                  <w:color w:val="000000"/>
                </w:rPr>
                <w:lastRenderedPageBreak/>
                <w:t>24</w:t>
              </w:r>
            </w:ins>
          </w:p>
        </w:tc>
        <w:tc>
          <w:tcPr>
            <w:tcW w:w="1217" w:type="dxa"/>
            <w:tcBorders>
              <w:top w:val="single" w:sz="4" w:space="0" w:color="auto"/>
            </w:tcBorders>
            <w:vAlign w:val="bottom"/>
            <w:tcPrChange w:id="1829" w:author="dsloanm" w:date="2017-03-28T12:56:00Z">
              <w:tcPr>
                <w:tcW w:w="1217" w:type="dxa"/>
                <w:tcBorders>
                  <w:top w:val="single" w:sz="4" w:space="0" w:color="auto"/>
                </w:tcBorders>
                <w:vAlign w:val="bottom"/>
              </w:tcPr>
            </w:tcPrChange>
          </w:tcPr>
          <w:p w14:paraId="6BE2383F" w14:textId="4E93E586" w:rsidR="00254B72" w:rsidRDefault="00254B72" w:rsidP="00254B72">
            <w:pPr>
              <w:jc w:val="right"/>
              <w:rPr>
                <w:ins w:id="1830" w:author="dsloanm" w:date="2017-03-28T12:56:00Z"/>
                <w:rFonts w:ascii="Calibri" w:hAnsi="Calibri" w:cs="Calibri"/>
                <w:color w:val="000000"/>
              </w:rPr>
            </w:pPr>
            <w:ins w:id="1831" w:author="dsloanm" w:date="2017-03-28T12:56:00Z">
              <w:r>
                <w:rPr>
                  <w:rFonts w:ascii="Calibri" w:hAnsi="Calibri" w:cs="Calibri"/>
                  <w:color w:val="000000"/>
                </w:rPr>
                <w:t>3072</w:t>
              </w:r>
            </w:ins>
          </w:p>
        </w:tc>
        <w:tc>
          <w:tcPr>
            <w:tcW w:w="1225" w:type="dxa"/>
            <w:tcBorders>
              <w:top w:val="single" w:sz="4" w:space="0" w:color="auto"/>
            </w:tcBorders>
            <w:shd w:val="clear" w:color="auto" w:fill="auto"/>
            <w:vAlign w:val="bottom"/>
            <w:tcPrChange w:id="1832" w:author="dsloanm" w:date="2017-03-28T12:56:00Z">
              <w:tcPr>
                <w:tcW w:w="1225" w:type="dxa"/>
                <w:tcBorders>
                  <w:top w:val="single" w:sz="4" w:space="0" w:color="auto"/>
                </w:tcBorders>
                <w:shd w:val="clear" w:color="auto" w:fill="auto"/>
                <w:vAlign w:val="bottom"/>
              </w:tcPr>
            </w:tcPrChange>
          </w:tcPr>
          <w:p w14:paraId="052668B5" w14:textId="16C3412E" w:rsidR="00254B72" w:rsidRPr="00951EF6" w:rsidRDefault="00254B72" w:rsidP="00254B72">
            <w:pPr>
              <w:jc w:val="right"/>
              <w:rPr>
                <w:ins w:id="1833" w:author="dsloanm" w:date="2017-03-28T12:55:00Z"/>
              </w:rPr>
            </w:pPr>
            <w:ins w:id="1834" w:author="dsloanm" w:date="2017-03-28T12:56:00Z">
              <w:r>
                <w:rPr>
                  <w:rFonts w:ascii="Calibri" w:hAnsi="Calibri" w:cs="Calibri"/>
                  <w:color w:val="000000"/>
                </w:rPr>
                <w:t>661.667</w:t>
              </w:r>
            </w:ins>
          </w:p>
        </w:tc>
        <w:tc>
          <w:tcPr>
            <w:tcW w:w="1216" w:type="dxa"/>
            <w:tcBorders>
              <w:top w:val="single" w:sz="4" w:space="0" w:color="auto"/>
            </w:tcBorders>
            <w:shd w:val="clear" w:color="auto" w:fill="auto"/>
            <w:vAlign w:val="bottom"/>
            <w:tcPrChange w:id="1835" w:author="dsloanm" w:date="2017-03-28T12:56:00Z">
              <w:tcPr>
                <w:tcW w:w="1216" w:type="dxa"/>
                <w:tcBorders>
                  <w:top w:val="single" w:sz="4" w:space="0" w:color="auto"/>
                </w:tcBorders>
                <w:shd w:val="clear" w:color="auto" w:fill="auto"/>
                <w:vAlign w:val="bottom"/>
              </w:tcPr>
            </w:tcPrChange>
          </w:tcPr>
          <w:p w14:paraId="2D8B8FB1" w14:textId="5BA847C4" w:rsidR="00254B72" w:rsidRPr="00951EF6" w:rsidRDefault="00254B72" w:rsidP="00254B72">
            <w:pPr>
              <w:jc w:val="right"/>
              <w:rPr>
                <w:ins w:id="1836" w:author="dsloanm" w:date="2017-03-28T12:55:00Z"/>
              </w:rPr>
            </w:pPr>
          </w:p>
        </w:tc>
        <w:tc>
          <w:tcPr>
            <w:tcW w:w="1217" w:type="dxa"/>
            <w:tcBorders>
              <w:top w:val="single" w:sz="4" w:space="0" w:color="auto"/>
            </w:tcBorders>
            <w:shd w:val="clear" w:color="auto" w:fill="auto"/>
            <w:vAlign w:val="bottom"/>
            <w:tcPrChange w:id="1837" w:author="dsloanm" w:date="2017-03-28T12:56:00Z">
              <w:tcPr>
                <w:tcW w:w="1217" w:type="dxa"/>
                <w:tcBorders>
                  <w:top w:val="single" w:sz="4" w:space="0" w:color="auto"/>
                </w:tcBorders>
                <w:shd w:val="clear" w:color="auto" w:fill="auto"/>
                <w:vAlign w:val="bottom"/>
              </w:tcPr>
            </w:tcPrChange>
          </w:tcPr>
          <w:p w14:paraId="5E144C05" w14:textId="61D62409" w:rsidR="00254B72" w:rsidRPr="00951EF6" w:rsidRDefault="00254B72" w:rsidP="00254B72">
            <w:pPr>
              <w:jc w:val="right"/>
              <w:rPr>
                <w:ins w:id="1838" w:author="dsloanm" w:date="2017-03-28T12:55:00Z"/>
              </w:rPr>
            </w:pPr>
          </w:p>
        </w:tc>
        <w:tc>
          <w:tcPr>
            <w:tcW w:w="1217" w:type="dxa"/>
            <w:tcBorders>
              <w:top w:val="single" w:sz="4" w:space="0" w:color="auto"/>
            </w:tcBorders>
            <w:shd w:val="clear" w:color="auto" w:fill="auto"/>
            <w:vAlign w:val="bottom"/>
            <w:tcPrChange w:id="1839" w:author="dsloanm" w:date="2017-03-28T12:56:00Z">
              <w:tcPr>
                <w:tcW w:w="1217" w:type="dxa"/>
                <w:tcBorders>
                  <w:top w:val="single" w:sz="4" w:space="0" w:color="auto"/>
                </w:tcBorders>
                <w:shd w:val="clear" w:color="auto" w:fill="auto"/>
                <w:vAlign w:val="bottom"/>
              </w:tcPr>
            </w:tcPrChange>
          </w:tcPr>
          <w:p w14:paraId="4BB54A09" w14:textId="6F315471" w:rsidR="00254B72" w:rsidRPr="00951EF6" w:rsidRDefault="00254B72" w:rsidP="00254B72">
            <w:pPr>
              <w:jc w:val="right"/>
              <w:rPr>
                <w:ins w:id="1840" w:author="dsloanm" w:date="2017-03-28T12:55:00Z"/>
              </w:rPr>
            </w:pPr>
          </w:p>
        </w:tc>
      </w:tr>
      <w:tr w:rsidR="00254B72" w:rsidRPr="00D91812" w14:paraId="664A9129" w14:textId="77777777" w:rsidTr="00254B72">
        <w:tblPrEx>
          <w:tblW w:w="7305" w:type="dxa"/>
          <w:jc w:val="center"/>
          <w:tblPrExChange w:id="1841" w:author="dsloanm" w:date="2017-03-28T12:56:00Z">
            <w:tblPrEx>
              <w:tblW w:w="8522" w:type="dxa"/>
              <w:jc w:val="center"/>
            </w:tblPrEx>
          </w:tblPrExChange>
        </w:tblPrEx>
        <w:trPr>
          <w:jc w:val="center"/>
          <w:ins w:id="1842" w:author="dsloanm" w:date="2017-03-28T12:55:00Z"/>
          <w:trPrChange w:id="1843" w:author="dsloanm" w:date="2017-03-28T12:56:00Z">
            <w:trPr>
              <w:jc w:val="center"/>
            </w:trPr>
          </w:trPrChange>
        </w:trPr>
        <w:tc>
          <w:tcPr>
            <w:tcW w:w="1213" w:type="dxa"/>
            <w:shd w:val="clear" w:color="auto" w:fill="auto"/>
            <w:vAlign w:val="bottom"/>
            <w:tcPrChange w:id="1844" w:author="dsloanm" w:date="2017-03-28T12:56:00Z">
              <w:tcPr>
                <w:tcW w:w="1213" w:type="dxa"/>
                <w:shd w:val="clear" w:color="auto" w:fill="auto"/>
                <w:vAlign w:val="bottom"/>
              </w:tcPr>
            </w:tcPrChange>
          </w:tcPr>
          <w:p w14:paraId="0AE1380B" w14:textId="4BDEAE65" w:rsidR="00254B72" w:rsidRPr="00951EF6" w:rsidRDefault="00254B72" w:rsidP="00254B72">
            <w:pPr>
              <w:jc w:val="right"/>
              <w:rPr>
                <w:ins w:id="1845" w:author="dsloanm" w:date="2017-03-28T12:55:00Z"/>
              </w:rPr>
            </w:pPr>
            <w:ins w:id="1846" w:author="dsloanm" w:date="2017-03-28T12:56:00Z">
              <w:r>
                <w:rPr>
                  <w:rFonts w:ascii="Calibri" w:hAnsi="Calibri" w:cs="Calibri"/>
                  <w:color w:val="000000"/>
                </w:rPr>
                <w:t>48</w:t>
              </w:r>
            </w:ins>
          </w:p>
        </w:tc>
        <w:tc>
          <w:tcPr>
            <w:tcW w:w="1217" w:type="dxa"/>
            <w:vAlign w:val="bottom"/>
            <w:tcPrChange w:id="1847" w:author="dsloanm" w:date="2017-03-28T12:56:00Z">
              <w:tcPr>
                <w:tcW w:w="1217" w:type="dxa"/>
                <w:vAlign w:val="bottom"/>
              </w:tcPr>
            </w:tcPrChange>
          </w:tcPr>
          <w:p w14:paraId="46ED895C" w14:textId="6881603C" w:rsidR="00254B72" w:rsidRDefault="00254B72" w:rsidP="00254B72">
            <w:pPr>
              <w:jc w:val="right"/>
              <w:rPr>
                <w:ins w:id="1848" w:author="dsloanm" w:date="2017-03-28T12:56:00Z"/>
                <w:rFonts w:ascii="Calibri" w:hAnsi="Calibri" w:cs="Calibri"/>
                <w:color w:val="000000"/>
              </w:rPr>
            </w:pPr>
            <w:ins w:id="1849" w:author="dsloanm" w:date="2017-03-28T12:56:00Z">
              <w:r>
                <w:rPr>
                  <w:rFonts w:ascii="Calibri" w:hAnsi="Calibri" w:cs="Calibri"/>
                  <w:color w:val="000000"/>
                </w:rPr>
                <w:t>6144</w:t>
              </w:r>
            </w:ins>
          </w:p>
        </w:tc>
        <w:tc>
          <w:tcPr>
            <w:tcW w:w="1225" w:type="dxa"/>
            <w:shd w:val="clear" w:color="auto" w:fill="auto"/>
            <w:vAlign w:val="bottom"/>
            <w:tcPrChange w:id="1850" w:author="dsloanm" w:date="2017-03-28T12:56:00Z">
              <w:tcPr>
                <w:tcW w:w="1225" w:type="dxa"/>
                <w:shd w:val="clear" w:color="auto" w:fill="auto"/>
                <w:vAlign w:val="bottom"/>
              </w:tcPr>
            </w:tcPrChange>
          </w:tcPr>
          <w:p w14:paraId="7D2FBF08" w14:textId="67635579" w:rsidR="00254B72" w:rsidRPr="00951EF6" w:rsidRDefault="00254B72" w:rsidP="00254B72">
            <w:pPr>
              <w:jc w:val="right"/>
              <w:rPr>
                <w:ins w:id="1851" w:author="dsloanm" w:date="2017-03-28T12:55:00Z"/>
              </w:rPr>
            </w:pPr>
            <w:ins w:id="1852" w:author="dsloanm" w:date="2017-03-28T12:56:00Z">
              <w:r>
                <w:rPr>
                  <w:rFonts w:ascii="Calibri" w:hAnsi="Calibri" w:cs="Calibri"/>
                  <w:color w:val="000000"/>
                </w:rPr>
                <w:t>1310.712</w:t>
              </w:r>
            </w:ins>
          </w:p>
        </w:tc>
        <w:tc>
          <w:tcPr>
            <w:tcW w:w="1216" w:type="dxa"/>
            <w:shd w:val="clear" w:color="auto" w:fill="auto"/>
            <w:vAlign w:val="bottom"/>
            <w:tcPrChange w:id="1853" w:author="dsloanm" w:date="2017-03-28T12:56:00Z">
              <w:tcPr>
                <w:tcW w:w="1216" w:type="dxa"/>
                <w:shd w:val="clear" w:color="auto" w:fill="auto"/>
                <w:vAlign w:val="bottom"/>
              </w:tcPr>
            </w:tcPrChange>
          </w:tcPr>
          <w:p w14:paraId="2BC08939" w14:textId="7D5BE50B" w:rsidR="00254B72" w:rsidRPr="00951EF6" w:rsidRDefault="00254B72" w:rsidP="00254B72">
            <w:pPr>
              <w:jc w:val="right"/>
              <w:rPr>
                <w:ins w:id="1854" w:author="dsloanm" w:date="2017-03-28T12:55:00Z"/>
              </w:rPr>
            </w:pPr>
            <w:ins w:id="1855" w:author="dsloanm" w:date="2017-03-28T12:56:00Z">
              <w:r>
                <w:rPr>
                  <w:rFonts w:ascii="Calibri" w:hAnsi="Calibri" w:cs="Calibri"/>
                  <w:color w:val="000000"/>
                </w:rPr>
                <w:t>630.159</w:t>
              </w:r>
            </w:ins>
          </w:p>
        </w:tc>
        <w:tc>
          <w:tcPr>
            <w:tcW w:w="1217" w:type="dxa"/>
            <w:shd w:val="clear" w:color="auto" w:fill="auto"/>
            <w:vAlign w:val="bottom"/>
            <w:tcPrChange w:id="1856" w:author="dsloanm" w:date="2017-03-28T12:56:00Z">
              <w:tcPr>
                <w:tcW w:w="1217" w:type="dxa"/>
                <w:shd w:val="clear" w:color="auto" w:fill="auto"/>
                <w:vAlign w:val="bottom"/>
              </w:tcPr>
            </w:tcPrChange>
          </w:tcPr>
          <w:p w14:paraId="145D182A" w14:textId="3CACEC6A" w:rsidR="00254B72" w:rsidRPr="00951EF6" w:rsidRDefault="00254B72" w:rsidP="00254B72">
            <w:pPr>
              <w:jc w:val="right"/>
              <w:rPr>
                <w:ins w:id="1857" w:author="dsloanm" w:date="2017-03-28T12:55:00Z"/>
              </w:rPr>
            </w:pPr>
            <w:ins w:id="1858" w:author="dsloanm" w:date="2017-03-28T12:56:00Z">
              <w:r>
                <w:rPr>
                  <w:rFonts w:ascii="Calibri" w:hAnsi="Calibri" w:cs="Calibri"/>
                  <w:color w:val="000000"/>
                </w:rPr>
                <w:t>627.403</w:t>
              </w:r>
            </w:ins>
          </w:p>
        </w:tc>
        <w:tc>
          <w:tcPr>
            <w:tcW w:w="1217" w:type="dxa"/>
            <w:shd w:val="clear" w:color="auto" w:fill="auto"/>
            <w:vAlign w:val="bottom"/>
            <w:tcPrChange w:id="1859" w:author="dsloanm" w:date="2017-03-28T12:56:00Z">
              <w:tcPr>
                <w:tcW w:w="1217" w:type="dxa"/>
                <w:shd w:val="clear" w:color="auto" w:fill="auto"/>
                <w:vAlign w:val="bottom"/>
              </w:tcPr>
            </w:tcPrChange>
          </w:tcPr>
          <w:p w14:paraId="5274CF89" w14:textId="1A87DF1A" w:rsidR="00254B72" w:rsidRPr="00951EF6" w:rsidRDefault="00254B72" w:rsidP="00254B72">
            <w:pPr>
              <w:jc w:val="right"/>
              <w:rPr>
                <w:ins w:id="1860" w:author="dsloanm" w:date="2017-03-28T12:55:00Z"/>
              </w:rPr>
            </w:pPr>
            <w:ins w:id="1861" w:author="dsloanm" w:date="2017-03-28T12:56:00Z">
              <w:r>
                <w:rPr>
                  <w:rFonts w:ascii="Calibri" w:hAnsi="Calibri" w:cs="Calibri"/>
                  <w:color w:val="000000"/>
                </w:rPr>
                <w:t>1257.562</w:t>
              </w:r>
            </w:ins>
          </w:p>
        </w:tc>
      </w:tr>
      <w:tr w:rsidR="00254B72" w:rsidRPr="00D91812" w14:paraId="292BC460" w14:textId="77777777" w:rsidTr="00254B72">
        <w:tblPrEx>
          <w:tblW w:w="7305" w:type="dxa"/>
          <w:jc w:val="center"/>
          <w:tblPrExChange w:id="1862" w:author="dsloanm" w:date="2017-03-28T12:56:00Z">
            <w:tblPrEx>
              <w:tblW w:w="8522" w:type="dxa"/>
              <w:jc w:val="center"/>
            </w:tblPrEx>
          </w:tblPrExChange>
        </w:tblPrEx>
        <w:trPr>
          <w:jc w:val="center"/>
          <w:ins w:id="1863" w:author="dsloanm" w:date="2017-03-28T12:55:00Z"/>
          <w:trPrChange w:id="1864" w:author="dsloanm" w:date="2017-03-28T12:56:00Z">
            <w:trPr>
              <w:jc w:val="center"/>
            </w:trPr>
          </w:trPrChange>
        </w:trPr>
        <w:tc>
          <w:tcPr>
            <w:tcW w:w="1213" w:type="dxa"/>
            <w:shd w:val="clear" w:color="auto" w:fill="auto"/>
            <w:vAlign w:val="bottom"/>
            <w:tcPrChange w:id="1865" w:author="dsloanm" w:date="2017-03-28T12:56:00Z">
              <w:tcPr>
                <w:tcW w:w="1213" w:type="dxa"/>
                <w:shd w:val="clear" w:color="auto" w:fill="auto"/>
                <w:vAlign w:val="bottom"/>
              </w:tcPr>
            </w:tcPrChange>
          </w:tcPr>
          <w:p w14:paraId="55AFBC4B" w14:textId="6D744EC1" w:rsidR="00254B72" w:rsidRPr="00951EF6" w:rsidRDefault="00254B72" w:rsidP="00254B72">
            <w:pPr>
              <w:jc w:val="right"/>
              <w:rPr>
                <w:ins w:id="1866" w:author="dsloanm" w:date="2017-03-28T12:55:00Z"/>
              </w:rPr>
            </w:pPr>
            <w:ins w:id="1867" w:author="dsloanm" w:date="2017-03-28T12:56:00Z">
              <w:r>
                <w:rPr>
                  <w:rFonts w:ascii="Calibri" w:hAnsi="Calibri" w:cs="Calibri"/>
                  <w:color w:val="000000"/>
                </w:rPr>
                <w:t>96</w:t>
              </w:r>
            </w:ins>
          </w:p>
        </w:tc>
        <w:tc>
          <w:tcPr>
            <w:tcW w:w="1217" w:type="dxa"/>
            <w:vAlign w:val="bottom"/>
            <w:tcPrChange w:id="1868" w:author="dsloanm" w:date="2017-03-28T12:56:00Z">
              <w:tcPr>
                <w:tcW w:w="1217" w:type="dxa"/>
                <w:vAlign w:val="bottom"/>
              </w:tcPr>
            </w:tcPrChange>
          </w:tcPr>
          <w:p w14:paraId="2FD1EA89" w14:textId="32348FE5" w:rsidR="00254B72" w:rsidRDefault="00254B72" w:rsidP="00254B72">
            <w:pPr>
              <w:jc w:val="right"/>
              <w:rPr>
                <w:ins w:id="1869" w:author="dsloanm" w:date="2017-03-28T12:56:00Z"/>
                <w:rFonts w:ascii="Calibri" w:hAnsi="Calibri" w:cs="Calibri"/>
                <w:color w:val="000000"/>
              </w:rPr>
            </w:pPr>
            <w:ins w:id="1870" w:author="dsloanm" w:date="2017-03-28T12:56:00Z">
              <w:r>
                <w:rPr>
                  <w:rFonts w:ascii="Calibri" w:hAnsi="Calibri" w:cs="Calibri"/>
                  <w:color w:val="000000"/>
                </w:rPr>
                <w:t>12288</w:t>
              </w:r>
            </w:ins>
          </w:p>
        </w:tc>
        <w:tc>
          <w:tcPr>
            <w:tcW w:w="1225" w:type="dxa"/>
            <w:shd w:val="clear" w:color="auto" w:fill="auto"/>
            <w:vAlign w:val="bottom"/>
            <w:tcPrChange w:id="1871" w:author="dsloanm" w:date="2017-03-28T12:56:00Z">
              <w:tcPr>
                <w:tcW w:w="1225" w:type="dxa"/>
                <w:shd w:val="clear" w:color="auto" w:fill="auto"/>
                <w:vAlign w:val="bottom"/>
              </w:tcPr>
            </w:tcPrChange>
          </w:tcPr>
          <w:p w14:paraId="51D76063" w14:textId="64C611F3" w:rsidR="00254B72" w:rsidRPr="00951EF6" w:rsidRDefault="00254B72" w:rsidP="00254B72">
            <w:pPr>
              <w:jc w:val="right"/>
              <w:rPr>
                <w:ins w:id="1872" w:author="dsloanm" w:date="2017-03-28T12:55:00Z"/>
              </w:rPr>
            </w:pPr>
            <w:ins w:id="1873" w:author="dsloanm" w:date="2017-03-28T12:56:00Z">
              <w:r>
                <w:rPr>
                  <w:rFonts w:ascii="Calibri" w:hAnsi="Calibri" w:cs="Calibri"/>
                  <w:color w:val="000000"/>
                </w:rPr>
                <w:t>2270.36</w:t>
              </w:r>
            </w:ins>
          </w:p>
        </w:tc>
        <w:tc>
          <w:tcPr>
            <w:tcW w:w="1216" w:type="dxa"/>
            <w:shd w:val="clear" w:color="auto" w:fill="auto"/>
            <w:vAlign w:val="bottom"/>
            <w:tcPrChange w:id="1874" w:author="dsloanm" w:date="2017-03-28T12:56:00Z">
              <w:tcPr>
                <w:tcW w:w="1216" w:type="dxa"/>
                <w:shd w:val="clear" w:color="auto" w:fill="auto"/>
                <w:vAlign w:val="bottom"/>
              </w:tcPr>
            </w:tcPrChange>
          </w:tcPr>
          <w:p w14:paraId="4E999952" w14:textId="55C33633" w:rsidR="00254B72" w:rsidRPr="00951EF6" w:rsidRDefault="00254B72" w:rsidP="00254B72">
            <w:pPr>
              <w:jc w:val="right"/>
              <w:rPr>
                <w:ins w:id="1875" w:author="dsloanm" w:date="2017-03-28T12:55:00Z"/>
              </w:rPr>
            </w:pPr>
            <w:ins w:id="1876" w:author="dsloanm" w:date="2017-03-28T12:56:00Z">
              <w:r>
                <w:rPr>
                  <w:rFonts w:ascii="Calibri" w:hAnsi="Calibri" w:cs="Calibri"/>
                  <w:color w:val="000000"/>
                </w:rPr>
                <w:t>1269.261</w:t>
              </w:r>
            </w:ins>
          </w:p>
        </w:tc>
        <w:tc>
          <w:tcPr>
            <w:tcW w:w="1217" w:type="dxa"/>
            <w:shd w:val="clear" w:color="auto" w:fill="auto"/>
            <w:vAlign w:val="bottom"/>
            <w:tcPrChange w:id="1877" w:author="dsloanm" w:date="2017-03-28T12:56:00Z">
              <w:tcPr>
                <w:tcW w:w="1217" w:type="dxa"/>
                <w:shd w:val="clear" w:color="auto" w:fill="auto"/>
                <w:vAlign w:val="bottom"/>
              </w:tcPr>
            </w:tcPrChange>
          </w:tcPr>
          <w:p w14:paraId="759BB315" w14:textId="3A9DBCBF" w:rsidR="00254B72" w:rsidRPr="00951EF6" w:rsidRDefault="00254B72" w:rsidP="00254B72">
            <w:pPr>
              <w:jc w:val="right"/>
              <w:rPr>
                <w:ins w:id="1878" w:author="dsloanm" w:date="2017-03-28T12:55:00Z"/>
              </w:rPr>
            </w:pPr>
            <w:ins w:id="1879" w:author="dsloanm" w:date="2017-03-28T12:56:00Z">
              <w:r>
                <w:rPr>
                  <w:rFonts w:ascii="Calibri" w:hAnsi="Calibri" w:cs="Calibri"/>
                  <w:color w:val="000000"/>
                </w:rPr>
                <w:t>1279.809</w:t>
              </w:r>
            </w:ins>
          </w:p>
        </w:tc>
        <w:tc>
          <w:tcPr>
            <w:tcW w:w="1217" w:type="dxa"/>
            <w:shd w:val="clear" w:color="auto" w:fill="auto"/>
            <w:vAlign w:val="bottom"/>
            <w:tcPrChange w:id="1880" w:author="dsloanm" w:date="2017-03-28T12:56:00Z">
              <w:tcPr>
                <w:tcW w:w="1217" w:type="dxa"/>
                <w:shd w:val="clear" w:color="auto" w:fill="auto"/>
                <w:vAlign w:val="bottom"/>
              </w:tcPr>
            </w:tcPrChange>
          </w:tcPr>
          <w:p w14:paraId="713213BA" w14:textId="5B4E9B72" w:rsidR="00254B72" w:rsidRPr="00951EF6" w:rsidRDefault="00254B72" w:rsidP="00254B72">
            <w:pPr>
              <w:jc w:val="right"/>
              <w:rPr>
                <w:ins w:id="1881" w:author="dsloanm" w:date="2017-03-28T12:55:00Z"/>
              </w:rPr>
            </w:pPr>
            <w:ins w:id="1882" w:author="dsloanm" w:date="2017-03-28T12:56:00Z">
              <w:r>
                <w:rPr>
                  <w:rFonts w:ascii="Calibri" w:hAnsi="Calibri" w:cs="Calibri"/>
                  <w:color w:val="000000"/>
                </w:rPr>
                <w:t>2549.07</w:t>
              </w:r>
            </w:ins>
          </w:p>
        </w:tc>
      </w:tr>
      <w:tr w:rsidR="00254B72" w:rsidRPr="00D91812" w14:paraId="35468F8C" w14:textId="77777777" w:rsidTr="00254B72">
        <w:tblPrEx>
          <w:tblW w:w="7305" w:type="dxa"/>
          <w:jc w:val="center"/>
          <w:tblPrExChange w:id="1883" w:author="dsloanm" w:date="2017-03-28T12:56:00Z">
            <w:tblPrEx>
              <w:tblW w:w="8522" w:type="dxa"/>
              <w:jc w:val="center"/>
            </w:tblPrEx>
          </w:tblPrExChange>
        </w:tblPrEx>
        <w:trPr>
          <w:jc w:val="center"/>
          <w:ins w:id="1884" w:author="dsloanm" w:date="2017-03-28T12:55:00Z"/>
          <w:trPrChange w:id="1885" w:author="dsloanm" w:date="2017-03-28T12:56:00Z">
            <w:trPr>
              <w:jc w:val="center"/>
            </w:trPr>
          </w:trPrChange>
        </w:trPr>
        <w:tc>
          <w:tcPr>
            <w:tcW w:w="1213" w:type="dxa"/>
            <w:shd w:val="clear" w:color="auto" w:fill="auto"/>
            <w:vAlign w:val="bottom"/>
            <w:tcPrChange w:id="1886" w:author="dsloanm" w:date="2017-03-28T12:56:00Z">
              <w:tcPr>
                <w:tcW w:w="1213" w:type="dxa"/>
                <w:shd w:val="clear" w:color="auto" w:fill="auto"/>
                <w:vAlign w:val="bottom"/>
              </w:tcPr>
            </w:tcPrChange>
          </w:tcPr>
          <w:p w14:paraId="0F196FD1" w14:textId="4466377C" w:rsidR="00254B72" w:rsidRPr="00951EF6" w:rsidRDefault="00254B72" w:rsidP="00254B72">
            <w:pPr>
              <w:jc w:val="right"/>
              <w:rPr>
                <w:ins w:id="1887" w:author="dsloanm" w:date="2017-03-28T12:55:00Z"/>
              </w:rPr>
            </w:pPr>
            <w:ins w:id="1888" w:author="dsloanm" w:date="2017-03-28T12:56:00Z">
              <w:r>
                <w:rPr>
                  <w:rFonts w:ascii="Calibri" w:hAnsi="Calibri" w:cs="Calibri"/>
                  <w:color w:val="000000"/>
                </w:rPr>
                <w:t>192</w:t>
              </w:r>
            </w:ins>
          </w:p>
        </w:tc>
        <w:tc>
          <w:tcPr>
            <w:tcW w:w="1217" w:type="dxa"/>
            <w:vAlign w:val="bottom"/>
            <w:tcPrChange w:id="1889" w:author="dsloanm" w:date="2017-03-28T12:56:00Z">
              <w:tcPr>
                <w:tcW w:w="1217" w:type="dxa"/>
                <w:vAlign w:val="bottom"/>
              </w:tcPr>
            </w:tcPrChange>
          </w:tcPr>
          <w:p w14:paraId="053D54DC" w14:textId="52BBC74B" w:rsidR="00254B72" w:rsidRDefault="00254B72" w:rsidP="00254B72">
            <w:pPr>
              <w:jc w:val="right"/>
              <w:rPr>
                <w:ins w:id="1890" w:author="dsloanm" w:date="2017-03-28T12:56:00Z"/>
                <w:rFonts w:ascii="Calibri" w:hAnsi="Calibri" w:cs="Calibri"/>
                <w:color w:val="000000"/>
              </w:rPr>
            </w:pPr>
            <w:ins w:id="1891" w:author="dsloanm" w:date="2017-03-28T12:56:00Z">
              <w:r>
                <w:rPr>
                  <w:rFonts w:ascii="Calibri" w:hAnsi="Calibri" w:cs="Calibri"/>
                  <w:color w:val="000000"/>
                </w:rPr>
                <w:t>24576</w:t>
              </w:r>
            </w:ins>
          </w:p>
        </w:tc>
        <w:tc>
          <w:tcPr>
            <w:tcW w:w="1225" w:type="dxa"/>
            <w:shd w:val="clear" w:color="auto" w:fill="auto"/>
            <w:vAlign w:val="bottom"/>
            <w:tcPrChange w:id="1892" w:author="dsloanm" w:date="2017-03-28T12:56:00Z">
              <w:tcPr>
                <w:tcW w:w="1225" w:type="dxa"/>
                <w:shd w:val="clear" w:color="auto" w:fill="auto"/>
                <w:vAlign w:val="bottom"/>
              </w:tcPr>
            </w:tcPrChange>
          </w:tcPr>
          <w:p w14:paraId="5DE36FB4" w14:textId="171331FA" w:rsidR="00254B72" w:rsidRPr="00951EF6" w:rsidRDefault="00254B72" w:rsidP="00254B72">
            <w:pPr>
              <w:jc w:val="right"/>
              <w:rPr>
                <w:ins w:id="1893" w:author="dsloanm" w:date="2017-03-28T12:55:00Z"/>
              </w:rPr>
            </w:pPr>
            <w:ins w:id="1894" w:author="dsloanm" w:date="2017-03-28T12:56:00Z">
              <w:r>
                <w:rPr>
                  <w:rFonts w:ascii="Calibri" w:hAnsi="Calibri" w:cs="Calibri"/>
                  <w:color w:val="000000"/>
                </w:rPr>
                <w:t>3790.924</w:t>
              </w:r>
            </w:ins>
          </w:p>
        </w:tc>
        <w:tc>
          <w:tcPr>
            <w:tcW w:w="1216" w:type="dxa"/>
            <w:shd w:val="clear" w:color="auto" w:fill="auto"/>
            <w:vAlign w:val="bottom"/>
            <w:tcPrChange w:id="1895" w:author="dsloanm" w:date="2017-03-28T12:56:00Z">
              <w:tcPr>
                <w:tcW w:w="1216" w:type="dxa"/>
                <w:shd w:val="clear" w:color="auto" w:fill="auto"/>
                <w:vAlign w:val="bottom"/>
              </w:tcPr>
            </w:tcPrChange>
          </w:tcPr>
          <w:p w14:paraId="794130DE" w14:textId="484D1EF4" w:rsidR="00254B72" w:rsidRPr="00951EF6" w:rsidRDefault="00254B72" w:rsidP="00254B72">
            <w:pPr>
              <w:jc w:val="right"/>
              <w:rPr>
                <w:ins w:id="1896" w:author="dsloanm" w:date="2017-03-28T12:55:00Z"/>
              </w:rPr>
            </w:pPr>
            <w:ins w:id="1897" w:author="dsloanm" w:date="2017-03-28T12:56:00Z">
              <w:r>
                <w:rPr>
                  <w:rFonts w:ascii="Calibri" w:hAnsi="Calibri" w:cs="Calibri"/>
                  <w:color w:val="000000"/>
                </w:rPr>
                <w:t>2170.566</w:t>
              </w:r>
            </w:ins>
          </w:p>
        </w:tc>
        <w:tc>
          <w:tcPr>
            <w:tcW w:w="1217" w:type="dxa"/>
            <w:shd w:val="clear" w:color="auto" w:fill="auto"/>
            <w:vAlign w:val="bottom"/>
            <w:tcPrChange w:id="1898" w:author="dsloanm" w:date="2017-03-28T12:56:00Z">
              <w:tcPr>
                <w:tcW w:w="1217" w:type="dxa"/>
                <w:shd w:val="clear" w:color="auto" w:fill="auto"/>
                <w:vAlign w:val="bottom"/>
              </w:tcPr>
            </w:tcPrChange>
          </w:tcPr>
          <w:p w14:paraId="54FCA4BD" w14:textId="652B6B41" w:rsidR="00254B72" w:rsidRPr="00951EF6" w:rsidRDefault="00254B72" w:rsidP="00254B72">
            <w:pPr>
              <w:jc w:val="right"/>
              <w:rPr>
                <w:ins w:id="1899" w:author="dsloanm" w:date="2017-03-28T12:55:00Z"/>
              </w:rPr>
            </w:pPr>
            <w:ins w:id="1900" w:author="dsloanm" w:date="2017-03-28T12:56:00Z">
              <w:r>
                <w:rPr>
                  <w:rFonts w:ascii="Calibri" w:hAnsi="Calibri" w:cs="Calibri"/>
                  <w:color w:val="000000"/>
                </w:rPr>
                <w:t>2190.197</w:t>
              </w:r>
            </w:ins>
          </w:p>
        </w:tc>
        <w:tc>
          <w:tcPr>
            <w:tcW w:w="1217" w:type="dxa"/>
            <w:shd w:val="clear" w:color="auto" w:fill="auto"/>
            <w:vAlign w:val="bottom"/>
            <w:tcPrChange w:id="1901" w:author="dsloanm" w:date="2017-03-28T12:56:00Z">
              <w:tcPr>
                <w:tcW w:w="1217" w:type="dxa"/>
                <w:shd w:val="clear" w:color="auto" w:fill="auto"/>
                <w:vAlign w:val="bottom"/>
              </w:tcPr>
            </w:tcPrChange>
          </w:tcPr>
          <w:p w14:paraId="7B48DCAB" w14:textId="20BBBBD4" w:rsidR="00254B72" w:rsidRPr="00951EF6" w:rsidRDefault="00254B72" w:rsidP="00254B72">
            <w:pPr>
              <w:jc w:val="right"/>
              <w:rPr>
                <w:ins w:id="1902" w:author="dsloanm" w:date="2017-03-28T12:55:00Z"/>
              </w:rPr>
            </w:pPr>
            <w:ins w:id="1903" w:author="dsloanm" w:date="2017-03-28T12:56:00Z">
              <w:r>
                <w:rPr>
                  <w:rFonts w:ascii="Calibri" w:hAnsi="Calibri" w:cs="Calibri"/>
                  <w:color w:val="000000"/>
                </w:rPr>
                <w:t>4360.763</w:t>
              </w:r>
            </w:ins>
          </w:p>
        </w:tc>
      </w:tr>
      <w:tr w:rsidR="00254B72" w:rsidRPr="00D91812" w14:paraId="00C058F5" w14:textId="77777777" w:rsidTr="00254B72">
        <w:tblPrEx>
          <w:tblW w:w="7305" w:type="dxa"/>
          <w:jc w:val="center"/>
          <w:tblPrExChange w:id="1904" w:author="dsloanm" w:date="2017-03-28T12:56:00Z">
            <w:tblPrEx>
              <w:tblW w:w="8522" w:type="dxa"/>
              <w:jc w:val="center"/>
            </w:tblPrEx>
          </w:tblPrExChange>
        </w:tblPrEx>
        <w:trPr>
          <w:jc w:val="center"/>
          <w:ins w:id="1905" w:author="dsloanm" w:date="2017-03-28T12:55:00Z"/>
          <w:trPrChange w:id="1906" w:author="dsloanm" w:date="2017-03-28T12:56:00Z">
            <w:trPr>
              <w:jc w:val="center"/>
            </w:trPr>
          </w:trPrChange>
        </w:trPr>
        <w:tc>
          <w:tcPr>
            <w:tcW w:w="1213" w:type="dxa"/>
            <w:shd w:val="clear" w:color="auto" w:fill="auto"/>
            <w:vAlign w:val="bottom"/>
            <w:tcPrChange w:id="1907" w:author="dsloanm" w:date="2017-03-28T12:56:00Z">
              <w:tcPr>
                <w:tcW w:w="1213" w:type="dxa"/>
                <w:shd w:val="clear" w:color="auto" w:fill="auto"/>
                <w:vAlign w:val="bottom"/>
              </w:tcPr>
            </w:tcPrChange>
          </w:tcPr>
          <w:p w14:paraId="6EFDB869" w14:textId="69B96E55" w:rsidR="00254B72" w:rsidRPr="00951EF6" w:rsidRDefault="00254B72" w:rsidP="00254B72">
            <w:pPr>
              <w:jc w:val="right"/>
              <w:rPr>
                <w:ins w:id="1908" w:author="dsloanm" w:date="2017-03-28T12:55:00Z"/>
              </w:rPr>
            </w:pPr>
            <w:ins w:id="1909" w:author="dsloanm" w:date="2017-03-28T12:56:00Z">
              <w:r>
                <w:rPr>
                  <w:rFonts w:ascii="Calibri" w:hAnsi="Calibri" w:cs="Calibri"/>
                  <w:color w:val="000000"/>
                </w:rPr>
                <w:t>384</w:t>
              </w:r>
            </w:ins>
          </w:p>
        </w:tc>
        <w:tc>
          <w:tcPr>
            <w:tcW w:w="1217" w:type="dxa"/>
            <w:vAlign w:val="bottom"/>
            <w:tcPrChange w:id="1910" w:author="dsloanm" w:date="2017-03-28T12:56:00Z">
              <w:tcPr>
                <w:tcW w:w="1217" w:type="dxa"/>
                <w:vAlign w:val="bottom"/>
              </w:tcPr>
            </w:tcPrChange>
          </w:tcPr>
          <w:p w14:paraId="4FA82B9A" w14:textId="406D3C7E" w:rsidR="00254B72" w:rsidRDefault="00254B72" w:rsidP="00254B72">
            <w:pPr>
              <w:jc w:val="right"/>
              <w:rPr>
                <w:ins w:id="1911" w:author="dsloanm" w:date="2017-03-28T12:56:00Z"/>
                <w:rFonts w:ascii="Calibri" w:hAnsi="Calibri" w:cs="Calibri"/>
                <w:color w:val="000000"/>
              </w:rPr>
            </w:pPr>
            <w:ins w:id="1912" w:author="dsloanm" w:date="2017-03-28T12:56:00Z">
              <w:r>
                <w:rPr>
                  <w:rFonts w:ascii="Calibri" w:hAnsi="Calibri" w:cs="Calibri"/>
                  <w:color w:val="000000"/>
                </w:rPr>
                <w:t>49152</w:t>
              </w:r>
            </w:ins>
          </w:p>
        </w:tc>
        <w:tc>
          <w:tcPr>
            <w:tcW w:w="1225" w:type="dxa"/>
            <w:shd w:val="clear" w:color="auto" w:fill="auto"/>
            <w:vAlign w:val="bottom"/>
            <w:tcPrChange w:id="1913" w:author="dsloanm" w:date="2017-03-28T12:56:00Z">
              <w:tcPr>
                <w:tcW w:w="1225" w:type="dxa"/>
                <w:shd w:val="clear" w:color="auto" w:fill="auto"/>
                <w:vAlign w:val="bottom"/>
              </w:tcPr>
            </w:tcPrChange>
          </w:tcPr>
          <w:p w14:paraId="16988A16" w14:textId="278685DA" w:rsidR="00254B72" w:rsidRPr="00951EF6" w:rsidRDefault="00254B72" w:rsidP="00254B72">
            <w:pPr>
              <w:jc w:val="right"/>
              <w:rPr>
                <w:ins w:id="1914" w:author="dsloanm" w:date="2017-03-28T12:55:00Z"/>
              </w:rPr>
            </w:pPr>
            <w:ins w:id="1915" w:author="dsloanm" w:date="2017-03-28T12:56:00Z">
              <w:r>
                <w:rPr>
                  <w:rFonts w:ascii="Calibri" w:hAnsi="Calibri" w:cs="Calibri"/>
                  <w:color w:val="000000"/>
                </w:rPr>
                <w:t>5359.535</w:t>
              </w:r>
            </w:ins>
          </w:p>
        </w:tc>
        <w:tc>
          <w:tcPr>
            <w:tcW w:w="1216" w:type="dxa"/>
            <w:shd w:val="clear" w:color="auto" w:fill="auto"/>
            <w:vAlign w:val="bottom"/>
            <w:tcPrChange w:id="1916" w:author="dsloanm" w:date="2017-03-28T12:56:00Z">
              <w:tcPr>
                <w:tcW w:w="1216" w:type="dxa"/>
                <w:shd w:val="clear" w:color="auto" w:fill="auto"/>
                <w:vAlign w:val="bottom"/>
              </w:tcPr>
            </w:tcPrChange>
          </w:tcPr>
          <w:p w14:paraId="74F61DDE" w14:textId="4C64D423" w:rsidR="00254B72" w:rsidRPr="00951EF6" w:rsidRDefault="00254B72" w:rsidP="00254B72">
            <w:pPr>
              <w:jc w:val="right"/>
              <w:rPr>
                <w:ins w:id="1917" w:author="dsloanm" w:date="2017-03-28T12:55:00Z"/>
              </w:rPr>
            </w:pPr>
            <w:ins w:id="1918" w:author="dsloanm" w:date="2017-03-28T12:56:00Z">
              <w:r>
                <w:rPr>
                  <w:rFonts w:ascii="Calibri" w:hAnsi="Calibri" w:cs="Calibri"/>
                  <w:color w:val="000000"/>
                </w:rPr>
                <w:t>3459.273</w:t>
              </w:r>
            </w:ins>
          </w:p>
        </w:tc>
        <w:tc>
          <w:tcPr>
            <w:tcW w:w="1217" w:type="dxa"/>
            <w:shd w:val="clear" w:color="auto" w:fill="auto"/>
            <w:vAlign w:val="bottom"/>
            <w:tcPrChange w:id="1919" w:author="dsloanm" w:date="2017-03-28T12:56:00Z">
              <w:tcPr>
                <w:tcW w:w="1217" w:type="dxa"/>
                <w:shd w:val="clear" w:color="auto" w:fill="auto"/>
                <w:vAlign w:val="bottom"/>
              </w:tcPr>
            </w:tcPrChange>
          </w:tcPr>
          <w:p w14:paraId="20E4D07A" w14:textId="372FCE0E" w:rsidR="00254B72" w:rsidRPr="00951EF6" w:rsidRDefault="00254B72" w:rsidP="00254B72">
            <w:pPr>
              <w:jc w:val="right"/>
              <w:rPr>
                <w:ins w:id="1920" w:author="dsloanm" w:date="2017-03-28T12:55:00Z"/>
              </w:rPr>
            </w:pPr>
            <w:ins w:id="1921" w:author="dsloanm" w:date="2017-03-28T12:56:00Z">
              <w:r>
                <w:rPr>
                  <w:rFonts w:ascii="Calibri" w:hAnsi="Calibri" w:cs="Calibri"/>
                  <w:color w:val="000000"/>
                </w:rPr>
                <w:t>3441.909</w:t>
              </w:r>
            </w:ins>
          </w:p>
        </w:tc>
        <w:tc>
          <w:tcPr>
            <w:tcW w:w="1217" w:type="dxa"/>
            <w:shd w:val="clear" w:color="auto" w:fill="auto"/>
            <w:vAlign w:val="bottom"/>
            <w:tcPrChange w:id="1922" w:author="dsloanm" w:date="2017-03-28T12:56:00Z">
              <w:tcPr>
                <w:tcW w:w="1217" w:type="dxa"/>
                <w:shd w:val="clear" w:color="auto" w:fill="auto"/>
                <w:vAlign w:val="bottom"/>
              </w:tcPr>
            </w:tcPrChange>
          </w:tcPr>
          <w:p w14:paraId="051E917F" w14:textId="75186C95" w:rsidR="00254B72" w:rsidRPr="00951EF6" w:rsidRDefault="00254B72" w:rsidP="00254B72">
            <w:pPr>
              <w:jc w:val="right"/>
              <w:rPr>
                <w:ins w:id="1923" w:author="dsloanm" w:date="2017-03-28T12:55:00Z"/>
              </w:rPr>
            </w:pPr>
            <w:ins w:id="1924" w:author="dsloanm" w:date="2017-03-28T12:56:00Z">
              <w:r>
                <w:rPr>
                  <w:rFonts w:ascii="Calibri" w:hAnsi="Calibri" w:cs="Calibri"/>
                  <w:color w:val="000000"/>
                </w:rPr>
                <w:t>6901.182</w:t>
              </w:r>
            </w:ins>
          </w:p>
        </w:tc>
      </w:tr>
      <w:tr w:rsidR="00254B72" w:rsidRPr="00D91812" w14:paraId="09252E87" w14:textId="77777777" w:rsidTr="00254B72">
        <w:tblPrEx>
          <w:tblW w:w="7305" w:type="dxa"/>
          <w:jc w:val="center"/>
          <w:tblPrExChange w:id="1925" w:author="dsloanm" w:date="2017-03-28T12:56:00Z">
            <w:tblPrEx>
              <w:tblW w:w="8522" w:type="dxa"/>
              <w:jc w:val="center"/>
            </w:tblPrEx>
          </w:tblPrExChange>
        </w:tblPrEx>
        <w:trPr>
          <w:jc w:val="center"/>
          <w:ins w:id="1926" w:author="dsloanm" w:date="2017-03-28T12:55:00Z"/>
          <w:trPrChange w:id="1927" w:author="dsloanm" w:date="2017-03-28T12:56:00Z">
            <w:trPr>
              <w:jc w:val="center"/>
            </w:trPr>
          </w:trPrChange>
        </w:trPr>
        <w:tc>
          <w:tcPr>
            <w:tcW w:w="1213" w:type="dxa"/>
            <w:shd w:val="clear" w:color="auto" w:fill="auto"/>
            <w:vAlign w:val="bottom"/>
            <w:tcPrChange w:id="1928" w:author="dsloanm" w:date="2017-03-28T12:56:00Z">
              <w:tcPr>
                <w:tcW w:w="1213" w:type="dxa"/>
                <w:shd w:val="clear" w:color="auto" w:fill="auto"/>
                <w:vAlign w:val="bottom"/>
              </w:tcPr>
            </w:tcPrChange>
          </w:tcPr>
          <w:p w14:paraId="6E215BBC" w14:textId="4097E6E7" w:rsidR="00254B72" w:rsidRPr="00951EF6" w:rsidRDefault="00254B72" w:rsidP="00254B72">
            <w:pPr>
              <w:jc w:val="right"/>
              <w:rPr>
                <w:ins w:id="1929" w:author="dsloanm" w:date="2017-03-28T12:55:00Z"/>
              </w:rPr>
            </w:pPr>
            <w:ins w:id="1930" w:author="dsloanm" w:date="2017-03-28T12:56:00Z">
              <w:r>
                <w:rPr>
                  <w:rFonts w:ascii="Calibri" w:hAnsi="Calibri" w:cs="Calibri"/>
                  <w:color w:val="000000"/>
                </w:rPr>
                <w:t>768</w:t>
              </w:r>
            </w:ins>
          </w:p>
        </w:tc>
        <w:tc>
          <w:tcPr>
            <w:tcW w:w="1217" w:type="dxa"/>
            <w:vAlign w:val="bottom"/>
            <w:tcPrChange w:id="1931" w:author="dsloanm" w:date="2017-03-28T12:56:00Z">
              <w:tcPr>
                <w:tcW w:w="1217" w:type="dxa"/>
                <w:vAlign w:val="bottom"/>
              </w:tcPr>
            </w:tcPrChange>
          </w:tcPr>
          <w:p w14:paraId="130C79C2" w14:textId="7D65D22C" w:rsidR="00254B72" w:rsidRDefault="00254B72" w:rsidP="00254B72">
            <w:pPr>
              <w:jc w:val="right"/>
              <w:rPr>
                <w:ins w:id="1932" w:author="dsloanm" w:date="2017-03-28T12:56:00Z"/>
                <w:rFonts w:ascii="Calibri" w:hAnsi="Calibri" w:cs="Calibri"/>
                <w:color w:val="000000"/>
              </w:rPr>
            </w:pPr>
            <w:ins w:id="1933" w:author="dsloanm" w:date="2017-03-28T12:56:00Z">
              <w:r>
                <w:rPr>
                  <w:rFonts w:ascii="Calibri" w:hAnsi="Calibri" w:cs="Calibri"/>
                  <w:color w:val="000000"/>
                </w:rPr>
                <w:t>98304</w:t>
              </w:r>
            </w:ins>
          </w:p>
        </w:tc>
        <w:tc>
          <w:tcPr>
            <w:tcW w:w="1225" w:type="dxa"/>
            <w:shd w:val="clear" w:color="auto" w:fill="auto"/>
            <w:vAlign w:val="bottom"/>
            <w:tcPrChange w:id="1934" w:author="dsloanm" w:date="2017-03-28T12:56:00Z">
              <w:tcPr>
                <w:tcW w:w="1225" w:type="dxa"/>
                <w:shd w:val="clear" w:color="auto" w:fill="auto"/>
                <w:vAlign w:val="bottom"/>
              </w:tcPr>
            </w:tcPrChange>
          </w:tcPr>
          <w:p w14:paraId="10C92600" w14:textId="25F81D0E" w:rsidR="00254B72" w:rsidRPr="00951EF6" w:rsidRDefault="00254B72" w:rsidP="00254B72">
            <w:pPr>
              <w:jc w:val="right"/>
              <w:rPr>
                <w:ins w:id="1935" w:author="dsloanm" w:date="2017-03-28T12:55:00Z"/>
              </w:rPr>
            </w:pPr>
            <w:ins w:id="1936" w:author="dsloanm" w:date="2017-03-28T12:56:00Z">
              <w:r>
                <w:rPr>
                  <w:rFonts w:ascii="Calibri" w:hAnsi="Calibri" w:cs="Calibri"/>
                  <w:color w:val="000000"/>
                </w:rPr>
                <w:t>5775.287</w:t>
              </w:r>
            </w:ins>
          </w:p>
        </w:tc>
        <w:tc>
          <w:tcPr>
            <w:tcW w:w="1216" w:type="dxa"/>
            <w:shd w:val="clear" w:color="auto" w:fill="auto"/>
            <w:vAlign w:val="bottom"/>
            <w:tcPrChange w:id="1937" w:author="dsloanm" w:date="2017-03-28T12:56:00Z">
              <w:tcPr>
                <w:tcW w:w="1216" w:type="dxa"/>
                <w:shd w:val="clear" w:color="auto" w:fill="auto"/>
                <w:vAlign w:val="bottom"/>
              </w:tcPr>
            </w:tcPrChange>
          </w:tcPr>
          <w:p w14:paraId="0FC37FD5" w14:textId="4501C474" w:rsidR="00254B72" w:rsidRPr="00951EF6" w:rsidRDefault="00254B72" w:rsidP="00254B72">
            <w:pPr>
              <w:jc w:val="right"/>
              <w:rPr>
                <w:ins w:id="1938" w:author="dsloanm" w:date="2017-03-28T12:55:00Z"/>
              </w:rPr>
            </w:pPr>
            <w:ins w:id="1939" w:author="dsloanm" w:date="2017-03-28T12:56:00Z">
              <w:r>
                <w:rPr>
                  <w:rFonts w:ascii="Calibri" w:hAnsi="Calibri" w:cs="Calibri"/>
                  <w:color w:val="000000"/>
                </w:rPr>
                <w:t>4503.837</w:t>
              </w:r>
            </w:ins>
          </w:p>
        </w:tc>
        <w:tc>
          <w:tcPr>
            <w:tcW w:w="1217" w:type="dxa"/>
            <w:shd w:val="clear" w:color="auto" w:fill="auto"/>
            <w:vAlign w:val="bottom"/>
            <w:tcPrChange w:id="1940" w:author="dsloanm" w:date="2017-03-28T12:56:00Z">
              <w:tcPr>
                <w:tcW w:w="1217" w:type="dxa"/>
                <w:shd w:val="clear" w:color="auto" w:fill="auto"/>
                <w:vAlign w:val="bottom"/>
              </w:tcPr>
            </w:tcPrChange>
          </w:tcPr>
          <w:p w14:paraId="5A0BB9D6" w14:textId="2BCA0D8E" w:rsidR="00254B72" w:rsidRPr="00951EF6" w:rsidRDefault="00254B72" w:rsidP="00254B72">
            <w:pPr>
              <w:jc w:val="right"/>
              <w:rPr>
                <w:ins w:id="1941" w:author="dsloanm" w:date="2017-03-28T12:55:00Z"/>
              </w:rPr>
            </w:pPr>
            <w:ins w:id="1942" w:author="dsloanm" w:date="2017-03-28T12:56:00Z">
              <w:r>
                <w:rPr>
                  <w:rFonts w:ascii="Calibri" w:hAnsi="Calibri" w:cs="Calibri"/>
                  <w:color w:val="000000"/>
                </w:rPr>
                <w:t>4657.415</w:t>
              </w:r>
            </w:ins>
          </w:p>
        </w:tc>
        <w:tc>
          <w:tcPr>
            <w:tcW w:w="1217" w:type="dxa"/>
            <w:shd w:val="clear" w:color="auto" w:fill="auto"/>
            <w:vAlign w:val="bottom"/>
            <w:tcPrChange w:id="1943" w:author="dsloanm" w:date="2017-03-28T12:56:00Z">
              <w:tcPr>
                <w:tcW w:w="1217" w:type="dxa"/>
                <w:shd w:val="clear" w:color="auto" w:fill="auto"/>
                <w:vAlign w:val="bottom"/>
              </w:tcPr>
            </w:tcPrChange>
          </w:tcPr>
          <w:p w14:paraId="0EE52E12" w14:textId="429E9335" w:rsidR="00254B72" w:rsidRPr="00951EF6" w:rsidRDefault="00254B72" w:rsidP="00254B72">
            <w:pPr>
              <w:jc w:val="right"/>
              <w:rPr>
                <w:ins w:id="1944" w:author="dsloanm" w:date="2017-03-28T12:55:00Z"/>
              </w:rPr>
            </w:pPr>
            <w:ins w:id="1945" w:author="dsloanm" w:date="2017-03-28T12:56:00Z">
              <w:r>
                <w:rPr>
                  <w:rFonts w:ascii="Calibri" w:hAnsi="Calibri" w:cs="Calibri"/>
                  <w:color w:val="000000"/>
                </w:rPr>
                <w:t>9161.252</w:t>
              </w:r>
            </w:ins>
          </w:p>
        </w:tc>
      </w:tr>
      <w:tr w:rsidR="00254B72" w:rsidRPr="00D91812" w14:paraId="36552A88" w14:textId="77777777" w:rsidTr="00254B72">
        <w:tblPrEx>
          <w:tblW w:w="7305" w:type="dxa"/>
          <w:jc w:val="center"/>
          <w:tblPrExChange w:id="1946" w:author="dsloanm" w:date="2017-03-28T12:56:00Z">
            <w:tblPrEx>
              <w:tblW w:w="8522" w:type="dxa"/>
              <w:jc w:val="center"/>
            </w:tblPrEx>
          </w:tblPrExChange>
        </w:tblPrEx>
        <w:trPr>
          <w:jc w:val="center"/>
          <w:ins w:id="1947" w:author="dsloanm" w:date="2017-03-28T12:55:00Z"/>
          <w:trPrChange w:id="1948" w:author="dsloanm" w:date="2017-03-28T12:56:00Z">
            <w:trPr>
              <w:jc w:val="center"/>
            </w:trPr>
          </w:trPrChange>
        </w:trPr>
        <w:tc>
          <w:tcPr>
            <w:tcW w:w="1213" w:type="dxa"/>
            <w:shd w:val="clear" w:color="auto" w:fill="auto"/>
            <w:vAlign w:val="bottom"/>
            <w:tcPrChange w:id="1949" w:author="dsloanm" w:date="2017-03-28T12:56:00Z">
              <w:tcPr>
                <w:tcW w:w="1213" w:type="dxa"/>
                <w:shd w:val="clear" w:color="auto" w:fill="auto"/>
                <w:vAlign w:val="bottom"/>
              </w:tcPr>
            </w:tcPrChange>
          </w:tcPr>
          <w:p w14:paraId="7276972E" w14:textId="166F585B" w:rsidR="00254B72" w:rsidRPr="00951EF6" w:rsidRDefault="00254B72" w:rsidP="00254B72">
            <w:pPr>
              <w:jc w:val="right"/>
              <w:rPr>
                <w:ins w:id="1950" w:author="dsloanm" w:date="2017-03-28T12:55:00Z"/>
              </w:rPr>
            </w:pPr>
            <w:ins w:id="1951" w:author="dsloanm" w:date="2017-03-28T12:56:00Z">
              <w:r>
                <w:rPr>
                  <w:rFonts w:ascii="Calibri" w:hAnsi="Calibri" w:cs="Calibri"/>
                  <w:color w:val="000000"/>
                </w:rPr>
                <w:t>1536</w:t>
              </w:r>
            </w:ins>
          </w:p>
        </w:tc>
        <w:tc>
          <w:tcPr>
            <w:tcW w:w="1217" w:type="dxa"/>
            <w:vAlign w:val="bottom"/>
            <w:tcPrChange w:id="1952" w:author="dsloanm" w:date="2017-03-28T12:56:00Z">
              <w:tcPr>
                <w:tcW w:w="1217" w:type="dxa"/>
                <w:vAlign w:val="bottom"/>
              </w:tcPr>
            </w:tcPrChange>
          </w:tcPr>
          <w:p w14:paraId="1CCD6A8D" w14:textId="59026B19" w:rsidR="00254B72" w:rsidRDefault="00254B72" w:rsidP="00254B72">
            <w:pPr>
              <w:jc w:val="right"/>
              <w:rPr>
                <w:ins w:id="1953" w:author="dsloanm" w:date="2017-03-28T12:56:00Z"/>
                <w:rFonts w:ascii="Calibri" w:hAnsi="Calibri" w:cs="Calibri"/>
                <w:color w:val="000000"/>
              </w:rPr>
            </w:pPr>
            <w:ins w:id="1954" w:author="dsloanm" w:date="2017-03-28T12:56:00Z">
              <w:r>
                <w:rPr>
                  <w:rFonts w:ascii="Calibri" w:hAnsi="Calibri" w:cs="Calibri"/>
                  <w:color w:val="000000"/>
                </w:rPr>
                <w:t>196608</w:t>
              </w:r>
            </w:ins>
          </w:p>
        </w:tc>
        <w:tc>
          <w:tcPr>
            <w:tcW w:w="1225" w:type="dxa"/>
            <w:shd w:val="clear" w:color="auto" w:fill="auto"/>
            <w:vAlign w:val="bottom"/>
            <w:tcPrChange w:id="1955" w:author="dsloanm" w:date="2017-03-28T12:56:00Z">
              <w:tcPr>
                <w:tcW w:w="1225" w:type="dxa"/>
                <w:shd w:val="clear" w:color="auto" w:fill="auto"/>
                <w:vAlign w:val="bottom"/>
              </w:tcPr>
            </w:tcPrChange>
          </w:tcPr>
          <w:p w14:paraId="4A92AB02" w14:textId="6C49D540" w:rsidR="00254B72" w:rsidRPr="00951EF6" w:rsidRDefault="00254B72" w:rsidP="00254B72">
            <w:pPr>
              <w:jc w:val="right"/>
              <w:rPr>
                <w:ins w:id="1956" w:author="dsloanm" w:date="2017-03-28T12:55:00Z"/>
              </w:rPr>
            </w:pPr>
            <w:ins w:id="1957" w:author="dsloanm" w:date="2017-03-28T12:56:00Z">
              <w:r>
                <w:rPr>
                  <w:rFonts w:ascii="Calibri" w:hAnsi="Calibri" w:cs="Calibri"/>
                  <w:color w:val="000000"/>
                </w:rPr>
                <w:t>5945.99</w:t>
              </w:r>
            </w:ins>
          </w:p>
        </w:tc>
        <w:tc>
          <w:tcPr>
            <w:tcW w:w="1216" w:type="dxa"/>
            <w:shd w:val="clear" w:color="auto" w:fill="auto"/>
            <w:vAlign w:val="bottom"/>
            <w:tcPrChange w:id="1958" w:author="dsloanm" w:date="2017-03-28T12:56:00Z">
              <w:tcPr>
                <w:tcW w:w="1216" w:type="dxa"/>
                <w:shd w:val="clear" w:color="auto" w:fill="auto"/>
                <w:vAlign w:val="bottom"/>
              </w:tcPr>
            </w:tcPrChange>
          </w:tcPr>
          <w:p w14:paraId="77B749C2" w14:textId="3F07B68C" w:rsidR="00254B72" w:rsidRPr="00951EF6" w:rsidRDefault="00254B72" w:rsidP="00254B72">
            <w:pPr>
              <w:jc w:val="right"/>
              <w:rPr>
                <w:ins w:id="1959" w:author="dsloanm" w:date="2017-03-28T12:55:00Z"/>
              </w:rPr>
            </w:pPr>
            <w:ins w:id="1960" w:author="dsloanm" w:date="2017-03-28T12:56:00Z">
              <w:r>
                <w:rPr>
                  <w:rFonts w:ascii="Calibri" w:hAnsi="Calibri" w:cs="Calibri"/>
                  <w:color w:val="000000"/>
                </w:rPr>
                <w:t>5589.881</w:t>
              </w:r>
            </w:ins>
          </w:p>
        </w:tc>
        <w:tc>
          <w:tcPr>
            <w:tcW w:w="1217" w:type="dxa"/>
            <w:shd w:val="clear" w:color="auto" w:fill="auto"/>
            <w:vAlign w:val="bottom"/>
            <w:tcPrChange w:id="1961" w:author="dsloanm" w:date="2017-03-28T12:56:00Z">
              <w:tcPr>
                <w:tcW w:w="1217" w:type="dxa"/>
                <w:shd w:val="clear" w:color="auto" w:fill="auto"/>
                <w:vAlign w:val="bottom"/>
              </w:tcPr>
            </w:tcPrChange>
          </w:tcPr>
          <w:p w14:paraId="4D95961B" w14:textId="73C8B509" w:rsidR="00254B72" w:rsidRPr="00951EF6" w:rsidRDefault="00254B72" w:rsidP="00254B72">
            <w:pPr>
              <w:jc w:val="right"/>
              <w:rPr>
                <w:ins w:id="1962" w:author="dsloanm" w:date="2017-03-28T12:55:00Z"/>
              </w:rPr>
            </w:pPr>
            <w:ins w:id="1963" w:author="dsloanm" w:date="2017-03-28T12:56:00Z">
              <w:r>
                <w:rPr>
                  <w:rFonts w:ascii="Calibri" w:hAnsi="Calibri" w:cs="Calibri"/>
                  <w:color w:val="000000"/>
                </w:rPr>
                <w:t>5009.902</w:t>
              </w:r>
            </w:ins>
          </w:p>
        </w:tc>
        <w:tc>
          <w:tcPr>
            <w:tcW w:w="1217" w:type="dxa"/>
            <w:shd w:val="clear" w:color="auto" w:fill="auto"/>
            <w:vAlign w:val="bottom"/>
            <w:tcPrChange w:id="1964" w:author="dsloanm" w:date="2017-03-28T12:56:00Z">
              <w:tcPr>
                <w:tcW w:w="1217" w:type="dxa"/>
                <w:shd w:val="clear" w:color="auto" w:fill="auto"/>
                <w:vAlign w:val="bottom"/>
              </w:tcPr>
            </w:tcPrChange>
          </w:tcPr>
          <w:p w14:paraId="7EAC62BF" w14:textId="2D75772A" w:rsidR="00254B72" w:rsidRPr="00951EF6" w:rsidRDefault="00254B72" w:rsidP="00254B72">
            <w:pPr>
              <w:jc w:val="right"/>
              <w:rPr>
                <w:ins w:id="1965" w:author="dsloanm" w:date="2017-03-28T12:55:00Z"/>
              </w:rPr>
            </w:pPr>
            <w:ins w:id="1966" w:author="dsloanm" w:date="2017-03-28T12:56:00Z">
              <w:r>
                <w:rPr>
                  <w:rFonts w:ascii="Calibri" w:hAnsi="Calibri" w:cs="Calibri"/>
                  <w:color w:val="000000"/>
                </w:rPr>
                <w:t>10599.783</w:t>
              </w:r>
            </w:ins>
          </w:p>
        </w:tc>
      </w:tr>
      <w:tr w:rsidR="00254B72" w:rsidRPr="00D91812" w14:paraId="6C7D9F29" w14:textId="77777777" w:rsidTr="00254B72">
        <w:tblPrEx>
          <w:tblW w:w="7305" w:type="dxa"/>
          <w:jc w:val="center"/>
          <w:tblPrExChange w:id="1967" w:author="dsloanm" w:date="2017-03-28T12:56:00Z">
            <w:tblPrEx>
              <w:tblW w:w="8522" w:type="dxa"/>
              <w:jc w:val="center"/>
            </w:tblPrEx>
          </w:tblPrExChange>
        </w:tblPrEx>
        <w:trPr>
          <w:jc w:val="center"/>
          <w:ins w:id="1968" w:author="dsloanm" w:date="2017-03-28T12:55:00Z"/>
          <w:trPrChange w:id="1969" w:author="dsloanm" w:date="2017-03-28T12:56:00Z">
            <w:trPr>
              <w:jc w:val="center"/>
            </w:trPr>
          </w:trPrChange>
        </w:trPr>
        <w:tc>
          <w:tcPr>
            <w:tcW w:w="1213" w:type="dxa"/>
            <w:shd w:val="clear" w:color="auto" w:fill="auto"/>
            <w:vAlign w:val="bottom"/>
            <w:tcPrChange w:id="1970" w:author="dsloanm" w:date="2017-03-28T12:56:00Z">
              <w:tcPr>
                <w:tcW w:w="1213" w:type="dxa"/>
                <w:shd w:val="clear" w:color="auto" w:fill="auto"/>
                <w:vAlign w:val="bottom"/>
              </w:tcPr>
            </w:tcPrChange>
          </w:tcPr>
          <w:p w14:paraId="7C4D61AB" w14:textId="769C2A2C" w:rsidR="00254B72" w:rsidRPr="00951EF6" w:rsidRDefault="00254B72" w:rsidP="00254B72">
            <w:pPr>
              <w:jc w:val="right"/>
              <w:rPr>
                <w:ins w:id="1971" w:author="dsloanm" w:date="2017-03-28T12:55:00Z"/>
              </w:rPr>
            </w:pPr>
            <w:ins w:id="1972" w:author="dsloanm" w:date="2017-03-28T12:56:00Z">
              <w:r>
                <w:rPr>
                  <w:rFonts w:ascii="Calibri" w:hAnsi="Calibri" w:cs="Calibri"/>
                  <w:color w:val="000000"/>
                </w:rPr>
                <w:t>3072</w:t>
              </w:r>
            </w:ins>
          </w:p>
        </w:tc>
        <w:tc>
          <w:tcPr>
            <w:tcW w:w="1217" w:type="dxa"/>
            <w:vAlign w:val="bottom"/>
            <w:tcPrChange w:id="1973" w:author="dsloanm" w:date="2017-03-28T12:56:00Z">
              <w:tcPr>
                <w:tcW w:w="1217" w:type="dxa"/>
                <w:vAlign w:val="bottom"/>
              </w:tcPr>
            </w:tcPrChange>
          </w:tcPr>
          <w:p w14:paraId="581A6FB0" w14:textId="198F8A23" w:rsidR="00254B72" w:rsidRDefault="00254B72" w:rsidP="00254B72">
            <w:pPr>
              <w:jc w:val="right"/>
              <w:rPr>
                <w:ins w:id="1974" w:author="dsloanm" w:date="2017-03-28T12:56:00Z"/>
                <w:rFonts w:ascii="Calibri" w:hAnsi="Calibri" w:cs="Calibri"/>
                <w:color w:val="000000"/>
              </w:rPr>
            </w:pPr>
            <w:ins w:id="1975" w:author="dsloanm" w:date="2017-03-28T12:56:00Z">
              <w:r>
                <w:rPr>
                  <w:rFonts w:ascii="Calibri" w:hAnsi="Calibri" w:cs="Calibri"/>
                  <w:color w:val="000000"/>
                </w:rPr>
                <w:t>393216</w:t>
              </w:r>
            </w:ins>
          </w:p>
        </w:tc>
        <w:tc>
          <w:tcPr>
            <w:tcW w:w="1225" w:type="dxa"/>
            <w:shd w:val="clear" w:color="auto" w:fill="auto"/>
            <w:vAlign w:val="bottom"/>
            <w:tcPrChange w:id="1976" w:author="dsloanm" w:date="2017-03-28T12:56:00Z">
              <w:tcPr>
                <w:tcW w:w="1225" w:type="dxa"/>
                <w:shd w:val="clear" w:color="auto" w:fill="auto"/>
                <w:vAlign w:val="bottom"/>
              </w:tcPr>
            </w:tcPrChange>
          </w:tcPr>
          <w:p w14:paraId="3FA8DB27" w14:textId="1E64A795" w:rsidR="00254B72" w:rsidRPr="00951EF6" w:rsidRDefault="00254B72" w:rsidP="00254B72">
            <w:pPr>
              <w:jc w:val="right"/>
              <w:rPr>
                <w:ins w:id="1977" w:author="dsloanm" w:date="2017-03-28T12:55:00Z"/>
              </w:rPr>
            </w:pPr>
            <w:ins w:id="1978" w:author="dsloanm" w:date="2017-03-28T12:56:00Z">
              <w:r>
                <w:rPr>
                  <w:rFonts w:ascii="Calibri" w:hAnsi="Calibri" w:cs="Calibri"/>
                  <w:color w:val="000000"/>
                </w:rPr>
                <w:t>11320.886</w:t>
              </w:r>
            </w:ins>
          </w:p>
        </w:tc>
        <w:tc>
          <w:tcPr>
            <w:tcW w:w="1216" w:type="dxa"/>
            <w:shd w:val="clear" w:color="auto" w:fill="auto"/>
            <w:vAlign w:val="bottom"/>
            <w:tcPrChange w:id="1979" w:author="dsloanm" w:date="2017-03-28T12:56:00Z">
              <w:tcPr>
                <w:tcW w:w="1216" w:type="dxa"/>
                <w:shd w:val="clear" w:color="auto" w:fill="auto"/>
                <w:vAlign w:val="bottom"/>
              </w:tcPr>
            </w:tcPrChange>
          </w:tcPr>
          <w:p w14:paraId="4BEC2EB9" w14:textId="722DB3F7" w:rsidR="00254B72" w:rsidRPr="00951EF6" w:rsidRDefault="00254B72" w:rsidP="00254B72">
            <w:pPr>
              <w:jc w:val="right"/>
              <w:rPr>
                <w:ins w:id="1980" w:author="dsloanm" w:date="2017-03-28T12:55:00Z"/>
              </w:rPr>
            </w:pPr>
            <w:ins w:id="1981" w:author="dsloanm" w:date="2017-03-28T12:56:00Z">
              <w:r>
                <w:rPr>
                  <w:rFonts w:ascii="Calibri" w:hAnsi="Calibri" w:cs="Calibri"/>
                  <w:color w:val="000000"/>
                </w:rPr>
                <w:t>5373.545</w:t>
              </w:r>
            </w:ins>
          </w:p>
        </w:tc>
        <w:tc>
          <w:tcPr>
            <w:tcW w:w="1217" w:type="dxa"/>
            <w:shd w:val="clear" w:color="auto" w:fill="auto"/>
            <w:vAlign w:val="bottom"/>
            <w:tcPrChange w:id="1982" w:author="dsloanm" w:date="2017-03-28T12:56:00Z">
              <w:tcPr>
                <w:tcW w:w="1217" w:type="dxa"/>
                <w:shd w:val="clear" w:color="auto" w:fill="auto"/>
                <w:vAlign w:val="bottom"/>
              </w:tcPr>
            </w:tcPrChange>
          </w:tcPr>
          <w:p w14:paraId="3EC95AF4" w14:textId="575235F4" w:rsidR="00254B72" w:rsidRPr="00951EF6" w:rsidRDefault="00254B72" w:rsidP="00254B72">
            <w:pPr>
              <w:jc w:val="right"/>
              <w:rPr>
                <w:ins w:id="1983" w:author="dsloanm" w:date="2017-03-28T12:55:00Z"/>
              </w:rPr>
            </w:pPr>
            <w:ins w:id="1984" w:author="dsloanm" w:date="2017-03-28T12:56:00Z">
              <w:r>
                <w:rPr>
                  <w:rFonts w:ascii="Calibri" w:hAnsi="Calibri" w:cs="Calibri"/>
                  <w:color w:val="000000"/>
                </w:rPr>
                <w:t>5278.291</w:t>
              </w:r>
            </w:ins>
          </w:p>
        </w:tc>
        <w:tc>
          <w:tcPr>
            <w:tcW w:w="1217" w:type="dxa"/>
            <w:shd w:val="clear" w:color="auto" w:fill="auto"/>
            <w:vAlign w:val="bottom"/>
            <w:tcPrChange w:id="1985" w:author="dsloanm" w:date="2017-03-28T12:56:00Z">
              <w:tcPr>
                <w:tcW w:w="1217" w:type="dxa"/>
                <w:shd w:val="clear" w:color="auto" w:fill="auto"/>
                <w:vAlign w:val="bottom"/>
              </w:tcPr>
            </w:tcPrChange>
          </w:tcPr>
          <w:p w14:paraId="4DB3241F" w14:textId="204CDEE6" w:rsidR="00254B72" w:rsidRPr="00951EF6" w:rsidRDefault="00254B72" w:rsidP="00254B72">
            <w:pPr>
              <w:jc w:val="right"/>
              <w:rPr>
                <w:ins w:id="1986" w:author="dsloanm" w:date="2017-03-28T12:55:00Z"/>
              </w:rPr>
            </w:pPr>
            <w:ins w:id="1987" w:author="dsloanm" w:date="2017-03-28T12:56:00Z">
              <w:r>
                <w:rPr>
                  <w:rFonts w:ascii="Calibri" w:hAnsi="Calibri" w:cs="Calibri"/>
                  <w:color w:val="000000"/>
                </w:rPr>
                <w:t>10651.836</w:t>
              </w:r>
            </w:ins>
          </w:p>
        </w:tc>
      </w:tr>
      <w:tr w:rsidR="00254B72" w:rsidRPr="00D91812" w14:paraId="5ECB3605" w14:textId="77777777" w:rsidTr="00254B72">
        <w:tblPrEx>
          <w:tblW w:w="7305" w:type="dxa"/>
          <w:jc w:val="center"/>
          <w:tblPrExChange w:id="1988" w:author="dsloanm" w:date="2017-03-28T12:56:00Z">
            <w:tblPrEx>
              <w:tblW w:w="8522" w:type="dxa"/>
              <w:jc w:val="center"/>
            </w:tblPrEx>
          </w:tblPrExChange>
        </w:tblPrEx>
        <w:trPr>
          <w:jc w:val="center"/>
          <w:ins w:id="1989" w:author="dsloanm" w:date="2017-03-28T12:55:00Z"/>
          <w:trPrChange w:id="1990" w:author="dsloanm" w:date="2017-03-28T12:56:00Z">
            <w:trPr>
              <w:jc w:val="center"/>
            </w:trPr>
          </w:trPrChange>
        </w:trPr>
        <w:tc>
          <w:tcPr>
            <w:tcW w:w="1213" w:type="dxa"/>
            <w:shd w:val="clear" w:color="auto" w:fill="auto"/>
            <w:vAlign w:val="bottom"/>
            <w:tcPrChange w:id="1991" w:author="dsloanm" w:date="2017-03-28T12:56:00Z">
              <w:tcPr>
                <w:tcW w:w="1213" w:type="dxa"/>
                <w:shd w:val="clear" w:color="auto" w:fill="auto"/>
                <w:vAlign w:val="bottom"/>
              </w:tcPr>
            </w:tcPrChange>
          </w:tcPr>
          <w:p w14:paraId="2A4FE94C" w14:textId="39F84FE6" w:rsidR="00254B72" w:rsidRDefault="00254B72" w:rsidP="00254B72">
            <w:pPr>
              <w:jc w:val="right"/>
              <w:rPr>
                <w:ins w:id="1992" w:author="dsloanm" w:date="2017-03-28T12:55:00Z"/>
                <w:rFonts w:ascii="Calibri" w:hAnsi="Calibri" w:cs="Calibri"/>
                <w:color w:val="000000"/>
              </w:rPr>
            </w:pPr>
            <w:ins w:id="1993" w:author="dsloanm" w:date="2017-03-28T12:56:00Z">
              <w:r>
                <w:rPr>
                  <w:rFonts w:ascii="Calibri" w:hAnsi="Calibri" w:cs="Calibri"/>
                  <w:color w:val="000000"/>
                </w:rPr>
                <w:t>6144</w:t>
              </w:r>
            </w:ins>
          </w:p>
        </w:tc>
        <w:tc>
          <w:tcPr>
            <w:tcW w:w="1217" w:type="dxa"/>
            <w:vAlign w:val="bottom"/>
            <w:tcPrChange w:id="1994" w:author="dsloanm" w:date="2017-03-28T12:56:00Z">
              <w:tcPr>
                <w:tcW w:w="1217" w:type="dxa"/>
                <w:vAlign w:val="bottom"/>
              </w:tcPr>
            </w:tcPrChange>
          </w:tcPr>
          <w:p w14:paraId="4DB6D2E7" w14:textId="4642A364" w:rsidR="00254B72" w:rsidRDefault="00254B72" w:rsidP="00254B72">
            <w:pPr>
              <w:jc w:val="right"/>
              <w:rPr>
                <w:ins w:id="1995" w:author="dsloanm" w:date="2017-03-28T12:56:00Z"/>
                <w:rFonts w:ascii="Calibri" w:hAnsi="Calibri" w:cs="Calibri"/>
                <w:color w:val="000000"/>
              </w:rPr>
            </w:pPr>
            <w:ins w:id="1996" w:author="dsloanm" w:date="2017-03-28T12:56:00Z">
              <w:r>
                <w:rPr>
                  <w:rFonts w:ascii="Calibri" w:hAnsi="Calibri" w:cs="Calibri"/>
                  <w:color w:val="000000"/>
                </w:rPr>
                <w:t>786432</w:t>
              </w:r>
            </w:ins>
          </w:p>
        </w:tc>
        <w:tc>
          <w:tcPr>
            <w:tcW w:w="1225" w:type="dxa"/>
            <w:shd w:val="clear" w:color="auto" w:fill="auto"/>
            <w:vAlign w:val="bottom"/>
            <w:tcPrChange w:id="1997" w:author="dsloanm" w:date="2017-03-28T12:56:00Z">
              <w:tcPr>
                <w:tcW w:w="1225" w:type="dxa"/>
                <w:shd w:val="clear" w:color="auto" w:fill="auto"/>
                <w:vAlign w:val="bottom"/>
              </w:tcPr>
            </w:tcPrChange>
          </w:tcPr>
          <w:p w14:paraId="56B5D6C2" w14:textId="1223BF33" w:rsidR="00254B72" w:rsidRDefault="00254B72" w:rsidP="00254B72">
            <w:pPr>
              <w:jc w:val="right"/>
              <w:rPr>
                <w:ins w:id="1998" w:author="dsloanm" w:date="2017-03-28T12:55:00Z"/>
                <w:rFonts w:ascii="Calibri" w:hAnsi="Calibri" w:cs="Calibri"/>
                <w:color w:val="000000"/>
              </w:rPr>
            </w:pPr>
            <w:ins w:id="1999" w:author="dsloanm" w:date="2017-03-28T12:56:00Z">
              <w:r>
                <w:rPr>
                  <w:rFonts w:ascii="Calibri" w:hAnsi="Calibri" w:cs="Calibri"/>
                  <w:color w:val="000000"/>
                </w:rPr>
                <w:t>11529.934</w:t>
              </w:r>
            </w:ins>
          </w:p>
        </w:tc>
        <w:tc>
          <w:tcPr>
            <w:tcW w:w="1216" w:type="dxa"/>
            <w:shd w:val="clear" w:color="auto" w:fill="auto"/>
            <w:vAlign w:val="bottom"/>
            <w:tcPrChange w:id="2000" w:author="dsloanm" w:date="2017-03-28T12:56:00Z">
              <w:tcPr>
                <w:tcW w:w="1216" w:type="dxa"/>
                <w:shd w:val="clear" w:color="auto" w:fill="auto"/>
                <w:vAlign w:val="bottom"/>
              </w:tcPr>
            </w:tcPrChange>
          </w:tcPr>
          <w:p w14:paraId="18FCBBA0" w14:textId="18899311" w:rsidR="00254B72" w:rsidRDefault="00254B72" w:rsidP="00254B72">
            <w:pPr>
              <w:jc w:val="right"/>
              <w:rPr>
                <w:ins w:id="2001" w:author="dsloanm" w:date="2017-03-28T12:55:00Z"/>
                <w:rFonts w:ascii="Calibri" w:hAnsi="Calibri" w:cs="Calibri"/>
                <w:color w:val="000000"/>
              </w:rPr>
            </w:pPr>
            <w:ins w:id="2002" w:author="dsloanm" w:date="2017-03-28T12:56:00Z">
              <w:r>
                <w:rPr>
                  <w:rFonts w:ascii="Calibri" w:hAnsi="Calibri" w:cs="Calibri"/>
                  <w:color w:val="000000"/>
                </w:rPr>
                <w:t>6250.276</w:t>
              </w:r>
            </w:ins>
          </w:p>
        </w:tc>
        <w:tc>
          <w:tcPr>
            <w:tcW w:w="1217" w:type="dxa"/>
            <w:shd w:val="clear" w:color="auto" w:fill="auto"/>
            <w:vAlign w:val="bottom"/>
            <w:tcPrChange w:id="2003" w:author="dsloanm" w:date="2017-03-28T12:56:00Z">
              <w:tcPr>
                <w:tcW w:w="1217" w:type="dxa"/>
                <w:shd w:val="clear" w:color="auto" w:fill="auto"/>
                <w:vAlign w:val="bottom"/>
              </w:tcPr>
            </w:tcPrChange>
          </w:tcPr>
          <w:p w14:paraId="32B6B939" w14:textId="35759344" w:rsidR="00254B72" w:rsidRDefault="00254B72" w:rsidP="00254B72">
            <w:pPr>
              <w:jc w:val="right"/>
              <w:rPr>
                <w:ins w:id="2004" w:author="dsloanm" w:date="2017-03-28T12:55:00Z"/>
                <w:rFonts w:ascii="Calibri" w:hAnsi="Calibri" w:cs="Calibri"/>
                <w:color w:val="000000"/>
              </w:rPr>
            </w:pPr>
            <w:ins w:id="2005" w:author="dsloanm" w:date="2017-03-28T12:56:00Z">
              <w:r>
                <w:rPr>
                  <w:rFonts w:ascii="Calibri" w:hAnsi="Calibri" w:cs="Calibri"/>
                  <w:color w:val="000000"/>
                </w:rPr>
                <w:t>6669.603</w:t>
              </w:r>
            </w:ins>
          </w:p>
        </w:tc>
        <w:tc>
          <w:tcPr>
            <w:tcW w:w="1217" w:type="dxa"/>
            <w:shd w:val="clear" w:color="auto" w:fill="auto"/>
            <w:vAlign w:val="bottom"/>
            <w:tcPrChange w:id="2006" w:author="dsloanm" w:date="2017-03-28T12:56:00Z">
              <w:tcPr>
                <w:tcW w:w="1217" w:type="dxa"/>
                <w:shd w:val="clear" w:color="auto" w:fill="auto"/>
                <w:vAlign w:val="bottom"/>
              </w:tcPr>
            </w:tcPrChange>
          </w:tcPr>
          <w:p w14:paraId="26ECA037" w14:textId="4F4450A7" w:rsidR="00254B72" w:rsidRDefault="00254B72" w:rsidP="00254B72">
            <w:pPr>
              <w:jc w:val="right"/>
              <w:rPr>
                <w:ins w:id="2007" w:author="dsloanm" w:date="2017-03-28T12:55:00Z"/>
                <w:rFonts w:ascii="Calibri" w:hAnsi="Calibri" w:cs="Calibri"/>
                <w:color w:val="000000"/>
              </w:rPr>
            </w:pPr>
            <w:ins w:id="2008" w:author="dsloanm" w:date="2017-03-28T12:56:00Z">
              <w:r>
                <w:rPr>
                  <w:rFonts w:ascii="Calibri" w:hAnsi="Calibri" w:cs="Calibri"/>
                  <w:color w:val="000000"/>
                </w:rPr>
                <w:t>12919.879</w:t>
              </w:r>
            </w:ins>
          </w:p>
        </w:tc>
      </w:tr>
      <w:tr w:rsidR="00254B72" w:rsidRPr="00D91812" w14:paraId="5930F7EA" w14:textId="77777777" w:rsidTr="00254B72">
        <w:tblPrEx>
          <w:tblW w:w="7305" w:type="dxa"/>
          <w:jc w:val="center"/>
          <w:tblPrExChange w:id="2009" w:author="dsloanm" w:date="2017-03-28T12:56:00Z">
            <w:tblPrEx>
              <w:tblW w:w="8522" w:type="dxa"/>
              <w:jc w:val="center"/>
            </w:tblPrEx>
          </w:tblPrExChange>
        </w:tblPrEx>
        <w:trPr>
          <w:jc w:val="center"/>
          <w:ins w:id="2010" w:author="dsloanm" w:date="2017-03-28T12:55:00Z"/>
          <w:trPrChange w:id="2011" w:author="dsloanm" w:date="2017-03-28T12:56:00Z">
            <w:trPr>
              <w:jc w:val="center"/>
            </w:trPr>
          </w:trPrChange>
        </w:trPr>
        <w:tc>
          <w:tcPr>
            <w:tcW w:w="1213" w:type="dxa"/>
            <w:tcBorders>
              <w:bottom w:val="double" w:sz="4" w:space="0" w:color="auto"/>
            </w:tcBorders>
            <w:shd w:val="clear" w:color="auto" w:fill="auto"/>
            <w:vAlign w:val="bottom"/>
            <w:tcPrChange w:id="2012" w:author="dsloanm" w:date="2017-03-28T12:56:00Z">
              <w:tcPr>
                <w:tcW w:w="1213" w:type="dxa"/>
                <w:tcBorders>
                  <w:bottom w:val="double" w:sz="4" w:space="0" w:color="auto"/>
                </w:tcBorders>
                <w:shd w:val="clear" w:color="auto" w:fill="auto"/>
                <w:vAlign w:val="bottom"/>
              </w:tcPr>
            </w:tcPrChange>
          </w:tcPr>
          <w:p w14:paraId="34E44811" w14:textId="759E5CD3" w:rsidR="00254B72" w:rsidRDefault="00254B72" w:rsidP="00254B72">
            <w:pPr>
              <w:jc w:val="right"/>
              <w:rPr>
                <w:ins w:id="2013" w:author="dsloanm" w:date="2017-03-28T12:55:00Z"/>
                <w:rFonts w:ascii="Calibri" w:hAnsi="Calibri" w:cs="Calibri"/>
                <w:color w:val="000000"/>
              </w:rPr>
            </w:pPr>
            <w:ins w:id="2014" w:author="dsloanm" w:date="2017-03-28T12:56:00Z">
              <w:r>
                <w:rPr>
                  <w:rFonts w:ascii="Calibri" w:hAnsi="Calibri" w:cs="Calibri"/>
                  <w:color w:val="000000"/>
                </w:rPr>
                <w:t>12288</w:t>
              </w:r>
            </w:ins>
          </w:p>
        </w:tc>
        <w:tc>
          <w:tcPr>
            <w:tcW w:w="1217" w:type="dxa"/>
            <w:tcBorders>
              <w:bottom w:val="double" w:sz="4" w:space="0" w:color="auto"/>
            </w:tcBorders>
            <w:vAlign w:val="bottom"/>
            <w:tcPrChange w:id="2015" w:author="dsloanm" w:date="2017-03-28T12:56:00Z">
              <w:tcPr>
                <w:tcW w:w="1217" w:type="dxa"/>
                <w:tcBorders>
                  <w:bottom w:val="double" w:sz="4" w:space="0" w:color="auto"/>
                </w:tcBorders>
                <w:vAlign w:val="bottom"/>
              </w:tcPr>
            </w:tcPrChange>
          </w:tcPr>
          <w:p w14:paraId="337317F8" w14:textId="7D59307F" w:rsidR="00254B72" w:rsidRDefault="00254B72" w:rsidP="00254B72">
            <w:pPr>
              <w:jc w:val="right"/>
              <w:rPr>
                <w:ins w:id="2016" w:author="dsloanm" w:date="2017-03-28T12:56:00Z"/>
                <w:rFonts w:ascii="Calibri" w:hAnsi="Calibri" w:cs="Calibri"/>
                <w:color w:val="000000"/>
              </w:rPr>
            </w:pPr>
            <w:ins w:id="2017" w:author="dsloanm" w:date="2017-03-28T12:56:00Z">
              <w:r>
                <w:rPr>
                  <w:rFonts w:ascii="Calibri" w:hAnsi="Calibri" w:cs="Calibri"/>
                  <w:color w:val="000000"/>
                </w:rPr>
                <w:t>1572864</w:t>
              </w:r>
            </w:ins>
          </w:p>
        </w:tc>
        <w:tc>
          <w:tcPr>
            <w:tcW w:w="1225" w:type="dxa"/>
            <w:tcBorders>
              <w:bottom w:val="double" w:sz="4" w:space="0" w:color="auto"/>
            </w:tcBorders>
            <w:shd w:val="clear" w:color="auto" w:fill="auto"/>
            <w:vAlign w:val="bottom"/>
            <w:tcPrChange w:id="2018" w:author="dsloanm" w:date="2017-03-28T12:56:00Z">
              <w:tcPr>
                <w:tcW w:w="1225" w:type="dxa"/>
                <w:tcBorders>
                  <w:bottom w:val="double" w:sz="4" w:space="0" w:color="auto"/>
                </w:tcBorders>
                <w:shd w:val="clear" w:color="auto" w:fill="auto"/>
                <w:vAlign w:val="bottom"/>
              </w:tcPr>
            </w:tcPrChange>
          </w:tcPr>
          <w:p w14:paraId="34AD7D62" w14:textId="4AAB500B" w:rsidR="00254B72" w:rsidRDefault="00254B72" w:rsidP="00254B72">
            <w:pPr>
              <w:jc w:val="right"/>
              <w:rPr>
                <w:ins w:id="2019" w:author="dsloanm" w:date="2017-03-28T12:55:00Z"/>
                <w:rFonts w:ascii="Calibri" w:hAnsi="Calibri" w:cs="Calibri"/>
                <w:color w:val="000000"/>
              </w:rPr>
            </w:pPr>
            <w:ins w:id="2020" w:author="dsloanm" w:date="2017-03-28T12:56:00Z">
              <w:r>
                <w:rPr>
                  <w:rFonts w:ascii="Calibri" w:hAnsi="Calibri" w:cs="Calibri"/>
                  <w:color w:val="000000"/>
                </w:rPr>
                <w:t>6367.598</w:t>
              </w:r>
            </w:ins>
          </w:p>
        </w:tc>
        <w:tc>
          <w:tcPr>
            <w:tcW w:w="1216" w:type="dxa"/>
            <w:tcBorders>
              <w:bottom w:val="double" w:sz="4" w:space="0" w:color="auto"/>
            </w:tcBorders>
            <w:shd w:val="clear" w:color="auto" w:fill="auto"/>
            <w:vAlign w:val="bottom"/>
            <w:tcPrChange w:id="2021" w:author="dsloanm" w:date="2017-03-28T12:56:00Z">
              <w:tcPr>
                <w:tcW w:w="1216" w:type="dxa"/>
                <w:tcBorders>
                  <w:bottom w:val="double" w:sz="4" w:space="0" w:color="auto"/>
                </w:tcBorders>
                <w:shd w:val="clear" w:color="auto" w:fill="auto"/>
                <w:vAlign w:val="bottom"/>
              </w:tcPr>
            </w:tcPrChange>
          </w:tcPr>
          <w:p w14:paraId="7EAFDDD5" w14:textId="629A625E" w:rsidR="00254B72" w:rsidRDefault="00254B72" w:rsidP="00254B72">
            <w:pPr>
              <w:jc w:val="right"/>
              <w:rPr>
                <w:ins w:id="2022" w:author="dsloanm" w:date="2017-03-28T12:55:00Z"/>
                <w:rFonts w:ascii="Calibri" w:hAnsi="Calibri" w:cs="Calibri"/>
                <w:color w:val="000000"/>
              </w:rPr>
            </w:pPr>
            <w:ins w:id="2023" w:author="dsloanm" w:date="2017-03-28T12:56:00Z">
              <w:r>
                <w:rPr>
                  <w:rFonts w:ascii="Calibri" w:hAnsi="Calibri" w:cs="Calibri"/>
                  <w:color w:val="000000"/>
                </w:rPr>
                <w:t>5901.083</w:t>
              </w:r>
            </w:ins>
          </w:p>
        </w:tc>
        <w:tc>
          <w:tcPr>
            <w:tcW w:w="1217" w:type="dxa"/>
            <w:tcBorders>
              <w:bottom w:val="double" w:sz="4" w:space="0" w:color="auto"/>
            </w:tcBorders>
            <w:shd w:val="clear" w:color="auto" w:fill="auto"/>
            <w:vAlign w:val="bottom"/>
            <w:tcPrChange w:id="2024" w:author="dsloanm" w:date="2017-03-28T12:56:00Z">
              <w:tcPr>
                <w:tcW w:w="1217" w:type="dxa"/>
                <w:tcBorders>
                  <w:bottom w:val="double" w:sz="4" w:space="0" w:color="auto"/>
                </w:tcBorders>
                <w:shd w:val="clear" w:color="auto" w:fill="auto"/>
                <w:vAlign w:val="bottom"/>
              </w:tcPr>
            </w:tcPrChange>
          </w:tcPr>
          <w:p w14:paraId="3BDE2E4A" w14:textId="78F7CA35" w:rsidR="00254B72" w:rsidRDefault="00254B72" w:rsidP="00254B72">
            <w:pPr>
              <w:jc w:val="right"/>
              <w:rPr>
                <w:ins w:id="2025" w:author="dsloanm" w:date="2017-03-28T12:55:00Z"/>
                <w:rFonts w:ascii="Calibri" w:hAnsi="Calibri" w:cs="Calibri"/>
                <w:color w:val="000000"/>
              </w:rPr>
            </w:pPr>
            <w:ins w:id="2026" w:author="dsloanm" w:date="2017-03-28T12:56:00Z">
              <w:r>
                <w:rPr>
                  <w:rFonts w:ascii="Calibri" w:hAnsi="Calibri" w:cs="Calibri"/>
                  <w:color w:val="000000"/>
                </w:rPr>
                <w:t>5092.51</w:t>
              </w:r>
            </w:ins>
          </w:p>
        </w:tc>
        <w:tc>
          <w:tcPr>
            <w:tcW w:w="1217" w:type="dxa"/>
            <w:tcBorders>
              <w:bottom w:val="double" w:sz="4" w:space="0" w:color="auto"/>
            </w:tcBorders>
            <w:shd w:val="clear" w:color="auto" w:fill="auto"/>
            <w:vAlign w:val="bottom"/>
            <w:tcPrChange w:id="2027" w:author="dsloanm" w:date="2017-03-28T12:56:00Z">
              <w:tcPr>
                <w:tcW w:w="1217" w:type="dxa"/>
                <w:tcBorders>
                  <w:bottom w:val="double" w:sz="4" w:space="0" w:color="auto"/>
                </w:tcBorders>
                <w:shd w:val="clear" w:color="auto" w:fill="auto"/>
                <w:vAlign w:val="bottom"/>
              </w:tcPr>
            </w:tcPrChange>
          </w:tcPr>
          <w:p w14:paraId="55A294BD" w14:textId="2AC2C8C6" w:rsidR="00254B72" w:rsidRDefault="00254B72" w:rsidP="00254B72">
            <w:pPr>
              <w:jc w:val="right"/>
              <w:rPr>
                <w:ins w:id="2028" w:author="dsloanm" w:date="2017-03-28T12:55:00Z"/>
                <w:rFonts w:ascii="Calibri" w:hAnsi="Calibri" w:cs="Calibri"/>
                <w:color w:val="000000"/>
              </w:rPr>
            </w:pPr>
            <w:ins w:id="2029" w:author="dsloanm" w:date="2017-03-28T12:56:00Z">
              <w:r>
                <w:rPr>
                  <w:rFonts w:ascii="Calibri" w:hAnsi="Calibri" w:cs="Calibri"/>
                  <w:color w:val="000000"/>
                </w:rPr>
                <w:t>10993.593</w:t>
              </w:r>
            </w:ins>
          </w:p>
        </w:tc>
      </w:tr>
    </w:tbl>
    <w:p w14:paraId="46A3C35E" w14:textId="6B18A11A" w:rsidR="00254B72" w:rsidRDefault="00254B72" w:rsidP="00254B72">
      <w:pPr>
        <w:pStyle w:val="Caption"/>
        <w:jc w:val="center"/>
        <w:rPr>
          <w:ins w:id="2030" w:author="dsloanm" w:date="2017-03-28T12:55:00Z"/>
        </w:rPr>
      </w:pPr>
      <w:ins w:id="2031" w:author="dsloanm" w:date="2017-03-28T12:55:00Z">
        <w:r>
          <w:t xml:space="preserve">Table </w:t>
        </w:r>
        <w:r>
          <w:fldChar w:fldCharType="begin"/>
        </w:r>
        <w:r>
          <w:instrText xml:space="preserve"> SEQ Table \* ARABIC </w:instrText>
        </w:r>
        <w:r>
          <w:fldChar w:fldCharType="separate"/>
        </w:r>
      </w:ins>
      <w:ins w:id="2032" w:author="dsloanm" w:date="2017-06-21T13:47:00Z">
        <w:r w:rsidR="00E5516B">
          <w:rPr>
            <w:noProof/>
          </w:rPr>
          <w:t>11</w:t>
        </w:r>
      </w:ins>
      <w:ins w:id="2033" w:author="dsloanm" w:date="2017-03-28T12:55:00Z">
        <w:r>
          <w:rPr>
            <w:noProof/>
          </w:rPr>
          <w:fldChar w:fldCharType="end"/>
        </w:r>
        <w:r>
          <w:t>.</w:t>
        </w:r>
        <w:r w:rsidRPr="001004E0">
          <w:t xml:space="preserve"> </w:t>
        </w:r>
      </w:ins>
      <w:ins w:id="2034" w:author="dsloanm" w:date="2017-03-28T12:59:00Z">
        <w:r w:rsidR="00E27CB7">
          <w:t>Effect of I/O load on ARCHER. 1 and 2 files.</w:t>
        </w:r>
      </w:ins>
    </w:p>
    <w:p w14:paraId="018B06A2" w14:textId="77777777" w:rsidR="00E27CB7" w:rsidRPr="00447A6B" w:rsidRDefault="00E27CB7" w:rsidP="00E27CB7">
      <w:pPr>
        <w:rPr>
          <w:ins w:id="2035" w:author="dsloanm" w:date="2017-03-28T13:00:00Z"/>
        </w:rPr>
      </w:pPr>
    </w:p>
    <w:tbl>
      <w:tblPr>
        <w:tblW w:w="8644" w:type="dxa"/>
        <w:jc w:val="center"/>
        <w:tblLook w:val="04A0" w:firstRow="1" w:lastRow="0" w:firstColumn="1" w:lastColumn="0" w:noHBand="0" w:noVBand="1"/>
        <w:tblPrChange w:id="2036" w:author="dsloanm" w:date="2017-03-28T13:09:00Z">
          <w:tblPr>
            <w:tblW w:w="7221" w:type="dxa"/>
            <w:jc w:val="center"/>
            <w:tblLook w:val="04A0" w:firstRow="1" w:lastRow="0" w:firstColumn="1" w:lastColumn="0" w:noHBand="0" w:noVBand="1"/>
          </w:tblPr>
        </w:tblPrChange>
      </w:tblPr>
      <w:tblGrid>
        <w:gridCol w:w="1179"/>
        <w:gridCol w:w="1108"/>
        <w:gridCol w:w="1210"/>
        <w:gridCol w:w="1261"/>
        <w:gridCol w:w="1248"/>
        <w:gridCol w:w="1248"/>
        <w:gridCol w:w="1390"/>
        <w:tblGridChange w:id="2037">
          <w:tblGrid>
            <w:gridCol w:w="985"/>
            <w:gridCol w:w="926"/>
            <w:gridCol w:w="1011"/>
            <w:gridCol w:w="1054"/>
            <w:gridCol w:w="1043"/>
            <w:gridCol w:w="1043"/>
            <w:gridCol w:w="1159"/>
          </w:tblGrid>
        </w:tblGridChange>
      </w:tblGrid>
      <w:tr w:rsidR="001C4F2C" w:rsidRPr="00D91812" w14:paraId="78557173" w14:textId="77777777" w:rsidTr="001C4F2C">
        <w:trPr>
          <w:trHeight w:val="232"/>
          <w:jc w:val="center"/>
          <w:ins w:id="2038" w:author="dsloanm" w:date="2017-03-28T13:00:00Z"/>
          <w:trPrChange w:id="2039" w:author="dsloanm" w:date="2017-03-28T13:09:00Z">
            <w:trPr>
              <w:jc w:val="center"/>
            </w:trPr>
          </w:trPrChange>
        </w:trPr>
        <w:tc>
          <w:tcPr>
            <w:tcW w:w="8644" w:type="dxa"/>
            <w:gridSpan w:val="7"/>
            <w:tcBorders>
              <w:top w:val="double" w:sz="4" w:space="0" w:color="auto"/>
            </w:tcBorders>
            <w:shd w:val="clear" w:color="auto" w:fill="auto"/>
            <w:tcPrChange w:id="2040" w:author="dsloanm" w:date="2017-03-28T13:09:00Z">
              <w:tcPr>
                <w:tcW w:w="7221" w:type="dxa"/>
                <w:gridSpan w:val="7"/>
                <w:tcBorders>
                  <w:top w:val="double" w:sz="4" w:space="0" w:color="auto"/>
                </w:tcBorders>
                <w:shd w:val="clear" w:color="auto" w:fill="auto"/>
              </w:tcPr>
            </w:tcPrChange>
          </w:tcPr>
          <w:p w14:paraId="71C0464A" w14:textId="77777777" w:rsidR="001C4F2C" w:rsidRPr="00BE7A59" w:rsidRDefault="001C4F2C">
            <w:pPr>
              <w:jc w:val="center"/>
              <w:rPr>
                <w:ins w:id="2041" w:author="dsloanm" w:date="2017-03-28T13:00:00Z"/>
                <w:lang w:val="en-US"/>
              </w:rPr>
              <w:pPrChange w:id="2042" w:author="dsloanm" w:date="2017-03-28T13:05:00Z">
                <w:pPr/>
              </w:pPrChange>
            </w:pPr>
            <w:ins w:id="2043" w:author="dsloanm" w:date="2017-03-28T13:00:00Z">
              <w:r>
                <w:rPr>
                  <w:b/>
                  <w:lang w:val="en-US"/>
                </w:rPr>
                <w:t xml:space="preserve">Average </w:t>
              </w:r>
              <w:r w:rsidRPr="00BE7A59">
                <w:rPr>
                  <w:b/>
                  <w:lang w:val="en-US"/>
                </w:rPr>
                <w:t>Write Bandwidth (MiB/s)</w:t>
              </w:r>
            </w:ins>
          </w:p>
        </w:tc>
      </w:tr>
      <w:tr w:rsidR="001C4F2C" w:rsidRPr="00D91812" w14:paraId="1811DA72" w14:textId="77777777" w:rsidTr="00BF350A">
        <w:tblPrEx>
          <w:tblPrExChange w:id="2044" w:author="dsloanm" w:date="2017-03-28T13:27:00Z">
            <w:tblPrEx>
              <w:tblW w:w="7944" w:type="dxa"/>
            </w:tblPrEx>
          </w:tblPrExChange>
        </w:tblPrEx>
        <w:trPr>
          <w:trHeight w:val="87"/>
          <w:jc w:val="center"/>
          <w:ins w:id="2045" w:author="dsloanm" w:date="2017-03-28T13:00:00Z"/>
          <w:trPrChange w:id="2046" w:author="dsloanm" w:date="2017-03-28T13:27:00Z">
            <w:trPr>
              <w:jc w:val="center"/>
            </w:trPr>
          </w:trPrChange>
        </w:trPr>
        <w:tc>
          <w:tcPr>
            <w:tcW w:w="1179" w:type="dxa"/>
            <w:tcBorders>
              <w:bottom w:val="single" w:sz="4" w:space="0" w:color="auto"/>
            </w:tcBorders>
            <w:shd w:val="clear" w:color="auto" w:fill="auto"/>
            <w:tcPrChange w:id="2047" w:author="dsloanm" w:date="2017-03-28T13:27:00Z">
              <w:tcPr>
                <w:tcW w:w="985" w:type="dxa"/>
                <w:tcBorders>
                  <w:bottom w:val="single" w:sz="4" w:space="0" w:color="auto"/>
                </w:tcBorders>
                <w:shd w:val="clear" w:color="auto" w:fill="auto"/>
              </w:tcPr>
            </w:tcPrChange>
          </w:tcPr>
          <w:p w14:paraId="00EE50A0" w14:textId="77777777" w:rsidR="001C4F2C" w:rsidRPr="00BE7A59" w:rsidRDefault="001C4F2C" w:rsidP="001C4F2C">
            <w:pPr>
              <w:jc w:val="right"/>
              <w:rPr>
                <w:ins w:id="2048" w:author="dsloanm" w:date="2017-03-28T13:00:00Z"/>
                <w:lang w:val="en-US"/>
              </w:rPr>
            </w:pPr>
            <w:ins w:id="2049" w:author="dsloanm" w:date="2017-03-28T13:00:00Z">
              <w:r w:rsidRPr="00BE7A59">
                <w:rPr>
                  <w:b/>
                  <w:lang w:val="en-US"/>
                </w:rPr>
                <w:t>Writers</w:t>
              </w:r>
            </w:ins>
          </w:p>
        </w:tc>
        <w:tc>
          <w:tcPr>
            <w:tcW w:w="1108" w:type="dxa"/>
            <w:tcBorders>
              <w:bottom w:val="single" w:sz="4" w:space="0" w:color="auto"/>
            </w:tcBorders>
            <w:tcPrChange w:id="2050" w:author="dsloanm" w:date="2017-03-28T13:27:00Z">
              <w:tcPr>
                <w:tcW w:w="926" w:type="dxa"/>
                <w:tcBorders>
                  <w:bottom w:val="single" w:sz="4" w:space="0" w:color="auto"/>
                </w:tcBorders>
              </w:tcPr>
            </w:tcPrChange>
          </w:tcPr>
          <w:p w14:paraId="1F417241" w14:textId="0E6904D9" w:rsidR="001C4F2C" w:rsidRDefault="001C4F2C" w:rsidP="001C4F2C">
            <w:pPr>
              <w:jc w:val="right"/>
              <w:rPr>
                <w:ins w:id="2051" w:author="dsloanm" w:date="2017-03-28T13:01:00Z"/>
                <w:b/>
                <w:lang w:val="en-US"/>
              </w:rPr>
            </w:pPr>
            <w:ins w:id="2052" w:author="dsloanm" w:date="2017-03-28T13:04:00Z">
              <w:r>
                <w:rPr>
                  <w:b/>
                  <w:lang w:val="en-US"/>
                </w:rPr>
                <w:t>Total MiB</w:t>
              </w:r>
            </w:ins>
          </w:p>
        </w:tc>
        <w:tc>
          <w:tcPr>
            <w:tcW w:w="1210" w:type="dxa"/>
            <w:tcBorders>
              <w:bottom w:val="single" w:sz="4" w:space="0" w:color="auto"/>
            </w:tcBorders>
            <w:vAlign w:val="bottom"/>
            <w:tcPrChange w:id="2053" w:author="dsloanm" w:date="2017-03-28T13:27:00Z">
              <w:tcPr>
                <w:tcW w:w="1011" w:type="dxa"/>
                <w:tcBorders>
                  <w:bottom w:val="single" w:sz="4" w:space="0" w:color="auto"/>
                </w:tcBorders>
              </w:tcPr>
            </w:tcPrChange>
          </w:tcPr>
          <w:p w14:paraId="5197C9BD" w14:textId="701B1860" w:rsidR="001C4F2C" w:rsidRPr="005222EB" w:rsidRDefault="001C4F2C" w:rsidP="001C4F2C">
            <w:pPr>
              <w:jc w:val="right"/>
              <w:rPr>
                <w:ins w:id="2054" w:author="dsloanm" w:date="2017-03-28T13:00:00Z"/>
                <w:b/>
                <w:lang w:val="en-US"/>
              </w:rPr>
            </w:pPr>
            <w:ins w:id="2055" w:author="dsloanm" w:date="2017-03-28T13:04:00Z">
              <w:r w:rsidRPr="005222EB">
                <w:rPr>
                  <w:rFonts w:cs="Calibri"/>
                  <w:b/>
                  <w:bCs/>
                  <w:color w:val="000000"/>
                </w:rPr>
                <w:t>4 Files</w:t>
              </w:r>
              <w:r w:rsidRPr="001C4F2C">
                <w:rPr>
                  <w:rFonts w:cs="Calibri"/>
                  <w:b/>
                  <w:bCs/>
                  <w:color w:val="000000"/>
                  <w:rPrChange w:id="2056" w:author="dsloanm" w:date="2017-03-28T13:04:00Z">
                    <w:rPr>
                      <w:rFonts w:ascii="Calibri" w:hAnsi="Calibri" w:cs="Calibri"/>
                      <w:b/>
                      <w:bCs/>
                      <w:color w:val="000000"/>
                    </w:rPr>
                  </w:rPrChange>
                </w:rPr>
                <w:t xml:space="preserve"> Instance 1</w:t>
              </w:r>
            </w:ins>
          </w:p>
        </w:tc>
        <w:tc>
          <w:tcPr>
            <w:tcW w:w="1261" w:type="dxa"/>
            <w:tcBorders>
              <w:bottom w:val="single" w:sz="4" w:space="0" w:color="auto"/>
            </w:tcBorders>
            <w:shd w:val="clear" w:color="auto" w:fill="auto"/>
            <w:vAlign w:val="bottom"/>
            <w:tcPrChange w:id="2057" w:author="dsloanm" w:date="2017-03-28T13:27:00Z">
              <w:tcPr>
                <w:tcW w:w="1054" w:type="dxa"/>
                <w:tcBorders>
                  <w:bottom w:val="single" w:sz="4" w:space="0" w:color="auto"/>
                </w:tcBorders>
                <w:shd w:val="clear" w:color="auto" w:fill="auto"/>
              </w:tcPr>
            </w:tcPrChange>
          </w:tcPr>
          <w:p w14:paraId="472339AB" w14:textId="1378A2ED" w:rsidR="001C4F2C" w:rsidRPr="005222EB" w:rsidRDefault="001C4F2C" w:rsidP="001C4F2C">
            <w:pPr>
              <w:jc w:val="right"/>
              <w:rPr>
                <w:ins w:id="2058" w:author="dsloanm" w:date="2017-03-28T13:00:00Z"/>
                <w:b/>
                <w:lang w:val="en-US"/>
              </w:rPr>
            </w:pPr>
            <w:ins w:id="2059" w:author="dsloanm" w:date="2017-03-28T13:04:00Z">
              <w:r w:rsidRPr="005222EB">
                <w:rPr>
                  <w:rFonts w:cs="Calibri"/>
                  <w:b/>
                  <w:bCs/>
                  <w:color w:val="000000"/>
                </w:rPr>
                <w:t>4 Files</w:t>
              </w:r>
              <w:r w:rsidRPr="001C4F2C">
                <w:rPr>
                  <w:rFonts w:cs="Calibri"/>
                  <w:b/>
                  <w:bCs/>
                  <w:color w:val="000000"/>
                  <w:rPrChange w:id="2060" w:author="dsloanm" w:date="2017-03-28T13:04:00Z">
                    <w:rPr>
                      <w:rFonts w:ascii="Calibri" w:hAnsi="Calibri" w:cs="Calibri"/>
                      <w:b/>
                      <w:bCs/>
                      <w:color w:val="000000"/>
                    </w:rPr>
                  </w:rPrChange>
                </w:rPr>
                <w:t xml:space="preserve"> Instance 2</w:t>
              </w:r>
            </w:ins>
          </w:p>
        </w:tc>
        <w:tc>
          <w:tcPr>
            <w:tcW w:w="1248" w:type="dxa"/>
            <w:tcBorders>
              <w:top w:val="nil"/>
              <w:left w:val="nil"/>
              <w:bottom w:val="nil"/>
              <w:right w:val="nil"/>
            </w:tcBorders>
            <w:shd w:val="clear" w:color="auto" w:fill="auto"/>
            <w:vAlign w:val="bottom"/>
            <w:tcPrChange w:id="2061" w:author="dsloanm" w:date="2017-03-28T13:27:00Z">
              <w:tcPr>
                <w:tcW w:w="1043" w:type="dxa"/>
                <w:tcBorders>
                  <w:top w:val="nil"/>
                  <w:left w:val="nil"/>
                  <w:bottom w:val="nil"/>
                  <w:right w:val="nil"/>
                </w:tcBorders>
                <w:shd w:val="clear" w:color="auto" w:fill="auto"/>
                <w:vAlign w:val="bottom"/>
              </w:tcPr>
            </w:tcPrChange>
          </w:tcPr>
          <w:p w14:paraId="2D682A8A" w14:textId="34ED20A3" w:rsidR="001C4F2C" w:rsidRPr="001C4F2C" w:rsidRDefault="001C4F2C" w:rsidP="001C4F2C">
            <w:pPr>
              <w:jc w:val="right"/>
              <w:rPr>
                <w:ins w:id="2062" w:author="dsloanm" w:date="2017-03-28T13:00:00Z"/>
                <w:b/>
                <w:lang w:val="en-US"/>
                <w:rPrChange w:id="2063" w:author="dsloanm" w:date="2017-03-28T13:04:00Z">
                  <w:rPr>
                    <w:ins w:id="2064" w:author="dsloanm" w:date="2017-03-28T13:00:00Z"/>
                    <w:lang w:val="en-US"/>
                  </w:rPr>
                </w:rPrChange>
              </w:rPr>
            </w:pPr>
            <w:ins w:id="2065" w:author="dsloanm" w:date="2017-03-28T13:04:00Z">
              <w:r w:rsidRPr="005222EB">
                <w:rPr>
                  <w:rFonts w:cs="Calibri"/>
                  <w:b/>
                  <w:bCs/>
                  <w:color w:val="000000"/>
                </w:rPr>
                <w:t>4 Files</w:t>
              </w:r>
              <w:r w:rsidRPr="001C4F2C">
                <w:rPr>
                  <w:rFonts w:cs="Calibri"/>
                  <w:b/>
                  <w:bCs/>
                  <w:color w:val="000000"/>
                  <w:rPrChange w:id="2066" w:author="dsloanm" w:date="2017-03-28T13:04:00Z">
                    <w:rPr>
                      <w:rFonts w:ascii="Calibri" w:hAnsi="Calibri" w:cs="Calibri"/>
                      <w:b/>
                      <w:bCs/>
                      <w:color w:val="000000"/>
                    </w:rPr>
                  </w:rPrChange>
                </w:rPr>
                <w:t xml:space="preserve"> Instance 3</w:t>
              </w:r>
            </w:ins>
          </w:p>
        </w:tc>
        <w:tc>
          <w:tcPr>
            <w:tcW w:w="1248" w:type="dxa"/>
            <w:tcBorders>
              <w:top w:val="nil"/>
              <w:left w:val="nil"/>
              <w:bottom w:val="nil"/>
              <w:right w:val="nil"/>
            </w:tcBorders>
            <w:shd w:val="clear" w:color="auto" w:fill="auto"/>
            <w:vAlign w:val="bottom"/>
            <w:tcPrChange w:id="2067" w:author="dsloanm" w:date="2017-03-28T13:27:00Z">
              <w:tcPr>
                <w:tcW w:w="1043" w:type="dxa"/>
                <w:tcBorders>
                  <w:top w:val="nil"/>
                  <w:left w:val="nil"/>
                  <w:bottom w:val="nil"/>
                  <w:right w:val="nil"/>
                </w:tcBorders>
                <w:shd w:val="clear" w:color="auto" w:fill="auto"/>
                <w:vAlign w:val="bottom"/>
              </w:tcPr>
            </w:tcPrChange>
          </w:tcPr>
          <w:p w14:paraId="1034CCAC" w14:textId="44B242F9" w:rsidR="001C4F2C" w:rsidRPr="001C4F2C" w:rsidRDefault="001C4F2C" w:rsidP="001C4F2C">
            <w:pPr>
              <w:jc w:val="right"/>
              <w:rPr>
                <w:ins w:id="2068" w:author="dsloanm" w:date="2017-03-28T13:00:00Z"/>
                <w:b/>
                <w:lang w:val="en-US"/>
                <w:rPrChange w:id="2069" w:author="dsloanm" w:date="2017-03-28T13:04:00Z">
                  <w:rPr>
                    <w:ins w:id="2070" w:author="dsloanm" w:date="2017-03-28T13:00:00Z"/>
                    <w:lang w:val="en-US"/>
                  </w:rPr>
                </w:rPrChange>
              </w:rPr>
            </w:pPr>
            <w:ins w:id="2071" w:author="dsloanm" w:date="2017-03-28T13:04:00Z">
              <w:r w:rsidRPr="001C4F2C">
                <w:rPr>
                  <w:rFonts w:cs="Calibri"/>
                  <w:b/>
                  <w:bCs/>
                  <w:color w:val="000000"/>
                  <w:rPrChange w:id="2072" w:author="dsloanm" w:date="2017-03-28T13:04:00Z">
                    <w:rPr>
                      <w:rFonts w:ascii="Calibri" w:hAnsi="Calibri" w:cs="Calibri"/>
                      <w:b/>
                      <w:bCs/>
                      <w:color w:val="000000"/>
                    </w:rPr>
                  </w:rPrChange>
                </w:rPr>
                <w:t>4 Files Instance 4</w:t>
              </w:r>
            </w:ins>
          </w:p>
        </w:tc>
        <w:tc>
          <w:tcPr>
            <w:tcW w:w="1387" w:type="dxa"/>
            <w:tcBorders>
              <w:top w:val="nil"/>
              <w:left w:val="nil"/>
              <w:bottom w:val="nil"/>
              <w:right w:val="nil"/>
            </w:tcBorders>
            <w:shd w:val="clear" w:color="auto" w:fill="auto"/>
            <w:vAlign w:val="bottom"/>
            <w:tcPrChange w:id="2073" w:author="dsloanm" w:date="2017-03-28T13:27:00Z">
              <w:tcPr>
                <w:tcW w:w="1159" w:type="dxa"/>
                <w:tcBorders>
                  <w:top w:val="nil"/>
                  <w:left w:val="nil"/>
                  <w:bottom w:val="nil"/>
                  <w:right w:val="nil"/>
                </w:tcBorders>
                <w:shd w:val="clear" w:color="auto" w:fill="auto"/>
                <w:vAlign w:val="bottom"/>
              </w:tcPr>
            </w:tcPrChange>
          </w:tcPr>
          <w:p w14:paraId="549CA279" w14:textId="05F16ABC" w:rsidR="001C4F2C" w:rsidRPr="001C4F2C" w:rsidRDefault="001C4F2C" w:rsidP="001C4F2C">
            <w:pPr>
              <w:jc w:val="right"/>
              <w:rPr>
                <w:ins w:id="2074" w:author="dsloanm" w:date="2017-03-28T13:00:00Z"/>
                <w:b/>
                <w:lang w:val="en-US"/>
                <w:rPrChange w:id="2075" w:author="dsloanm" w:date="2017-03-28T13:04:00Z">
                  <w:rPr>
                    <w:ins w:id="2076" w:author="dsloanm" w:date="2017-03-28T13:00:00Z"/>
                    <w:lang w:val="en-US"/>
                  </w:rPr>
                </w:rPrChange>
              </w:rPr>
            </w:pPr>
            <w:ins w:id="2077" w:author="dsloanm" w:date="2017-03-28T13:04:00Z">
              <w:r w:rsidRPr="001C4F2C">
                <w:rPr>
                  <w:rFonts w:cs="Calibri"/>
                  <w:b/>
                  <w:bCs/>
                  <w:color w:val="000000"/>
                  <w:rPrChange w:id="2078" w:author="dsloanm" w:date="2017-03-28T13:04:00Z">
                    <w:rPr>
                      <w:rFonts w:ascii="Calibri" w:hAnsi="Calibri" w:cs="Calibri"/>
                      <w:b/>
                      <w:bCs/>
                      <w:color w:val="000000"/>
                    </w:rPr>
                  </w:rPrChange>
                </w:rPr>
                <w:t>4 Files Aggregate</w:t>
              </w:r>
            </w:ins>
          </w:p>
        </w:tc>
      </w:tr>
      <w:tr w:rsidR="001C4F2C" w:rsidRPr="00D91812" w14:paraId="1ACD63BF" w14:textId="77777777" w:rsidTr="001C4F2C">
        <w:tblPrEx>
          <w:tblPrExChange w:id="2079" w:author="dsloanm" w:date="2017-03-28T13:09:00Z">
            <w:tblPrEx>
              <w:tblW w:w="7944" w:type="dxa"/>
            </w:tblPrEx>
          </w:tblPrExChange>
        </w:tblPrEx>
        <w:trPr>
          <w:trHeight w:val="232"/>
          <w:jc w:val="center"/>
          <w:ins w:id="2080" w:author="dsloanm" w:date="2017-03-28T13:00:00Z"/>
          <w:trPrChange w:id="2081" w:author="dsloanm" w:date="2017-03-28T13:09:00Z">
            <w:trPr>
              <w:jc w:val="center"/>
            </w:trPr>
          </w:trPrChange>
        </w:trPr>
        <w:tc>
          <w:tcPr>
            <w:tcW w:w="1179" w:type="dxa"/>
            <w:tcBorders>
              <w:top w:val="single" w:sz="4" w:space="0" w:color="auto"/>
            </w:tcBorders>
            <w:shd w:val="clear" w:color="auto" w:fill="auto"/>
            <w:vAlign w:val="bottom"/>
            <w:tcPrChange w:id="2082" w:author="dsloanm" w:date="2017-03-28T13:09:00Z">
              <w:tcPr>
                <w:tcW w:w="985" w:type="dxa"/>
                <w:tcBorders>
                  <w:top w:val="single" w:sz="4" w:space="0" w:color="auto"/>
                </w:tcBorders>
                <w:shd w:val="clear" w:color="auto" w:fill="auto"/>
                <w:vAlign w:val="bottom"/>
              </w:tcPr>
            </w:tcPrChange>
          </w:tcPr>
          <w:p w14:paraId="7FF5FCC2" w14:textId="1564B530" w:rsidR="001C4F2C" w:rsidRPr="00951EF6" w:rsidRDefault="001C4F2C" w:rsidP="001C4F2C">
            <w:pPr>
              <w:jc w:val="right"/>
              <w:rPr>
                <w:ins w:id="2083" w:author="dsloanm" w:date="2017-03-28T13:00:00Z"/>
              </w:rPr>
            </w:pPr>
            <w:ins w:id="2084" w:author="dsloanm" w:date="2017-03-28T13:02:00Z">
              <w:r>
                <w:rPr>
                  <w:rFonts w:ascii="Calibri" w:hAnsi="Calibri" w:cs="Calibri"/>
                  <w:color w:val="000000"/>
                </w:rPr>
                <w:t>96</w:t>
              </w:r>
            </w:ins>
          </w:p>
        </w:tc>
        <w:tc>
          <w:tcPr>
            <w:tcW w:w="1108" w:type="dxa"/>
            <w:tcBorders>
              <w:top w:val="single" w:sz="4" w:space="0" w:color="auto"/>
            </w:tcBorders>
            <w:vAlign w:val="bottom"/>
            <w:tcPrChange w:id="2085" w:author="dsloanm" w:date="2017-03-28T13:09:00Z">
              <w:tcPr>
                <w:tcW w:w="926" w:type="dxa"/>
                <w:tcBorders>
                  <w:top w:val="single" w:sz="4" w:space="0" w:color="auto"/>
                </w:tcBorders>
                <w:vAlign w:val="bottom"/>
              </w:tcPr>
            </w:tcPrChange>
          </w:tcPr>
          <w:p w14:paraId="3252DE77" w14:textId="16C3CA5F" w:rsidR="001C4F2C" w:rsidRDefault="001C4F2C" w:rsidP="001C4F2C">
            <w:pPr>
              <w:jc w:val="right"/>
              <w:rPr>
                <w:ins w:id="2086" w:author="dsloanm" w:date="2017-03-28T13:01:00Z"/>
                <w:rFonts w:ascii="Calibri" w:hAnsi="Calibri" w:cs="Calibri"/>
                <w:color w:val="000000"/>
              </w:rPr>
            </w:pPr>
            <w:ins w:id="2087" w:author="dsloanm" w:date="2017-03-28T13:02:00Z">
              <w:r>
                <w:rPr>
                  <w:rFonts w:ascii="Calibri" w:hAnsi="Calibri" w:cs="Calibri"/>
                  <w:color w:val="000000"/>
                </w:rPr>
                <w:t>12288</w:t>
              </w:r>
            </w:ins>
          </w:p>
        </w:tc>
        <w:tc>
          <w:tcPr>
            <w:tcW w:w="1210" w:type="dxa"/>
            <w:tcBorders>
              <w:top w:val="single" w:sz="4" w:space="0" w:color="auto"/>
            </w:tcBorders>
            <w:vAlign w:val="bottom"/>
            <w:tcPrChange w:id="2088" w:author="dsloanm" w:date="2017-03-28T13:09:00Z">
              <w:tcPr>
                <w:tcW w:w="1011" w:type="dxa"/>
                <w:tcBorders>
                  <w:top w:val="single" w:sz="4" w:space="0" w:color="auto"/>
                </w:tcBorders>
                <w:vAlign w:val="bottom"/>
              </w:tcPr>
            </w:tcPrChange>
          </w:tcPr>
          <w:p w14:paraId="1AEEAB45" w14:textId="650B7F54" w:rsidR="001C4F2C" w:rsidRDefault="001C4F2C" w:rsidP="001C4F2C">
            <w:pPr>
              <w:jc w:val="right"/>
              <w:rPr>
                <w:ins w:id="2089" w:author="dsloanm" w:date="2017-03-28T13:00:00Z"/>
                <w:rFonts w:ascii="Calibri" w:hAnsi="Calibri" w:cs="Calibri"/>
                <w:color w:val="000000"/>
              </w:rPr>
            </w:pPr>
            <w:ins w:id="2090" w:author="dsloanm" w:date="2017-03-28T13:01:00Z">
              <w:r>
                <w:rPr>
                  <w:rFonts w:ascii="Calibri" w:hAnsi="Calibri" w:cs="Calibri"/>
                  <w:color w:val="000000"/>
                </w:rPr>
                <w:t>627.204</w:t>
              </w:r>
            </w:ins>
          </w:p>
        </w:tc>
        <w:tc>
          <w:tcPr>
            <w:tcW w:w="1261" w:type="dxa"/>
            <w:tcBorders>
              <w:top w:val="single" w:sz="4" w:space="0" w:color="auto"/>
            </w:tcBorders>
            <w:shd w:val="clear" w:color="auto" w:fill="auto"/>
            <w:vAlign w:val="bottom"/>
            <w:tcPrChange w:id="2091" w:author="dsloanm" w:date="2017-03-28T13:09:00Z">
              <w:tcPr>
                <w:tcW w:w="1054" w:type="dxa"/>
                <w:tcBorders>
                  <w:top w:val="single" w:sz="4" w:space="0" w:color="auto"/>
                </w:tcBorders>
                <w:shd w:val="clear" w:color="auto" w:fill="auto"/>
                <w:vAlign w:val="bottom"/>
              </w:tcPr>
            </w:tcPrChange>
          </w:tcPr>
          <w:p w14:paraId="512D353B" w14:textId="51179552" w:rsidR="001C4F2C" w:rsidRPr="00951EF6" w:rsidRDefault="001C4F2C" w:rsidP="001C4F2C">
            <w:pPr>
              <w:jc w:val="right"/>
              <w:rPr>
                <w:ins w:id="2092" w:author="dsloanm" w:date="2017-03-28T13:00:00Z"/>
              </w:rPr>
            </w:pPr>
            <w:ins w:id="2093" w:author="dsloanm" w:date="2017-03-28T13:01:00Z">
              <w:r>
                <w:rPr>
                  <w:rFonts w:ascii="Calibri" w:hAnsi="Calibri" w:cs="Calibri"/>
                  <w:color w:val="000000"/>
                </w:rPr>
                <w:t>664.347</w:t>
              </w:r>
            </w:ins>
          </w:p>
        </w:tc>
        <w:tc>
          <w:tcPr>
            <w:tcW w:w="1248" w:type="dxa"/>
            <w:tcBorders>
              <w:top w:val="single" w:sz="4" w:space="0" w:color="auto"/>
            </w:tcBorders>
            <w:shd w:val="clear" w:color="auto" w:fill="auto"/>
            <w:vAlign w:val="bottom"/>
            <w:tcPrChange w:id="2094" w:author="dsloanm" w:date="2017-03-28T13:09:00Z">
              <w:tcPr>
                <w:tcW w:w="1043" w:type="dxa"/>
                <w:tcBorders>
                  <w:top w:val="single" w:sz="4" w:space="0" w:color="auto"/>
                </w:tcBorders>
                <w:shd w:val="clear" w:color="auto" w:fill="auto"/>
                <w:vAlign w:val="bottom"/>
              </w:tcPr>
            </w:tcPrChange>
          </w:tcPr>
          <w:p w14:paraId="4E5FF6FE" w14:textId="10C847DA" w:rsidR="001C4F2C" w:rsidRPr="00951EF6" w:rsidRDefault="001C4F2C" w:rsidP="001C4F2C">
            <w:pPr>
              <w:jc w:val="right"/>
              <w:rPr>
                <w:ins w:id="2095" w:author="dsloanm" w:date="2017-03-28T13:00:00Z"/>
              </w:rPr>
            </w:pPr>
            <w:ins w:id="2096" w:author="dsloanm" w:date="2017-03-28T13:01:00Z">
              <w:r>
                <w:rPr>
                  <w:rFonts w:ascii="Calibri" w:hAnsi="Calibri" w:cs="Calibri"/>
                  <w:color w:val="000000"/>
                </w:rPr>
                <w:t>644.53</w:t>
              </w:r>
            </w:ins>
          </w:p>
        </w:tc>
        <w:tc>
          <w:tcPr>
            <w:tcW w:w="1248" w:type="dxa"/>
            <w:tcBorders>
              <w:top w:val="single" w:sz="4" w:space="0" w:color="auto"/>
            </w:tcBorders>
            <w:shd w:val="clear" w:color="auto" w:fill="auto"/>
            <w:vAlign w:val="bottom"/>
            <w:tcPrChange w:id="2097" w:author="dsloanm" w:date="2017-03-28T13:09:00Z">
              <w:tcPr>
                <w:tcW w:w="1043" w:type="dxa"/>
                <w:tcBorders>
                  <w:top w:val="single" w:sz="4" w:space="0" w:color="auto"/>
                </w:tcBorders>
                <w:shd w:val="clear" w:color="auto" w:fill="auto"/>
                <w:vAlign w:val="bottom"/>
              </w:tcPr>
            </w:tcPrChange>
          </w:tcPr>
          <w:p w14:paraId="529350F4" w14:textId="6E794099" w:rsidR="001C4F2C" w:rsidRPr="00951EF6" w:rsidRDefault="001C4F2C" w:rsidP="001C4F2C">
            <w:pPr>
              <w:jc w:val="right"/>
              <w:rPr>
                <w:ins w:id="2098" w:author="dsloanm" w:date="2017-03-28T13:00:00Z"/>
              </w:rPr>
            </w:pPr>
            <w:ins w:id="2099" w:author="dsloanm" w:date="2017-03-28T13:01:00Z">
              <w:r>
                <w:rPr>
                  <w:rFonts w:ascii="Calibri" w:hAnsi="Calibri" w:cs="Calibri"/>
                  <w:color w:val="000000"/>
                </w:rPr>
                <w:t>648.275</w:t>
              </w:r>
            </w:ins>
          </w:p>
        </w:tc>
        <w:tc>
          <w:tcPr>
            <w:tcW w:w="1387" w:type="dxa"/>
            <w:tcBorders>
              <w:top w:val="single" w:sz="4" w:space="0" w:color="auto"/>
            </w:tcBorders>
            <w:shd w:val="clear" w:color="auto" w:fill="auto"/>
            <w:vAlign w:val="bottom"/>
            <w:tcPrChange w:id="2100" w:author="dsloanm" w:date="2017-03-28T13:09:00Z">
              <w:tcPr>
                <w:tcW w:w="1159" w:type="dxa"/>
                <w:tcBorders>
                  <w:top w:val="single" w:sz="4" w:space="0" w:color="auto"/>
                </w:tcBorders>
                <w:shd w:val="clear" w:color="auto" w:fill="auto"/>
                <w:vAlign w:val="bottom"/>
              </w:tcPr>
            </w:tcPrChange>
          </w:tcPr>
          <w:p w14:paraId="789582F2" w14:textId="3CB01595" w:rsidR="001C4F2C" w:rsidRPr="00951EF6" w:rsidRDefault="001C4F2C" w:rsidP="001C4F2C">
            <w:pPr>
              <w:jc w:val="right"/>
              <w:rPr>
                <w:ins w:id="2101" w:author="dsloanm" w:date="2017-03-28T13:00:00Z"/>
              </w:rPr>
            </w:pPr>
            <w:ins w:id="2102" w:author="dsloanm" w:date="2017-03-28T13:01:00Z">
              <w:r>
                <w:rPr>
                  <w:rFonts w:ascii="Calibri" w:hAnsi="Calibri" w:cs="Calibri"/>
                  <w:color w:val="000000"/>
                </w:rPr>
                <w:t>2584.356</w:t>
              </w:r>
            </w:ins>
          </w:p>
        </w:tc>
      </w:tr>
      <w:tr w:rsidR="001C4F2C" w:rsidRPr="00D91812" w14:paraId="193DC317" w14:textId="77777777" w:rsidTr="001C4F2C">
        <w:tblPrEx>
          <w:tblPrExChange w:id="2103" w:author="dsloanm" w:date="2017-03-28T13:09:00Z">
            <w:tblPrEx>
              <w:tblW w:w="7944" w:type="dxa"/>
            </w:tblPrEx>
          </w:tblPrExChange>
        </w:tblPrEx>
        <w:trPr>
          <w:trHeight w:val="249"/>
          <w:jc w:val="center"/>
          <w:ins w:id="2104" w:author="dsloanm" w:date="2017-03-28T13:00:00Z"/>
          <w:trPrChange w:id="2105" w:author="dsloanm" w:date="2017-03-28T13:09:00Z">
            <w:trPr>
              <w:jc w:val="center"/>
            </w:trPr>
          </w:trPrChange>
        </w:trPr>
        <w:tc>
          <w:tcPr>
            <w:tcW w:w="1179" w:type="dxa"/>
            <w:shd w:val="clear" w:color="auto" w:fill="auto"/>
            <w:vAlign w:val="bottom"/>
            <w:tcPrChange w:id="2106" w:author="dsloanm" w:date="2017-03-28T13:09:00Z">
              <w:tcPr>
                <w:tcW w:w="985" w:type="dxa"/>
                <w:shd w:val="clear" w:color="auto" w:fill="auto"/>
                <w:vAlign w:val="bottom"/>
              </w:tcPr>
            </w:tcPrChange>
          </w:tcPr>
          <w:p w14:paraId="5478442B" w14:textId="16C6D7C6" w:rsidR="001C4F2C" w:rsidRPr="00951EF6" w:rsidRDefault="001C4F2C" w:rsidP="001C4F2C">
            <w:pPr>
              <w:jc w:val="right"/>
              <w:rPr>
                <w:ins w:id="2107" w:author="dsloanm" w:date="2017-03-28T13:00:00Z"/>
              </w:rPr>
            </w:pPr>
            <w:ins w:id="2108" w:author="dsloanm" w:date="2017-03-28T13:02:00Z">
              <w:r>
                <w:rPr>
                  <w:rFonts w:ascii="Calibri" w:hAnsi="Calibri" w:cs="Calibri"/>
                  <w:color w:val="000000"/>
                </w:rPr>
                <w:t>192</w:t>
              </w:r>
            </w:ins>
          </w:p>
        </w:tc>
        <w:tc>
          <w:tcPr>
            <w:tcW w:w="1108" w:type="dxa"/>
            <w:vAlign w:val="bottom"/>
            <w:tcPrChange w:id="2109" w:author="dsloanm" w:date="2017-03-28T13:09:00Z">
              <w:tcPr>
                <w:tcW w:w="926" w:type="dxa"/>
                <w:vAlign w:val="bottom"/>
              </w:tcPr>
            </w:tcPrChange>
          </w:tcPr>
          <w:p w14:paraId="559E4B4A" w14:textId="5B9737E6" w:rsidR="001C4F2C" w:rsidRDefault="001C4F2C" w:rsidP="001C4F2C">
            <w:pPr>
              <w:jc w:val="right"/>
              <w:rPr>
                <w:ins w:id="2110" w:author="dsloanm" w:date="2017-03-28T13:01:00Z"/>
                <w:rFonts w:ascii="Calibri" w:hAnsi="Calibri" w:cs="Calibri"/>
                <w:color w:val="000000"/>
              </w:rPr>
            </w:pPr>
            <w:ins w:id="2111" w:author="dsloanm" w:date="2017-03-28T13:02:00Z">
              <w:r>
                <w:rPr>
                  <w:rFonts w:ascii="Calibri" w:hAnsi="Calibri" w:cs="Calibri"/>
                  <w:color w:val="000000"/>
                </w:rPr>
                <w:t>24576</w:t>
              </w:r>
            </w:ins>
          </w:p>
        </w:tc>
        <w:tc>
          <w:tcPr>
            <w:tcW w:w="1210" w:type="dxa"/>
            <w:vAlign w:val="bottom"/>
            <w:tcPrChange w:id="2112" w:author="dsloanm" w:date="2017-03-28T13:09:00Z">
              <w:tcPr>
                <w:tcW w:w="1011" w:type="dxa"/>
                <w:vAlign w:val="bottom"/>
              </w:tcPr>
            </w:tcPrChange>
          </w:tcPr>
          <w:p w14:paraId="24DBFECA" w14:textId="01154A03" w:rsidR="001C4F2C" w:rsidRDefault="001C4F2C" w:rsidP="001C4F2C">
            <w:pPr>
              <w:jc w:val="right"/>
              <w:rPr>
                <w:ins w:id="2113" w:author="dsloanm" w:date="2017-03-28T13:00:00Z"/>
                <w:rFonts w:ascii="Calibri" w:hAnsi="Calibri" w:cs="Calibri"/>
                <w:color w:val="000000"/>
              </w:rPr>
            </w:pPr>
            <w:ins w:id="2114" w:author="dsloanm" w:date="2017-03-28T13:01:00Z">
              <w:r>
                <w:rPr>
                  <w:rFonts w:ascii="Calibri" w:hAnsi="Calibri" w:cs="Calibri"/>
                  <w:color w:val="000000"/>
                </w:rPr>
                <w:t>1261.765</w:t>
              </w:r>
            </w:ins>
          </w:p>
        </w:tc>
        <w:tc>
          <w:tcPr>
            <w:tcW w:w="1261" w:type="dxa"/>
            <w:shd w:val="clear" w:color="auto" w:fill="auto"/>
            <w:vAlign w:val="bottom"/>
            <w:tcPrChange w:id="2115" w:author="dsloanm" w:date="2017-03-28T13:09:00Z">
              <w:tcPr>
                <w:tcW w:w="1054" w:type="dxa"/>
                <w:shd w:val="clear" w:color="auto" w:fill="auto"/>
                <w:vAlign w:val="bottom"/>
              </w:tcPr>
            </w:tcPrChange>
          </w:tcPr>
          <w:p w14:paraId="26CA44B4" w14:textId="2745D29D" w:rsidR="001C4F2C" w:rsidRPr="00951EF6" w:rsidRDefault="001C4F2C" w:rsidP="001C4F2C">
            <w:pPr>
              <w:jc w:val="right"/>
              <w:rPr>
                <w:ins w:id="2116" w:author="dsloanm" w:date="2017-03-28T13:00:00Z"/>
              </w:rPr>
            </w:pPr>
            <w:ins w:id="2117" w:author="dsloanm" w:date="2017-03-28T13:01:00Z">
              <w:r>
                <w:rPr>
                  <w:rFonts w:ascii="Calibri" w:hAnsi="Calibri" w:cs="Calibri"/>
                  <w:color w:val="000000"/>
                </w:rPr>
                <w:t>1278.588</w:t>
              </w:r>
            </w:ins>
          </w:p>
        </w:tc>
        <w:tc>
          <w:tcPr>
            <w:tcW w:w="1248" w:type="dxa"/>
            <w:shd w:val="clear" w:color="auto" w:fill="auto"/>
            <w:vAlign w:val="bottom"/>
            <w:tcPrChange w:id="2118" w:author="dsloanm" w:date="2017-03-28T13:09:00Z">
              <w:tcPr>
                <w:tcW w:w="1043" w:type="dxa"/>
                <w:shd w:val="clear" w:color="auto" w:fill="auto"/>
                <w:vAlign w:val="bottom"/>
              </w:tcPr>
            </w:tcPrChange>
          </w:tcPr>
          <w:p w14:paraId="38BA8582" w14:textId="6A329B22" w:rsidR="001C4F2C" w:rsidRPr="00951EF6" w:rsidRDefault="001C4F2C" w:rsidP="001C4F2C">
            <w:pPr>
              <w:jc w:val="right"/>
              <w:rPr>
                <w:ins w:id="2119" w:author="dsloanm" w:date="2017-03-28T13:00:00Z"/>
              </w:rPr>
            </w:pPr>
            <w:ins w:id="2120" w:author="dsloanm" w:date="2017-03-28T13:01:00Z">
              <w:r>
                <w:rPr>
                  <w:rFonts w:ascii="Calibri" w:hAnsi="Calibri" w:cs="Calibri"/>
                  <w:color w:val="000000"/>
                </w:rPr>
                <w:t>1278.203</w:t>
              </w:r>
            </w:ins>
          </w:p>
        </w:tc>
        <w:tc>
          <w:tcPr>
            <w:tcW w:w="1248" w:type="dxa"/>
            <w:shd w:val="clear" w:color="auto" w:fill="auto"/>
            <w:vAlign w:val="bottom"/>
            <w:tcPrChange w:id="2121" w:author="dsloanm" w:date="2017-03-28T13:09:00Z">
              <w:tcPr>
                <w:tcW w:w="1043" w:type="dxa"/>
                <w:shd w:val="clear" w:color="auto" w:fill="auto"/>
                <w:vAlign w:val="bottom"/>
              </w:tcPr>
            </w:tcPrChange>
          </w:tcPr>
          <w:p w14:paraId="66A09714" w14:textId="7E64DE52" w:rsidR="001C4F2C" w:rsidRPr="00951EF6" w:rsidRDefault="001C4F2C" w:rsidP="001C4F2C">
            <w:pPr>
              <w:jc w:val="right"/>
              <w:rPr>
                <w:ins w:id="2122" w:author="dsloanm" w:date="2017-03-28T13:00:00Z"/>
              </w:rPr>
            </w:pPr>
            <w:ins w:id="2123" w:author="dsloanm" w:date="2017-03-28T13:01:00Z">
              <w:r>
                <w:rPr>
                  <w:rFonts w:ascii="Calibri" w:hAnsi="Calibri" w:cs="Calibri"/>
                  <w:color w:val="000000"/>
                </w:rPr>
                <w:t>1292.701</w:t>
              </w:r>
            </w:ins>
          </w:p>
        </w:tc>
        <w:tc>
          <w:tcPr>
            <w:tcW w:w="1387" w:type="dxa"/>
            <w:shd w:val="clear" w:color="auto" w:fill="auto"/>
            <w:vAlign w:val="bottom"/>
            <w:tcPrChange w:id="2124" w:author="dsloanm" w:date="2017-03-28T13:09:00Z">
              <w:tcPr>
                <w:tcW w:w="1159" w:type="dxa"/>
                <w:shd w:val="clear" w:color="auto" w:fill="auto"/>
                <w:vAlign w:val="bottom"/>
              </w:tcPr>
            </w:tcPrChange>
          </w:tcPr>
          <w:p w14:paraId="39D0C5B7" w14:textId="0C958656" w:rsidR="001C4F2C" w:rsidRPr="00951EF6" w:rsidRDefault="001C4F2C" w:rsidP="001C4F2C">
            <w:pPr>
              <w:jc w:val="right"/>
              <w:rPr>
                <w:ins w:id="2125" w:author="dsloanm" w:date="2017-03-28T13:00:00Z"/>
              </w:rPr>
            </w:pPr>
            <w:ins w:id="2126" w:author="dsloanm" w:date="2017-03-28T13:01:00Z">
              <w:r>
                <w:rPr>
                  <w:rFonts w:ascii="Calibri" w:hAnsi="Calibri" w:cs="Calibri"/>
                  <w:color w:val="000000"/>
                </w:rPr>
                <w:t>5111.257</w:t>
              </w:r>
            </w:ins>
          </w:p>
        </w:tc>
      </w:tr>
      <w:tr w:rsidR="001C4F2C" w:rsidRPr="00D91812" w14:paraId="051A6F0C" w14:textId="77777777" w:rsidTr="001C4F2C">
        <w:tblPrEx>
          <w:tblPrExChange w:id="2127" w:author="dsloanm" w:date="2017-03-28T13:09:00Z">
            <w:tblPrEx>
              <w:tblW w:w="7944" w:type="dxa"/>
            </w:tblPrEx>
          </w:tblPrExChange>
        </w:tblPrEx>
        <w:trPr>
          <w:trHeight w:val="232"/>
          <w:jc w:val="center"/>
          <w:ins w:id="2128" w:author="dsloanm" w:date="2017-03-28T13:00:00Z"/>
          <w:trPrChange w:id="2129" w:author="dsloanm" w:date="2017-03-28T13:09:00Z">
            <w:trPr>
              <w:jc w:val="center"/>
            </w:trPr>
          </w:trPrChange>
        </w:trPr>
        <w:tc>
          <w:tcPr>
            <w:tcW w:w="1179" w:type="dxa"/>
            <w:shd w:val="clear" w:color="auto" w:fill="auto"/>
            <w:vAlign w:val="bottom"/>
            <w:tcPrChange w:id="2130" w:author="dsloanm" w:date="2017-03-28T13:09:00Z">
              <w:tcPr>
                <w:tcW w:w="985" w:type="dxa"/>
                <w:shd w:val="clear" w:color="auto" w:fill="auto"/>
                <w:vAlign w:val="bottom"/>
              </w:tcPr>
            </w:tcPrChange>
          </w:tcPr>
          <w:p w14:paraId="71721960" w14:textId="1BACA211" w:rsidR="001C4F2C" w:rsidRPr="00951EF6" w:rsidRDefault="001C4F2C" w:rsidP="001C4F2C">
            <w:pPr>
              <w:jc w:val="right"/>
              <w:rPr>
                <w:ins w:id="2131" w:author="dsloanm" w:date="2017-03-28T13:00:00Z"/>
              </w:rPr>
            </w:pPr>
            <w:ins w:id="2132" w:author="dsloanm" w:date="2017-03-28T13:02:00Z">
              <w:r>
                <w:rPr>
                  <w:rFonts w:ascii="Calibri" w:hAnsi="Calibri" w:cs="Calibri"/>
                  <w:color w:val="000000"/>
                </w:rPr>
                <w:t>384</w:t>
              </w:r>
            </w:ins>
          </w:p>
        </w:tc>
        <w:tc>
          <w:tcPr>
            <w:tcW w:w="1108" w:type="dxa"/>
            <w:vAlign w:val="bottom"/>
            <w:tcPrChange w:id="2133" w:author="dsloanm" w:date="2017-03-28T13:09:00Z">
              <w:tcPr>
                <w:tcW w:w="926" w:type="dxa"/>
                <w:vAlign w:val="bottom"/>
              </w:tcPr>
            </w:tcPrChange>
          </w:tcPr>
          <w:p w14:paraId="0C593B6D" w14:textId="423CCA2A" w:rsidR="001C4F2C" w:rsidRDefault="001C4F2C" w:rsidP="001C4F2C">
            <w:pPr>
              <w:jc w:val="right"/>
              <w:rPr>
                <w:ins w:id="2134" w:author="dsloanm" w:date="2017-03-28T13:01:00Z"/>
                <w:rFonts w:ascii="Calibri" w:hAnsi="Calibri" w:cs="Calibri"/>
                <w:color w:val="000000"/>
              </w:rPr>
            </w:pPr>
            <w:ins w:id="2135" w:author="dsloanm" w:date="2017-03-28T13:02:00Z">
              <w:r>
                <w:rPr>
                  <w:rFonts w:ascii="Calibri" w:hAnsi="Calibri" w:cs="Calibri"/>
                  <w:color w:val="000000"/>
                </w:rPr>
                <w:t>49152</w:t>
              </w:r>
            </w:ins>
          </w:p>
        </w:tc>
        <w:tc>
          <w:tcPr>
            <w:tcW w:w="1210" w:type="dxa"/>
            <w:vAlign w:val="bottom"/>
            <w:tcPrChange w:id="2136" w:author="dsloanm" w:date="2017-03-28T13:09:00Z">
              <w:tcPr>
                <w:tcW w:w="1011" w:type="dxa"/>
                <w:vAlign w:val="bottom"/>
              </w:tcPr>
            </w:tcPrChange>
          </w:tcPr>
          <w:p w14:paraId="414477C7" w14:textId="7E31A257" w:rsidR="001C4F2C" w:rsidRDefault="001C4F2C" w:rsidP="001C4F2C">
            <w:pPr>
              <w:jc w:val="right"/>
              <w:rPr>
                <w:ins w:id="2137" w:author="dsloanm" w:date="2017-03-28T13:00:00Z"/>
                <w:rFonts w:ascii="Calibri" w:hAnsi="Calibri" w:cs="Calibri"/>
                <w:color w:val="000000"/>
              </w:rPr>
            </w:pPr>
            <w:ins w:id="2138" w:author="dsloanm" w:date="2017-03-28T13:01:00Z">
              <w:r>
                <w:rPr>
                  <w:rFonts w:ascii="Calibri" w:hAnsi="Calibri" w:cs="Calibri"/>
                  <w:color w:val="000000"/>
                </w:rPr>
                <w:t>2176.97</w:t>
              </w:r>
            </w:ins>
          </w:p>
        </w:tc>
        <w:tc>
          <w:tcPr>
            <w:tcW w:w="1261" w:type="dxa"/>
            <w:shd w:val="clear" w:color="auto" w:fill="auto"/>
            <w:vAlign w:val="bottom"/>
            <w:tcPrChange w:id="2139" w:author="dsloanm" w:date="2017-03-28T13:09:00Z">
              <w:tcPr>
                <w:tcW w:w="1054" w:type="dxa"/>
                <w:shd w:val="clear" w:color="auto" w:fill="auto"/>
                <w:vAlign w:val="bottom"/>
              </w:tcPr>
            </w:tcPrChange>
          </w:tcPr>
          <w:p w14:paraId="7AB3E987" w14:textId="696983DB" w:rsidR="001C4F2C" w:rsidRPr="00951EF6" w:rsidRDefault="001C4F2C" w:rsidP="001C4F2C">
            <w:pPr>
              <w:jc w:val="right"/>
              <w:rPr>
                <w:ins w:id="2140" w:author="dsloanm" w:date="2017-03-28T13:00:00Z"/>
              </w:rPr>
            </w:pPr>
            <w:ins w:id="2141" w:author="dsloanm" w:date="2017-03-28T13:01:00Z">
              <w:r>
                <w:rPr>
                  <w:rFonts w:ascii="Calibri" w:hAnsi="Calibri" w:cs="Calibri"/>
                  <w:color w:val="000000"/>
                </w:rPr>
                <w:t>2188.784</w:t>
              </w:r>
            </w:ins>
          </w:p>
        </w:tc>
        <w:tc>
          <w:tcPr>
            <w:tcW w:w="1248" w:type="dxa"/>
            <w:shd w:val="clear" w:color="auto" w:fill="auto"/>
            <w:vAlign w:val="bottom"/>
            <w:tcPrChange w:id="2142" w:author="dsloanm" w:date="2017-03-28T13:09:00Z">
              <w:tcPr>
                <w:tcW w:w="1043" w:type="dxa"/>
                <w:shd w:val="clear" w:color="auto" w:fill="auto"/>
                <w:vAlign w:val="bottom"/>
              </w:tcPr>
            </w:tcPrChange>
          </w:tcPr>
          <w:p w14:paraId="6312D0E2" w14:textId="2D30405A" w:rsidR="001C4F2C" w:rsidRPr="00951EF6" w:rsidRDefault="001C4F2C" w:rsidP="001C4F2C">
            <w:pPr>
              <w:jc w:val="right"/>
              <w:rPr>
                <w:ins w:id="2143" w:author="dsloanm" w:date="2017-03-28T13:00:00Z"/>
              </w:rPr>
            </w:pPr>
            <w:ins w:id="2144" w:author="dsloanm" w:date="2017-03-28T13:01:00Z">
              <w:r>
                <w:rPr>
                  <w:rFonts w:ascii="Calibri" w:hAnsi="Calibri" w:cs="Calibri"/>
                  <w:color w:val="000000"/>
                </w:rPr>
                <w:t>2126.32</w:t>
              </w:r>
            </w:ins>
          </w:p>
        </w:tc>
        <w:tc>
          <w:tcPr>
            <w:tcW w:w="1248" w:type="dxa"/>
            <w:shd w:val="clear" w:color="auto" w:fill="auto"/>
            <w:vAlign w:val="bottom"/>
            <w:tcPrChange w:id="2145" w:author="dsloanm" w:date="2017-03-28T13:09:00Z">
              <w:tcPr>
                <w:tcW w:w="1043" w:type="dxa"/>
                <w:shd w:val="clear" w:color="auto" w:fill="auto"/>
                <w:vAlign w:val="bottom"/>
              </w:tcPr>
            </w:tcPrChange>
          </w:tcPr>
          <w:p w14:paraId="63E45D38" w14:textId="339F19B7" w:rsidR="001C4F2C" w:rsidRPr="00951EF6" w:rsidRDefault="001C4F2C" w:rsidP="001C4F2C">
            <w:pPr>
              <w:jc w:val="right"/>
              <w:rPr>
                <w:ins w:id="2146" w:author="dsloanm" w:date="2017-03-28T13:00:00Z"/>
              </w:rPr>
            </w:pPr>
            <w:ins w:id="2147" w:author="dsloanm" w:date="2017-03-28T13:01:00Z">
              <w:r>
                <w:rPr>
                  <w:rFonts w:ascii="Calibri" w:hAnsi="Calibri" w:cs="Calibri"/>
                  <w:color w:val="000000"/>
                </w:rPr>
                <w:t>2167.82</w:t>
              </w:r>
            </w:ins>
          </w:p>
        </w:tc>
        <w:tc>
          <w:tcPr>
            <w:tcW w:w="1387" w:type="dxa"/>
            <w:shd w:val="clear" w:color="auto" w:fill="auto"/>
            <w:vAlign w:val="bottom"/>
            <w:tcPrChange w:id="2148" w:author="dsloanm" w:date="2017-03-28T13:09:00Z">
              <w:tcPr>
                <w:tcW w:w="1159" w:type="dxa"/>
                <w:shd w:val="clear" w:color="auto" w:fill="auto"/>
                <w:vAlign w:val="bottom"/>
              </w:tcPr>
            </w:tcPrChange>
          </w:tcPr>
          <w:p w14:paraId="4AD9157E" w14:textId="145C2E8C" w:rsidR="001C4F2C" w:rsidRPr="00951EF6" w:rsidRDefault="001C4F2C" w:rsidP="001C4F2C">
            <w:pPr>
              <w:jc w:val="right"/>
              <w:rPr>
                <w:ins w:id="2149" w:author="dsloanm" w:date="2017-03-28T13:00:00Z"/>
              </w:rPr>
            </w:pPr>
            <w:ins w:id="2150" w:author="dsloanm" w:date="2017-03-28T13:01:00Z">
              <w:r>
                <w:rPr>
                  <w:rFonts w:ascii="Calibri" w:hAnsi="Calibri" w:cs="Calibri"/>
                  <w:color w:val="000000"/>
                </w:rPr>
                <w:t>8659.894</w:t>
              </w:r>
            </w:ins>
          </w:p>
        </w:tc>
      </w:tr>
      <w:tr w:rsidR="001C4F2C" w:rsidRPr="00D91812" w14:paraId="02D704C7" w14:textId="77777777" w:rsidTr="001C4F2C">
        <w:tblPrEx>
          <w:tblPrExChange w:id="2151" w:author="dsloanm" w:date="2017-03-28T13:09:00Z">
            <w:tblPrEx>
              <w:tblW w:w="7944" w:type="dxa"/>
            </w:tblPrEx>
          </w:tblPrExChange>
        </w:tblPrEx>
        <w:trPr>
          <w:trHeight w:val="249"/>
          <w:jc w:val="center"/>
          <w:ins w:id="2152" w:author="dsloanm" w:date="2017-03-28T13:00:00Z"/>
          <w:trPrChange w:id="2153" w:author="dsloanm" w:date="2017-03-28T13:09:00Z">
            <w:trPr>
              <w:jc w:val="center"/>
            </w:trPr>
          </w:trPrChange>
        </w:trPr>
        <w:tc>
          <w:tcPr>
            <w:tcW w:w="1179" w:type="dxa"/>
            <w:shd w:val="clear" w:color="auto" w:fill="auto"/>
            <w:vAlign w:val="bottom"/>
            <w:tcPrChange w:id="2154" w:author="dsloanm" w:date="2017-03-28T13:09:00Z">
              <w:tcPr>
                <w:tcW w:w="985" w:type="dxa"/>
                <w:shd w:val="clear" w:color="auto" w:fill="auto"/>
                <w:vAlign w:val="bottom"/>
              </w:tcPr>
            </w:tcPrChange>
          </w:tcPr>
          <w:p w14:paraId="6222E4E4" w14:textId="600C6B03" w:rsidR="001C4F2C" w:rsidRPr="00951EF6" w:rsidRDefault="001C4F2C" w:rsidP="001C4F2C">
            <w:pPr>
              <w:jc w:val="right"/>
              <w:rPr>
                <w:ins w:id="2155" w:author="dsloanm" w:date="2017-03-28T13:00:00Z"/>
              </w:rPr>
            </w:pPr>
            <w:ins w:id="2156" w:author="dsloanm" w:date="2017-03-28T13:02:00Z">
              <w:r>
                <w:rPr>
                  <w:rFonts w:ascii="Calibri" w:hAnsi="Calibri" w:cs="Calibri"/>
                  <w:color w:val="000000"/>
                </w:rPr>
                <w:t>768</w:t>
              </w:r>
            </w:ins>
          </w:p>
        </w:tc>
        <w:tc>
          <w:tcPr>
            <w:tcW w:w="1108" w:type="dxa"/>
            <w:vAlign w:val="bottom"/>
            <w:tcPrChange w:id="2157" w:author="dsloanm" w:date="2017-03-28T13:09:00Z">
              <w:tcPr>
                <w:tcW w:w="926" w:type="dxa"/>
                <w:vAlign w:val="bottom"/>
              </w:tcPr>
            </w:tcPrChange>
          </w:tcPr>
          <w:p w14:paraId="5B42A611" w14:textId="55DD6F29" w:rsidR="001C4F2C" w:rsidRDefault="001C4F2C" w:rsidP="001C4F2C">
            <w:pPr>
              <w:jc w:val="right"/>
              <w:rPr>
                <w:ins w:id="2158" w:author="dsloanm" w:date="2017-03-28T13:01:00Z"/>
                <w:rFonts w:ascii="Calibri" w:hAnsi="Calibri" w:cs="Calibri"/>
                <w:color w:val="000000"/>
              </w:rPr>
            </w:pPr>
            <w:ins w:id="2159" w:author="dsloanm" w:date="2017-03-28T13:02:00Z">
              <w:r>
                <w:rPr>
                  <w:rFonts w:ascii="Calibri" w:hAnsi="Calibri" w:cs="Calibri"/>
                  <w:color w:val="000000"/>
                </w:rPr>
                <w:t>98304</w:t>
              </w:r>
            </w:ins>
          </w:p>
        </w:tc>
        <w:tc>
          <w:tcPr>
            <w:tcW w:w="1210" w:type="dxa"/>
            <w:vAlign w:val="bottom"/>
            <w:tcPrChange w:id="2160" w:author="dsloanm" w:date="2017-03-28T13:09:00Z">
              <w:tcPr>
                <w:tcW w:w="1011" w:type="dxa"/>
                <w:vAlign w:val="bottom"/>
              </w:tcPr>
            </w:tcPrChange>
          </w:tcPr>
          <w:p w14:paraId="6FB3EE3E" w14:textId="52468B80" w:rsidR="001C4F2C" w:rsidRDefault="001C4F2C" w:rsidP="001C4F2C">
            <w:pPr>
              <w:jc w:val="right"/>
              <w:rPr>
                <w:ins w:id="2161" w:author="dsloanm" w:date="2017-03-28T13:00:00Z"/>
                <w:rFonts w:ascii="Calibri" w:hAnsi="Calibri" w:cs="Calibri"/>
                <w:color w:val="000000"/>
              </w:rPr>
            </w:pPr>
            <w:ins w:id="2162" w:author="dsloanm" w:date="2017-03-28T13:01:00Z">
              <w:r>
                <w:rPr>
                  <w:rFonts w:ascii="Calibri" w:hAnsi="Calibri" w:cs="Calibri"/>
                  <w:color w:val="000000"/>
                </w:rPr>
                <w:t>3384.657</w:t>
              </w:r>
            </w:ins>
          </w:p>
        </w:tc>
        <w:tc>
          <w:tcPr>
            <w:tcW w:w="1261" w:type="dxa"/>
            <w:shd w:val="clear" w:color="auto" w:fill="auto"/>
            <w:vAlign w:val="bottom"/>
            <w:tcPrChange w:id="2163" w:author="dsloanm" w:date="2017-03-28T13:09:00Z">
              <w:tcPr>
                <w:tcW w:w="1054" w:type="dxa"/>
                <w:shd w:val="clear" w:color="auto" w:fill="auto"/>
                <w:vAlign w:val="bottom"/>
              </w:tcPr>
            </w:tcPrChange>
          </w:tcPr>
          <w:p w14:paraId="64C7C48C" w14:textId="1AB81D3A" w:rsidR="001C4F2C" w:rsidRPr="00951EF6" w:rsidRDefault="001C4F2C" w:rsidP="001C4F2C">
            <w:pPr>
              <w:jc w:val="right"/>
              <w:rPr>
                <w:ins w:id="2164" w:author="dsloanm" w:date="2017-03-28T13:00:00Z"/>
              </w:rPr>
            </w:pPr>
            <w:ins w:id="2165" w:author="dsloanm" w:date="2017-03-28T13:01:00Z">
              <w:r>
                <w:rPr>
                  <w:rFonts w:ascii="Calibri" w:hAnsi="Calibri" w:cs="Calibri"/>
                  <w:color w:val="000000"/>
                </w:rPr>
                <w:t>3306.514</w:t>
              </w:r>
            </w:ins>
          </w:p>
        </w:tc>
        <w:tc>
          <w:tcPr>
            <w:tcW w:w="1248" w:type="dxa"/>
            <w:shd w:val="clear" w:color="auto" w:fill="auto"/>
            <w:vAlign w:val="bottom"/>
            <w:tcPrChange w:id="2166" w:author="dsloanm" w:date="2017-03-28T13:09:00Z">
              <w:tcPr>
                <w:tcW w:w="1043" w:type="dxa"/>
                <w:shd w:val="clear" w:color="auto" w:fill="auto"/>
                <w:vAlign w:val="bottom"/>
              </w:tcPr>
            </w:tcPrChange>
          </w:tcPr>
          <w:p w14:paraId="5ECC0ACB" w14:textId="2C68C67F" w:rsidR="001C4F2C" w:rsidRPr="00951EF6" w:rsidRDefault="001C4F2C" w:rsidP="001C4F2C">
            <w:pPr>
              <w:jc w:val="right"/>
              <w:rPr>
                <w:ins w:id="2167" w:author="dsloanm" w:date="2017-03-28T13:00:00Z"/>
              </w:rPr>
            </w:pPr>
            <w:ins w:id="2168" w:author="dsloanm" w:date="2017-03-28T13:01:00Z">
              <w:r>
                <w:rPr>
                  <w:rFonts w:ascii="Calibri" w:hAnsi="Calibri" w:cs="Calibri"/>
                  <w:color w:val="000000"/>
                </w:rPr>
                <w:t>3360.021</w:t>
              </w:r>
            </w:ins>
          </w:p>
        </w:tc>
        <w:tc>
          <w:tcPr>
            <w:tcW w:w="1248" w:type="dxa"/>
            <w:shd w:val="clear" w:color="auto" w:fill="auto"/>
            <w:vAlign w:val="bottom"/>
            <w:tcPrChange w:id="2169" w:author="dsloanm" w:date="2017-03-28T13:09:00Z">
              <w:tcPr>
                <w:tcW w:w="1043" w:type="dxa"/>
                <w:shd w:val="clear" w:color="auto" w:fill="auto"/>
                <w:vAlign w:val="bottom"/>
              </w:tcPr>
            </w:tcPrChange>
          </w:tcPr>
          <w:p w14:paraId="54C70914" w14:textId="1F0F7000" w:rsidR="001C4F2C" w:rsidRPr="00951EF6" w:rsidRDefault="001C4F2C" w:rsidP="001C4F2C">
            <w:pPr>
              <w:jc w:val="right"/>
              <w:rPr>
                <w:ins w:id="2170" w:author="dsloanm" w:date="2017-03-28T13:00:00Z"/>
              </w:rPr>
            </w:pPr>
            <w:ins w:id="2171" w:author="dsloanm" w:date="2017-03-28T13:01:00Z">
              <w:r>
                <w:rPr>
                  <w:rFonts w:ascii="Calibri" w:hAnsi="Calibri" w:cs="Calibri"/>
                  <w:color w:val="000000"/>
                </w:rPr>
                <w:t>3366.43</w:t>
              </w:r>
            </w:ins>
          </w:p>
        </w:tc>
        <w:tc>
          <w:tcPr>
            <w:tcW w:w="1387" w:type="dxa"/>
            <w:shd w:val="clear" w:color="auto" w:fill="auto"/>
            <w:vAlign w:val="bottom"/>
            <w:tcPrChange w:id="2172" w:author="dsloanm" w:date="2017-03-28T13:09:00Z">
              <w:tcPr>
                <w:tcW w:w="1159" w:type="dxa"/>
                <w:shd w:val="clear" w:color="auto" w:fill="auto"/>
                <w:vAlign w:val="bottom"/>
              </w:tcPr>
            </w:tcPrChange>
          </w:tcPr>
          <w:p w14:paraId="72B41D5A" w14:textId="2D926929" w:rsidR="001C4F2C" w:rsidRPr="00951EF6" w:rsidRDefault="001C4F2C" w:rsidP="001C4F2C">
            <w:pPr>
              <w:jc w:val="right"/>
              <w:rPr>
                <w:ins w:id="2173" w:author="dsloanm" w:date="2017-03-28T13:00:00Z"/>
              </w:rPr>
            </w:pPr>
            <w:ins w:id="2174" w:author="dsloanm" w:date="2017-03-28T13:01:00Z">
              <w:r>
                <w:rPr>
                  <w:rFonts w:ascii="Calibri" w:hAnsi="Calibri" w:cs="Calibri"/>
                  <w:color w:val="000000"/>
                </w:rPr>
                <w:t>13417.622</w:t>
              </w:r>
            </w:ins>
          </w:p>
        </w:tc>
      </w:tr>
      <w:tr w:rsidR="001C4F2C" w:rsidRPr="00D91812" w14:paraId="465CC7B5" w14:textId="77777777" w:rsidTr="001C4F2C">
        <w:tblPrEx>
          <w:tblPrExChange w:id="2175" w:author="dsloanm" w:date="2017-03-28T13:09:00Z">
            <w:tblPrEx>
              <w:tblW w:w="7944" w:type="dxa"/>
            </w:tblPrEx>
          </w:tblPrExChange>
        </w:tblPrEx>
        <w:trPr>
          <w:trHeight w:val="232"/>
          <w:jc w:val="center"/>
          <w:ins w:id="2176" w:author="dsloanm" w:date="2017-03-28T13:00:00Z"/>
          <w:trPrChange w:id="2177" w:author="dsloanm" w:date="2017-03-28T13:09:00Z">
            <w:trPr>
              <w:jc w:val="center"/>
            </w:trPr>
          </w:trPrChange>
        </w:trPr>
        <w:tc>
          <w:tcPr>
            <w:tcW w:w="1179" w:type="dxa"/>
            <w:shd w:val="clear" w:color="auto" w:fill="auto"/>
            <w:vAlign w:val="bottom"/>
            <w:tcPrChange w:id="2178" w:author="dsloanm" w:date="2017-03-28T13:09:00Z">
              <w:tcPr>
                <w:tcW w:w="985" w:type="dxa"/>
                <w:shd w:val="clear" w:color="auto" w:fill="auto"/>
                <w:vAlign w:val="bottom"/>
              </w:tcPr>
            </w:tcPrChange>
          </w:tcPr>
          <w:p w14:paraId="0DDEFC2B" w14:textId="7C3E8C30" w:rsidR="001C4F2C" w:rsidRPr="00951EF6" w:rsidRDefault="001C4F2C" w:rsidP="001C4F2C">
            <w:pPr>
              <w:jc w:val="right"/>
              <w:rPr>
                <w:ins w:id="2179" w:author="dsloanm" w:date="2017-03-28T13:00:00Z"/>
              </w:rPr>
            </w:pPr>
            <w:ins w:id="2180" w:author="dsloanm" w:date="2017-03-28T13:02:00Z">
              <w:r>
                <w:rPr>
                  <w:rFonts w:ascii="Calibri" w:hAnsi="Calibri" w:cs="Calibri"/>
                  <w:color w:val="000000"/>
                </w:rPr>
                <w:t>1536</w:t>
              </w:r>
            </w:ins>
          </w:p>
        </w:tc>
        <w:tc>
          <w:tcPr>
            <w:tcW w:w="1108" w:type="dxa"/>
            <w:vAlign w:val="bottom"/>
            <w:tcPrChange w:id="2181" w:author="dsloanm" w:date="2017-03-28T13:09:00Z">
              <w:tcPr>
                <w:tcW w:w="926" w:type="dxa"/>
                <w:vAlign w:val="bottom"/>
              </w:tcPr>
            </w:tcPrChange>
          </w:tcPr>
          <w:p w14:paraId="6E07F67E" w14:textId="1BE6449C" w:rsidR="001C4F2C" w:rsidRDefault="001C4F2C" w:rsidP="001C4F2C">
            <w:pPr>
              <w:jc w:val="right"/>
              <w:rPr>
                <w:ins w:id="2182" w:author="dsloanm" w:date="2017-03-28T13:01:00Z"/>
                <w:rFonts w:ascii="Calibri" w:hAnsi="Calibri" w:cs="Calibri"/>
                <w:color w:val="000000"/>
              </w:rPr>
            </w:pPr>
            <w:ins w:id="2183" w:author="dsloanm" w:date="2017-03-28T13:02:00Z">
              <w:r>
                <w:rPr>
                  <w:rFonts w:ascii="Calibri" w:hAnsi="Calibri" w:cs="Calibri"/>
                  <w:color w:val="000000"/>
                </w:rPr>
                <w:t>196608</w:t>
              </w:r>
            </w:ins>
          </w:p>
        </w:tc>
        <w:tc>
          <w:tcPr>
            <w:tcW w:w="1210" w:type="dxa"/>
            <w:vAlign w:val="bottom"/>
            <w:tcPrChange w:id="2184" w:author="dsloanm" w:date="2017-03-28T13:09:00Z">
              <w:tcPr>
                <w:tcW w:w="1011" w:type="dxa"/>
                <w:vAlign w:val="bottom"/>
              </w:tcPr>
            </w:tcPrChange>
          </w:tcPr>
          <w:p w14:paraId="3E7CC81A" w14:textId="78ACFB6F" w:rsidR="001C4F2C" w:rsidRDefault="001C4F2C" w:rsidP="001C4F2C">
            <w:pPr>
              <w:jc w:val="right"/>
              <w:rPr>
                <w:ins w:id="2185" w:author="dsloanm" w:date="2017-03-28T13:00:00Z"/>
                <w:rFonts w:ascii="Calibri" w:hAnsi="Calibri" w:cs="Calibri"/>
                <w:color w:val="000000"/>
              </w:rPr>
            </w:pPr>
            <w:ins w:id="2186" w:author="dsloanm" w:date="2017-03-28T13:01:00Z">
              <w:r>
                <w:rPr>
                  <w:rFonts w:ascii="Calibri" w:hAnsi="Calibri" w:cs="Calibri"/>
                  <w:color w:val="000000"/>
                </w:rPr>
                <w:t>2786.927</w:t>
              </w:r>
            </w:ins>
          </w:p>
        </w:tc>
        <w:tc>
          <w:tcPr>
            <w:tcW w:w="1261" w:type="dxa"/>
            <w:shd w:val="clear" w:color="auto" w:fill="auto"/>
            <w:vAlign w:val="bottom"/>
            <w:tcPrChange w:id="2187" w:author="dsloanm" w:date="2017-03-28T13:09:00Z">
              <w:tcPr>
                <w:tcW w:w="1054" w:type="dxa"/>
                <w:shd w:val="clear" w:color="auto" w:fill="auto"/>
                <w:vAlign w:val="bottom"/>
              </w:tcPr>
            </w:tcPrChange>
          </w:tcPr>
          <w:p w14:paraId="54156D0E" w14:textId="11622436" w:rsidR="001C4F2C" w:rsidRPr="00951EF6" w:rsidRDefault="001C4F2C" w:rsidP="001C4F2C">
            <w:pPr>
              <w:jc w:val="right"/>
              <w:rPr>
                <w:ins w:id="2188" w:author="dsloanm" w:date="2017-03-28T13:00:00Z"/>
              </w:rPr>
            </w:pPr>
            <w:ins w:id="2189" w:author="dsloanm" w:date="2017-03-28T13:01:00Z">
              <w:r>
                <w:rPr>
                  <w:rFonts w:ascii="Calibri" w:hAnsi="Calibri" w:cs="Calibri"/>
                  <w:color w:val="000000"/>
                </w:rPr>
                <w:t>2746.021</w:t>
              </w:r>
            </w:ins>
          </w:p>
        </w:tc>
        <w:tc>
          <w:tcPr>
            <w:tcW w:w="1248" w:type="dxa"/>
            <w:shd w:val="clear" w:color="auto" w:fill="auto"/>
            <w:vAlign w:val="bottom"/>
            <w:tcPrChange w:id="2190" w:author="dsloanm" w:date="2017-03-28T13:09:00Z">
              <w:tcPr>
                <w:tcW w:w="1043" w:type="dxa"/>
                <w:shd w:val="clear" w:color="auto" w:fill="auto"/>
                <w:vAlign w:val="bottom"/>
              </w:tcPr>
            </w:tcPrChange>
          </w:tcPr>
          <w:p w14:paraId="5505833B" w14:textId="00B572A0" w:rsidR="001C4F2C" w:rsidRPr="00951EF6" w:rsidRDefault="001C4F2C" w:rsidP="001C4F2C">
            <w:pPr>
              <w:jc w:val="right"/>
              <w:rPr>
                <w:ins w:id="2191" w:author="dsloanm" w:date="2017-03-28T13:00:00Z"/>
              </w:rPr>
            </w:pPr>
            <w:ins w:id="2192" w:author="dsloanm" w:date="2017-03-28T13:01:00Z">
              <w:r>
                <w:rPr>
                  <w:rFonts w:ascii="Calibri" w:hAnsi="Calibri" w:cs="Calibri"/>
                  <w:color w:val="000000"/>
                </w:rPr>
                <w:t>2723.053</w:t>
              </w:r>
            </w:ins>
          </w:p>
        </w:tc>
        <w:tc>
          <w:tcPr>
            <w:tcW w:w="1248" w:type="dxa"/>
            <w:shd w:val="clear" w:color="auto" w:fill="auto"/>
            <w:vAlign w:val="bottom"/>
            <w:tcPrChange w:id="2193" w:author="dsloanm" w:date="2017-03-28T13:09:00Z">
              <w:tcPr>
                <w:tcW w:w="1043" w:type="dxa"/>
                <w:shd w:val="clear" w:color="auto" w:fill="auto"/>
                <w:vAlign w:val="bottom"/>
              </w:tcPr>
            </w:tcPrChange>
          </w:tcPr>
          <w:p w14:paraId="4F8863C5" w14:textId="795B10E9" w:rsidR="001C4F2C" w:rsidRPr="00951EF6" w:rsidRDefault="001C4F2C" w:rsidP="001C4F2C">
            <w:pPr>
              <w:jc w:val="right"/>
              <w:rPr>
                <w:ins w:id="2194" w:author="dsloanm" w:date="2017-03-28T13:00:00Z"/>
              </w:rPr>
            </w:pPr>
            <w:ins w:id="2195" w:author="dsloanm" w:date="2017-03-28T13:01:00Z">
              <w:r>
                <w:rPr>
                  <w:rFonts w:ascii="Calibri" w:hAnsi="Calibri" w:cs="Calibri"/>
                  <w:color w:val="000000"/>
                </w:rPr>
                <w:t>2745.284</w:t>
              </w:r>
            </w:ins>
          </w:p>
        </w:tc>
        <w:tc>
          <w:tcPr>
            <w:tcW w:w="1387" w:type="dxa"/>
            <w:shd w:val="clear" w:color="auto" w:fill="auto"/>
            <w:vAlign w:val="bottom"/>
            <w:tcPrChange w:id="2196" w:author="dsloanm" w:date="2017-03-28T13:09:00Z">
              <w:tcPr>
                <w:tcW w:w="1159" w:type="dxa"/>
                <w:shd w:val="clear" w:color="auto" w:fill="auto"/>
                <w:vAlign w:val="bottom"/>
              </w:tcPr>
            </w:tcPrChange>
          </w:tcPr>
          <w:p w14:paraId="3E6867A4" w14:textId="0A9B5447" w:rsidR="001C4F2C" w:rsidRPr="00951EF6" w:rsidRDefault="001C4F2C" w:rsidP="001C4F2C">
            <w:pPr>
              <w:jc w:val="right"/>
              <w:rPr>
                <w:ins w:id="2197" w:author="dsloanm" w:date="2017-03-28T13:00:00Z"/>
              </w:rPr>
            </w:pPr>
            <w:ins w:id="2198" w:author="dsloanm" w:date="2017-03-28T13:01:00Z">
              <w:r>
                <w:rPr>
                  <w:rFonts w:ascii="Calibri" w:hAnsi="Calibri" w:cs="Calibri"/>
                  <w:color w:val="000000"/>
                </w:rPr>
                <w:t>11001.285</w:t>
              </w:r>
            </w:ins>
          </w:p>
        </w:tc>
      </w:tr>
      <w:tr w:rsidR="001C4F2C" w:rsidRPr="00D91812" w14:paraId="4973DFF1" w14:textId="77777777" w:rsidTr="001C4F2C">
        <w:tblPrEx>
          <w:tblPrExChange w:id="2199" w:author="dsloanm" w:date="2017-03-28T13:09:00Z">
            <w:tblPrEx>
              <w:tblW w:w="7944" w:type="dxa"/>
            </w:tblPrEx>
          </w:tblPrExChange>
        </w:tblPrEx>
        <w:trPr>
          <w:trHeight w:val="249"/>
          <w:jc w:val="center"/>
          <w:ins w:id="2200" w:author="dsloanm" w:date="2017-03-28T13:00:00Z"/>
          <w:trPrChange w:id="2201" w:author="dsloanm" w:date="2017-03-28T13:09:00Z">
            <w:trPr>
              <w:jc w:val="center"/>
            </w:trPr>
          </w:trPrChange>
        </w:trPr>
        <w:tc>
          <w:tcPr>
            <w:tcW w:w="1179" w:type="dxa"/>
            <w:shd w:val="clear" w:color="auto" w:fill="auto"/>
            <w:vAlign w:val="bottom"/>
            <w:tcPrChange w:id="2202" w:author="dsloanm" w:date="2017-03-28T13:09:00Z">
              <w:tcPr>
                <w:tcW w:w="985" w:type="dxa"/>
                <w:shd w:val="clear" w:color="auto" w:fill="auto"/>
                <w:vAlign w:val="bottom"/>
              </w:tcPr>
            </w:tcPrChange>
          </w:tcPr>
          <w:p w14:paraId="70664F61" w14:textId="75F44DAC" w:rsidR="001C4F2C" w:rsidRPr="00951EF6" w:rsidRDefault="001C4F2C" w:rsidP="001C4F2C">
            <w:pPr>
              <w:jc w:val="right"/>
              <w:rPr>
                <w:ins w:id="2203" w:author="dsloanm" w:date="2017-03-28T13:00:00Z"/>
              </w:rPr>
            </w:pPr>
            <w:ins w:id="2204" w:author="dsloanm" w:date="2017-03-28T13:02:00Z">
              <w:r>
                <w:rPr>
                  <w:rFonts w:ascii="Calibri" w:hAnsi="Calibri" w:cs="Calibri"/>
                  <w:color w:val="000000"/>
                </w:rPr>
                <w:t>3072</w:t>
              </w:r>
            </w:ins>
          </w:p>
        </w:tc>
        <w:tc>
          <w:tcPr>
            <w:tcW w:w="1108" w:type="dxa"/>
            <w:vAlign w:val="bottom"/>
            <w:tcPrChange w:id="2205" w:author="dsloanm" w:date="2017-03-28T13:09:00Z">
              <w:tcPr>
                <w:tcW w:w="926" w:type="dxa"/>
                <w:vAlign w:val="bottom"/>
              </w:tcPr>
            </w:tcPrChange>
          </w:tcPr>
          <w:p w14:paraId="00AF0420" w14:textId="253C60D8" w:rsidR="001C4F2C" w:rsidRDefault="001C4F2C" w:rsidP="001C4F2C">
            <w:pPr>
              <w:jc w:val="right"/>
              <w:rPr>
                <w:ins w:id="2206" w:author="dsloanm" w:date="2017-03-28T13:01:00Z"/>
                <w:rFonts w:ascii="Calibri" w:hAnsi="Calibri" w:cs="Calibri"/>
                <w:color w:val="000000"/>
              </w:rPr>
            </w:pPr>
            <w:ins w:id="2207" w:author="dsloanm" w:date="2017-03-28T13:02:00Z">
              <w:r>
                <w:rPr>
                  <w:rFonts w:ascii="Calibri" w:hAnsi="Calibri" w:cs="Calibri"/>
                  <w:color w:val="000000"/>
                </w:rPr>
                <w:t>393216</w:t>
              </w:r>
            </w:ins>
          </w:p>
        </w:tc>
        <w:tc>
          <w:tcPr>
            <w:tcW w:w="1210" w:type="dxa"/>
            <w:vAlign w:val="bottom"/>
            <w:tcPrChange w:id="2208" w:author="dsloanm" w:date="2017-03-28T13:09:00Z">
              <w:tcPr>
                <w:tcW w:w="1011" w:type="dxa"/>
                <w:vAlign w:val="bottom"/>
              </w:tcPr>
            </w:tcPrChange>
          </w:tcPr>
          <w:p w14:paraId="20003A45" w14:textId="1518E764" w:rsidR="001C4F2C" w:rsidRDefault="001C4F2C" w:rsidP="001C4F2C">
            <w:pPr>
              <w:jc w:val="right"/>
              <w:rPr>
                <w:ins w:id="2209" w:author="dsloanm" w:date="2017-03-28T13:00:00Z"/>
                <w:rFonts w:ascii="Calibri" w:hAnsi="Calibri" w:cs="Calibri"/>
                <w:color w:val="000000"/>
              </w:rPr>
            </w:pPr>
            <w:ins w:id="2210" w:author="dsloanm" w:date="2017-03-28T13:01:00Z">
              <w:r>
                <w:rPr>
                  <w:rFonts w:ascii="Calibri" w:hAnsi="Calibri" w:cs="Calibri"/>
                  <w:color w:val="000000"/>
                </w:rPr>
                <w:t>2944.726</w:t>
              </w:r>
            </w:ins>
          </w:p>
        </w:tc>
        <w:tc>
          <w:tcPr>
            <w:tcW w:w="1261" w:type="dxa"/>
            <w:shd w:val="clear" w:color="auto" w:fill="auto"/>
            <w:vAlign w:val="bottom"/>
            <w:tcPrChange w:id="2211" w:author="dsloanm" w:date="2017-03-28T13:09:00Z">
              <w:tcPr>
                <w:tcW w:w="1054" w:type="dxa"/>
                <w:shd w:val="clear" w:color="auto" w:fill="auto"/>
                <w:vAlign w:val="bottom"/>
              </w:tcPr>
            </w:tcPrChange>
          </w:tcPr>
          <w:p w14:paraId="43C8309F" w14:textId="5C388369" w:rsidR="001C4F2C" w:rsidRPr="00951EF6" w:rsidRDefault="001C4F2C" w:rsidP="001C4F2C">
            <w:pPr>
              <w:jc w:val="right"/>
              <w:rPr>
                <w:ins w:id="2212" w:author="dsloanm" w:date="2017-03-28T13:00:00Z"/>
              </w:rPr>
            </w:pPr>
            <w:ins w:id="2213" w:author="dsloanm" w:date="2017-03-28T13:01:00Z">
              <w:r>
                <w:rPr>
                  <w:rFonts w:ascii="Calibri" w:hAnsi="Calibri" w:cs="Calibri"/>
                  <w:color w:val="000000"/>
                </w:rPr>
                <w:t>2954.255</w:t>
              </w:r>
            </w:ins>
          </w:p>
        </w:tc>
        <w:tc>
          <w:tcPr>
            <w:tcW w:w="1248" w:type="dxa"/>
            <w:shd w:val="clear" w:color="auto" w:fill="auto"/>
            <w:vAlign w:val="bottom"/>
            <w:tcPrChange w:id="2214" w:author="dsloanm" w:date="2017-03-28T13:09:00Z">
              <w:tcPr>
                <w:tcW w:w="1043" w:type="dxa"/>
                <w:shd w:val="clear" w:color="auto" w:fill="auto"/>
                <w:vAlign w:val="bottom"/>
              </w:tcPr>
            </w:tcPrChange>
          </w:tcPr>
          <w:p w14:paraId="71FE2F82" w14:textId="150CE014" w:rsidR="001C4F2C" w:rsidRPr="00951EF6" w:rsidRDefault="001C4F2C" w:rsidP="001C4F2C">
            <w:pPr>
              <w:jc w:val="right"/>
              <w:rPr>
                <w:ins w:id="2215" w:author="dsloanm" w:date="2017-03-28T13:00:00Z"/>
              </w:rPr>
            </w:pPr>
            <w:ins w:id="2216" w:author="dsloanm" w:date="2017-03-28T13:01:00Z">
              <w:r>
                <w:rPr>
                  <w:rFonts w:ascii="Calibri" w:hAnsi="Calibri" w:cs="Calibri"/>
                  <w:color w:val="000000"/>
                </w:rPr>
                <w:t>2954.338</w:t>
              </w:r>
            </w:ins>
          </w:p>
        </w:tc>
        <w:tc>
          <w:tcPr>
            <w:tcW w:w="1248" w:type="dxa"/>
            <w:shd w:val="clear" w:color="auto" w:fill="auto"/>
            <w:vAlign w:val="bottom"/>
            <w:tcPrChange w:id="2217" w:author="dsloanm" w:date="2017-03-28T13:09:00Z">
              <w:tcPr>
                <w:tcW w:w="1043" w:type="dxa"/>
                <w:shd w:val="clear" w:color="auto" w:fill="auto"/>
                <w:vAlign w:val="bottom"/>
              </w:tcPr>
            </w:tcPrChange>
          </w:tcPr>
          <w:p w14:paraId="3F716FB5" w14:textId="6DC1C950" w:rsidR="001C4F2C" w:rsidRPr="00951EF6" w:rsidRDefault="001C4F2C" w:rsidP="001C4F2C">
            <w:pPr>
              <w:jc w:val="right"/>
              <w:rPr>
                <w:ins w:id="2218" w:author="dsloanm" w:date="2017-03-28T13:00:00Z"/>
              </w:rPr>
            </w:pPr>
            <w:ins w:id="2219" w:author="dsloanm" w:date="2017-03-28T13:01:00Z">
              <w:r>
                <w:rPr>
                  <w:rFonts w:ascii="Calibri" w:hAnsi="Calibri" w:cs="Calibri"/>
                  <w:color w:val="000000"/>
                </w:rPr>
                <w:t>2958.292</w:t>
              </w:r>
            </w:ins>
          </w:p>
        </w:tc>
        <w:tc>
          <w:tcPr>
            <w:tcW w:w="1387" w:type="dxa"/>
            <w:shd w:val="clear" w:color="auto" w:fill="auto"/>
            <w:vAlign w:val="bottom"/>
            <w:tcPrChange w:id="2220" w:author="dsloanm" w:date="2017-03-28T13:09:00Z">
              <w:tcPr>
                <w:tcW w:w="1159" w:type="dxa"/>
                <w:shd w:val="clear" w:color="auto" w:fill="auto"/>
                <w:vAlign w:val="bottom"/>
              </w:tcPr>
            </w:tcPrChange>
          </w:tcPr>
          <w:p w14:paraId="7DD758BA" w14:textId="5B989B3A" w:rsidR="001C4F2C" w:rsidRPr="00951EF6" w:rsidRDefault="001C4F2C" w:rsidP="001C4F2C">
            <w:pPr>
              <w:jc w:val="right"/>
              <w:rPr>
                <w:ins w:id="2221" w:author="dsloanm" w:date="2017-03-28T13:00:00Z"/>
              </w:rPr>
            </w:pPr>
            <w:ins w:id="2222" w:author="dsloanm" w:date="2017-03-28T13:01:00Z">
              <w:r>
                <w:rPr>
                  <w:rFonts w:ascii="Calibri" w:hAnsi="Calibri" w:cs="Calibri"/>
                  <w:color w:val="000000"/>
                </w:rPr>
                <w:t>11811.611</w:t>
              </w:r>
            </w:ins>
          </w:p>
        </w:tc>
      </w:tr>
      <w:tr w:rsidR="001C4F2C" w:rsidRPr="00D91812" w14:paraId="3BF829E0" w14:textId="77777777" w:rsidTr="001C4F2C">
        <w:tblPrEx>
          <w:tblPrExChange w:id="2223" w:author="dsloanm" w:date="2017-03-28T13:09:00Z">
            <w:tblPrEx>
              <w:tblW w:w="7944" w:type="dxa"/>
            </w:tblPrEx>
          </w:tblPrExChange>
        </w:tblPrEx>
        <w:trPr>
          <w:trHeight w:val="232"/>
          <w:jc w:val="center"/>
          <w:ins w:id="2224" w:author="dsloanm" w:date="2017-03-28T13:00:00Z"/>
          <w:trPrChange w:id="2225" w:author="dsloanm" w:date="2017-03-28T13:09:00Z">
            <w:trPr>
              <w:jc w:val="center"/>
            </w:trPr>
          </w:trPrChange>
        </w:trPr>
        <w:tc>
          <w:tcPr>
            <w:tcW w:w="1179" w:type="dxa"/>
            <w:shd w:val="clear" w:color="auto" w:fill="auto"/>
            <w:vAlign w:val="bottom"/>
            <w:tcPrChange w:id="2226" w:author="dsloanm" w:date="2017-03-28T13:09:00Z">
              <w:tcPr>
                <w:tcW w:w="985" w:type="dxa"/>
                <w:shd w:val="clear" w:color="auto" w:fill="auto"/>
                <w:vAlign w:val="bottom"/>
              </w:tcPr>
            </w:tcPrChange>
          </w:tcPr>
          <w:p w14:paraId="7D62EA80" w14:textId="1BE770DF" w:rsidR="001C4F2C" w:rsidRPr="00951EF6" w:rsidRDefault="001C4F2C" w:rsidP="001C4F2C">
            <w:pPr>
              <w:jc w:val="right"/>
              <w:rPr>
                <w:ins w:id="2227" w:author="dsloanm" w:date="2017-03-28T13:00:00Z"/>
              </w:rPr>
            </w:pPr>
            <w:ins w:id="2228" w:author="dsloanm" w:date="2017-03-28T13:02:00Z">
              <w:r>
                <w:rPr>
                  <w:rFonts w:ascii="Calibri" w:hAnsi="Calibri" w:cs="Calibri"/>
                  <w:color w:val="000000"/>
                </w:rPr>
                <w:t>6144</w:t>
              </w:r>
            </w:ins>
          </w:p>
        </w:tc>
        <w:tc>
          <w:tcPr>
            <w:tcW w:w="1108" w:type="dxa"/>
            <w:vAlign w:val="bottom"/>
            <w:tcPrChange w:id="2229" w:author="dsloanm" w:date="2017-03-28T13:09:00Z">
              <w:tcPr>
                <w:tcW w:w="926" w:type="dxa"/>
                <w:vAlign w:val="bottom"/>
              </w:tcPr>
            </w:tcPrChange>
          </w:tcPr>
          <w:p w14:paraId="43DDA70B" w14:textId="2B4AF11B" w:rsidR="001C4F2C" w:rsidRDefault="001C4F2C" w:rsidP="001C4F2C">
            <w:pPr>
              <w:jc w:val="right"/>
              <w:rPr>
                <w:ins w:id="2230" w:author="dsloanm" w:date="2017-03-28T13:01:00Z"/>
                <w:rFonts w:ascii="Calibri" w:hAnsi="Calibri" w:cs="Calibri"/>
                <w:color w:val="000000"/>
              </w:rPr>
            </w:pPr>
            <w:ins w:id="2231" w:author="dsloanm" w:date="2017-03-28T13:02:00Z">
              <w:r>
                <w:rPr>
                  <w:rFonts w:ascii="Calibri" w:hAnsi="Calibri" w:cs="Calibri"/>
                  <w:color w:val="000000"/>
                </w:rPr>
                <w:t>786432</w:t>
              </w:r>
            </w:ins>
          </w:p>
        </w:tc>
        <w:tc>
          <w:tcPr>
            <w:tcW w:w="1210" w:type="dxa"/>
            <w:vAlign w:val="bottom"/>
            <w:tcPrChange w:id="2232" w:author="dsloanm" w:date="2017-03-28T13:09:00Z">
              <w:tcPr>
                <w:tcW w:w="1011" w:type="dxa"/>
                <w:vAlign w:val="bottom"/>
              </w:tcPr>
            </w:tcPrChange>
          </w:tcPr>
          <w:p w14:paraId="56CB3B6A" w14:textId="62FB408F" w:rsidR="001C4F2C" w:rsidRDefault="001C4F2C" w:rsidP="001C4F2C">
            <w:pPr>
              <w:jc w:val="right"/>
              <w:rPr>
                <w:ins w:id="2233" w:author="dsloanm" w:date="2017-03-28T13:00:00Z"/>
                <w:rFonts w:ascii="Calibri" w:hAnsi="Calibri" w:cs="Calibri"/>
                <w:color w:val="000000"/>
              </w:rPr>
            </w:pPr>
            <w:ins w:id="2234" w:author="dsloanm" w:date="2017-03-28T13:01:00Z">
              <w:r>
                <w:rPr>
                  <w:rFonts w:ascii="Calibri" w:hAnsi="Calibri" w:cs="Calibri"/>
                  <w:color w:val="000000"/>
                </w:rPr>
                <w:t>4290.212</w:t>
              </w:r>
            </w:ins>
          </w:p>
        </w:tc>
        <w:tc>
          <w:tcPr>
            <w:tcW w:w="1261" w:type="dxa"/>
            <w:shd w:val="clear" w:color="auto" w:fill="auto"/>
            <w:vAlign w:val="bottom"/>
            <w:tcPrChange w:id="2235" w:author="dsloanm" w:date="2017-03-28T13:09:00Z">
              <w:tcPr>
                <w:tcW w:w="1054" w:type="dxa"/>
                <w:shd w:val="clear" w:color="auto" w:fill="auto"/>
                <w:vAlign w:val="bottom"/>
              </w:tcPr>
            </w:tcPrChange>
          </w:tcPr>
          <w:p w14:paraId="4DB348B8" w14:textId="057FA199" w:rsidR="001C4F2C" w:rsidRPr="00951EF6" w:rsidRDefault="001C4F2C" w:rsidP="001C4F2C">
            <w:pPr>
              <w:jc w:val="right"/>
              <w:rPr>
                <w:ins w:id="2236" w:author="dsloanm" w:date="2017-03-28T13:00:00Z"/>
              </w:rPr>
            </w:pPr>
            <w:ins w:id="2237" w:author="dsloanm" w:date="2017-03-28T13:01:00Z">
              <w:r>
                <w:rPr>
                  <w:rFonts w:ascii="Calibri" w:hAnsi="Calibri" w:cs="Calibri"/>
                  <w:color w:val="000000"/>
                </w:rPr>
                <w:t>3533.092</w:t>
              </w:r>
            </w:ins>
          </w:p>
        </w:tc>
        <w:tc>
          <w:tcPr>
            <w:tcW w:w="1248" w:type="dxa"/>
            <w:shd w:val="clear" w:color="auto" w:fill="auto"/>
            <w:vAlign w:val="bottom"/>
            <w:tcPrChange w:id="2238" w:author="dsloanm" w:date="2017-03-28T13:09:00Z">
              <w:tcPr>
                <w:tcW w:w="1043" w:type="dxa"/>
                <w:shd w:val="clear" w:color="auto" w:fill="auto"/>
                <w:vAlign w:val="bottom"/>
              </w:tcPr>
            </w:tcPrChange>
          </w:tcPr>
          <w:p w14:paraId="71F9944E" w14:textId="6B1E5570" w:rsidR="001C4F2C" w:rsidRPr="00951EF6" w:rsidRDefault="001C4F2C" w:rsidP="001C4F2C">
            <w:pPr>
              <w:jc w:val="right"/>
              <w:rPr>
                <w:ins w:id="2239" w:author="dsloanm" w:date="2017-03-28T13:00:00Z"/>
              </w:rPr>
            </w:pPr>
            <w:ins w:id="2240" w:author="dsloanm" w:date="2017-03-28T13:01:00Z">
              <w:r>
                <w:rPr>
                  <w:rFonts w:ascii="Calibri" w:hAnsi="Calibri" w:cs="Calibri"/>
                  <w:color w:val="000000"/>
                </w:rPr>
                <w:t>3513.919</w:t>
              </w:r>
            </w:ins>
          </w:p>
        </w:tc>
        <w:tc>
          <w:tcPr>
            <w:tcW w:w="1248" w:type="dxa"/>
            <w:shd w:val="clear" w:color="auto" w:fill="auto"/>
            <w:vAlign w:val="bottom"/>
            <w:tcPrChange w:id="2241" w:author="dsloanm" w:date="2017-03-28T13:09:00Z">
              <w:tcPr>
                <w:tcW w:w="1043" w:type="dxa"/>
                <w:shd w:val="clear" w:color="auto" w:fill="auto"/>
                <w:vAlign w:val="bottom"/>
              </w:tcPr>
            </w:tcPrChange>
          </w:tcPr>
          <w:p w14:paraId="0EBB6FE5" w14:textId="48E99CAE" w:rsidR="001C4F2C" w:rsidRPr="00951EF6" w:rsidRDefault="001C4F2C" w:rsidP="001C4F2C">
            <w:pPr>
              <w:jc w:val="right"/>
              <w:rPr>
                <w:ins w:id="2242" w:author="dsloanm" w:date="2017-03-28T13:00:00Z"/>
              </w:rPr>
            </w:pPr>
            <w:ins w:id="2243" w:author="dsloanm" w:date="2017-03-28T13:01:00Z">
              <w:r>
                <w:rPr>
                  <w:rFonts w:ascii="Calibri" w:hAnsi="Calibri" w:cs="Calibri"/>
                  <w:color w:val="000000"/>
                </w:rPr>
                <w:t>3511.966</w:t>
              </w:r>
            </w:ins>
          </w:p>
        </w:tc>
        <w:tc>
          <w:tcPr>
            <w:tcW w:w="1387" w:type="dxa"/>
            <w:shd w:val="clear" w:color="auto" w:fill="auto"/>
            <w:vAlign w:val="bottom"/>
            <w:tcPrChange w:id="2244" w:author="dsloanm" w:date="2017-03-28T13:09:00Z">
              <w:tcPr>
                <w:tcW w:w="1159" w:type="dxa"/>
                <w:shd w:val="clear" w:color="auto" w:fill="auto"/>
                <w:vAlign w:val="bottom"/>
              </w:tcPr>
            </w:tcPrChange>
          </w:tcPr>
          <w:p w14:paraId="47C06BE6" w14:textId="59D60675" w:rsidR="001C4F2C" w:rsidRPr="00951EF6" w:rsidRDefault="001C4F2C" w:rsidP="001C4F2C">
            <w:pPr>
              <w:jc w:val="right"/>
              <w:rPr>
                <w:ins w:id="2245" w:author="dsloanm" w:date="2017-03-28T13:00:00Z"/>
              </w:rPr>
            </w:pPr>
            <w:ins w:id="2246" w:author="dsloanm" w:date="2017-03-28T13:01:00Z">
              <w:r>
                <w:rPr>
                  <w:rFonts w:ascii="Calibri" w:hAnsi="Calibri" w:cs="Calibri"/>
                  <w:color w:val="000000"/>
                </w:rPr>
                <w:t>14849.189</w:t>
              </w:r>
            </w:ins>
          </w:p>
        </w:tc>
      </w:tr>
      <w:tr w:rsidR="001C4F2C" w:rsidRPr="00D91812" w14:paraId="03098185" w14:textId="77777777" w:rsidTr="001C4F2C">
        <w:tblPrEx>
          <w:tblPrExChange w:id="2247" w:author="dsloanm" w:date="2017-03-28T13:09:00Z">
            <w:tblPrEx>
              <w:tblW w:w="7944" w:type="dxa"/>
            </w:tblPrEx>
          </w:tblPrExChange>
        </w:tblPrEx>
        <w:trPr>
          <w:trHeight w:val="249"/>
          <w:jc w:val="center"/>
          <w:ins w:id="2248" w:author="dsloanm" w:date="2017-03-28T13:00:00Z"/>
          <w:trPrChange w:id="2249" w:author="dsloanm" w:date="2017-03-28T13:09:00Z">
            <w:trPr>
              <w:jc w:val="center"/>
            </w:trPr>
          </w:trPrChange>
        </w:trPr>
        <w:tc>
          <w:tcPr>
            <w:tcW w:w="1179" w:type="dxa"/>
            <w:tcBorders>
              <w:bottom w:val="double" w:sz="4" w:space="0" w:color="auto"/>
            </w:tcBorders>
            <w:shd w:val="clear" w:color="auto" w:fill="auto"/>
            <w:vAlign w:val="bottom"/>
            <w:tcPrChange w:id="2250" w:author="dsloanm" w:date="2017-03-28T13:09:00Z">
              <w:tcPr>
                <w:tcW w:w="985" w:type="dxa"/>
                <w:tcBorders>
                  <w:bottom w:val="double" w:sz="4" w:space="0" w:color="auto"/>
                </w:tcBorders>
                <w:shd w:val="clear" w:color="auto" w:fill="auto"/>
                <w:vAlign w:val="bottom"/>
              </w:tcPr>
            </w:tcPrChange>
          </w:tcPr>
          <w:p w14:paraId="1F746805" w14:textId="75783F58" w:rsidR="001C4F2C" w:rsidRDefault="001C4F2C" w:rsidP="001C4F2C">
            <w:pPr>
              <w:jc w:val="right"/>
              <w:rPr>
                <w:ins w:id="2251" w:author="dsloanm" w:date="2017-03-28T13:00:00Z"/>
                <w:rFonts w:ascii="Calibri" w:hAnsi="Calibri" w:cs="Calibri"/>
                <w:color w:val="000000"/>
              </w:rPr>
            </w:pPr>
            <w:ins w:id="2252" w:author="dsloanm" w:date="2017-03-28T13:02:00Z">
              <w:r>
                <w:rPr>
                  <w:rFonts w:ascii="Calibri" w:hAnsi="Calibri" w:cs="Calibri"/>
                  <w:color w:val="000000"/>
                </w:rPr>
                <w:t>12288</w:t>
              </w:r>
            </w:ins>
          </w:p>
        </w:tc>
        <w:tc>
          <w:tcPr>
            <w:tcW w:w="1108" w:type="dxa"/>
            <w:tcBorders>
              <w:bottom w:val="double" w:sz="4" w:space="0" w:color="auto"/>
            </w:tcBorders>
            <w:vAlign w:val="bottom"/>
            <w:tcPrChange w:id="2253" w:author="dsloanm" w:date="2017-03-28T13:09:00Z">
              <w:tcPr>
                <w:tcW w:w="926" w:type="dxa"/>
                <w:tcBorders>
                  <w:bottom w:val="double" w:sz="4" w:space="0" w:color="auto"/>
                </w:tcBorders>
                <w:vAlign w:val="bottom"/>
              </w:tcPr>
            </w:tcPrChange>
          </w:tcPr>
          <w:p w14:paraId="36EE8588" w14:textId="7ADCD1EB" w:rsidR="001C4F2C" w:rsidRDefault="001C4F2C" w:rsidP="001C4F2C">
            <w:pPr>
              <w:jc w:val="right"/>
              <w:rPr>
                <w:ins w:id="2254" w:author="dsloanm" w:date="2017-03-28T13:01:00Z"/>
                <w:rFonts w:ascii="Calibri" w:hAnsi="Calibri" w:cs="Calibri"/>
                <w:color w:val="000000"/>
              </w:rPr>
            </w:pPr>
            <w:ins w:id="2255" w:author="dsloanm" w:date="2017-03-28T13:02:00Z">
              <w:r>
                <w:rPr>
                  <w:rFonts w:ascii="Calibri" w:hAnsi="Calibri" w:cs="Calibri"/>
                  <w:color w:val="000000"/>
                </w:rPr>
                <w:t>1572864</w:t>
              </w:r>
            </w:ins>
          </w:p>
        </w:tc>
        <w:tc>
          <w:tcPr>
            <w:tcW w:w="1210" w:type="dxa"/>
            <w:tcBorders>
              <w:bottom w:val="double" w:sz="4" w:space="0" w:color="auto"/>
            </w:tcBorders>
            <w:vAlign w:val="bottom"/>
            <w:tcPrChange w:id="2256" w:author="dsloanm" w:date="2017-03-28T13:09:00Z">
              <w:tcPr>
                <w:tcW w:w="1011" w:type="dxa"/>
                <w:tcBorders>
                  <w:bottom w:val="double" w:sz="4" w:space="0" w:color="auto"/>
                </w:tcBorders>
                <w:vAlign w:val="bottom"/>
              </w:tcPr>
            </w:tcPrChange>
          </w:tcPr>
          <w:p w14:paraId="4FC73838" w14:textId="0C28C930" w:rsidR="001C4F2C" w:rsidRDefault="001C4F2C" w:rsidP="001C4F2C">
            <w:pPr>
              <w:jc w:val="right"/>
              <w:rPr>
                <w:ins w:id="2257" w:author="dsloanm" w:date="2017-03-28T13:00:00Z"/>
                <w:rFonts w:ascii="Calibri" w:hAnsi="Calibri" w:cs="Calibri"/>
                <w:color w:val="000000"/>
              </w:rPr>
            </w:pPr>
            <w:ins w:id="2258" w:author="dsloanm" w:date="2017-03-28T13:02:00Z">
              <w:r>
                <w:rPr>
                  <w:rFonts w:ascii="Calibri" w:hAnsi="Calibri" w:cs="Calibri"/>
                  <w:color w:val="000000"/>
                </w:rPr>
                <w:t>2962.049</w:t>
              </w:r>
            </w:ins>
          </w:p>
        </w:tc>
        <w:tc>
          <w:tcPr>
            <w:tcW w:w="1261" w:type="dxa"/>
            <w:tcBorders>
              <w:bottom w:val="double" w:sz="4" w:space="0" w:color="auto"/>
            </w:tcBorders>
            <w:shd w:val="clear" w:color="auto" w:fill="auto"/>
            <w:vAlign w:val="bottom"/>
            <w:tcPrChange w:id="2259" w:author="dsloanm" w:date="2017-03-28T13:09:00Z">
              <w:tcPr>
                <w:tcW w:w="1054" w:type="dxa"/>
                <w:tcBorders>
                  <w:bottom w:val="double" w:sz="4" w:space="0" w:color="auto"/>
                </w:tcBorders>
                <w:shd w:val="clear" w:color="auto" w:fill="auto"/>
                <w:vAlign w:val="bottom"/>
              </w:tcPr>
            </w:tcPrChange>
          </w:tcPr>
          <w:p w14:paraId="28C4AEB9" w14:textId="045EEB2D" w:rsidR="001C4F2C" w:rsidRDefault="001C4F2C" w:rsidP="001C4F2C">
            <w:pPr>
              <w:jc w:val="right"/>
              <w:rPr>
                <w:ins w:id="2260" w:author="dsloanm" w:date="2017-03-28T13:00:00Z"/>
                <w:rFonts w:ascii="Calibri" w:hAnsi="Calibri" w:cs="Calibri"/>
                <w:color w:val="000000"/>
              </w:rPr>
            </w:pPr>
            <w:ins w:id="2261" w:author="dsloanm" w:date="2017-03-28T13:02:00Z">
              <w:r>
                <w:rPr>
                  <w:rFonts w:ascii="Calibri" w:hAnsi="Calibri" w:cs="Calibri"/>
                  <w:color w:val="000000"/>
                </w:rPr>
                <w:t>3469.729</w:t>
              </w:r>
            </w:ins>
          </w:p>
        </w:tc>
        <w:tc>
          <w:tcPr>
            <w:tcW w:w="1248" w:type="dxa"/>
            <w:tcBorders>
              <w:bottom w:val="double" w:sz="4" w:space="0" w:color="auto"/>
            </w:tcBorders>
            <w:shd w:val="clear" w:color="auto" w:fill="auto"/>
            <w:vAlign w:val="bottom"/>
            <w:tcPrChange w:id="2262" w:author="dsloanm" w:date="2017-03-28T13:09:00Z">
              <w:tcPr>
                <w:tcW w:w="1043" w:type="dxa"/>
                <w:tcBorders>
                  <w:bottom w:val="double" w:sz="4" w:space="0" w:color="auto"/>
                </w:tcBorders>
                <w:shd w:val="clear" w:color="auto" w:fill="auto"/>
                <w:vAlign w:val="bottom"/>
              </w:tcPr>
            </w:tcPrChange>
          </w:tcPr>
          <w:p w14:paraId="1C6FC06F" w14:textId="2A6427B3" w:rsidR="001C4F2C" w:rsidRDefault="001C4F2C" w:rsidP="001C4F2C">
            <w:pPr>
              <w:jc w:val="right"/>
              <w:rPr>
                <w:ins w:id="2263" w:author="dsloanm" w:date="2017-03-28T13:00:00Z"/>
                <w:rFonts w:ascii="Calibri" w:hAnsi="Calibri" w:cs="Calibri"/>
                <w:color w:val="000000"/>
              </w:rPr>
            </w:pPr>
            <w:ins w:id="2264" w:author="dsloanm" w:date="2017-03-28T13:02:00Z">
              <w:r>
                <w:rPr>
                  <w:rFonts w:ascii="Calibri" w:hAnsi="Calibri" w:cs="Calibri"/>
                  <w:color w:val="000000"/>
                </w:rPr>
                <w:t>3395.223</w:t>
              </w:r>
            </w:ins>
          </w:p>
        </w:tc>
        <w:tc>
          <w:tcPr>
            <w:tcW w:w="1248" w:type="dxa"/>
            <w:tcBorders>
              <w:bottom w:val="double" w:sz="4" w:space="0" w:color="auto"/>
            </w:tcBorders>
            <w:shd w:val="clear" w:color="auto" w:fill="auto"/>
            <w:vAlign w:val="bottom"/>
            <w:tcPrChange w:id="2265" w:author="dsloanm" w:date="2017-03-28T13:09:00Z">
              <w:tcPr>
                <w:tcW w:w="1043" w:type="dxa"/>
                <w:tcBorders>
                  <w:bottom w:val="double" w:sz="4" w:space="0" w:color="auto"/>
                </w:tcBorders>
                <w:shd w:val="clear" w:color="auto" w:fill="auto"/>
                <w:vAlign w:val="bottom"/>
              </w:tcPr>
            </w:tcPrChange>
          </w:tcPr>
          <w:p w14:paraId="063611E8" w14:textId="29714C2A" w:rsidR="001C4F2C" w:rsidRDefault="001C4F2C" w:rsidP="001C4F2C">
            <w:pPr>
              <w:jc w:val="right"/>
              <w:rPr>
                <w:ins w:id="2266" w:author="dsloanm" w:date="2017-03-28T13:00:00Z"/>
                <w:rFonts w:ascii="Calibri" w:hAnsi="Calibri" w:cs="Calibri"/>
                <w:color w:val="000000"/>
              </w:rPr>
            </w:pPr>
            <w:ins w:id="2267" w:author="dsloanm" w:date="2017-03-28T13:02:00Z">
              <w:r>
                <w:rPr>
                  <w:rFonts w:ascii="Calibri" w:hAnsi="Calibri" w:cs="Calibri"/>
                  <w:color w:val="000000"/>
                </w:rPr>
                <w:t>3373.497</w:t>
              </w:r>
            </w:ins>
          </w:p>
        </w:tc>
        <w:tc>
          <w:tcPr>
            <w:tcW w:w="1387" w:type="dxa"/>
            <w:tcBorders>
              <w:bottom w:val="double" w:sz="4" w:space="0" w:color="auto"/>
            </w:tcBorders>
            <w:shd w:val="clear" w:color="auto" w:fill="auto"/>
            <w:vAlign w:val="bottom"/>
            <w:tcPrChange w:id="2268" w:author="dsloanm" w:date="2017-03-28T13:09:00Z">
              <w:tcPr>
                <w:tcW w:w="1159" w:type="dxa"/>
                <w:tcBorders>
                  <w:bottom w:val="double" w:sz="4" w:space="0" w:color="auto"/>
                </w:tcBorders>
                <w:shd w:val="clear" w:color="auto" w:fill="auto"/>
                <w:vAlign w:val="bottom"/>
              </w:tcPr>
            </w:tcPrChange>
          </w:tcPr>
          <w:p w14:paraId="6359B1DE" w14:textId="2ACD56AE" w:rsidR="001C4F2C" w:rsidRDefault="001C4F2C" w:rsidP="001C4F2C">
            <w:pPr>
              <w:jc w:val="right"/>
              <w:rPr>
                <w:ins w:id="2269" w:author="dsloanm" w:date="2017-03-28T13:00:00Z"/>
                <w:rFonts w:ascii="Calibri" w:hAnsi="Calibri" w:cs="Calibri"/>
                <w:color w:val="000000"/>
              </w:rPr>
            </w:pPr>
            <w:ins w:id="2270" w:author="dsloanm" w:date="2017-03-28T13:02:00Z">
              <w:r>
                <w:rPr>
                  <w:rFonts w:ascii="Calibri" w:hAnsi="Calibri" w:cs="Calibri"/>
                  <w:color w:val="000000"/>
                </w:rPr>
                <w:t>13200.498</w:t>
              </w:r>
            </w:ins>
          </w:p>
        </w:tc>
      </w:tr>
    </w:tbl>
    <w:p w14:paraId="5047A8D1" w14:textId="16EA69C9" w:rsidR="00254B72" w:rsidRPr="005222EB" w:rsidRDefault="00E27CB7" w:rsidP="005222EB">
      <w:pPr>
        <w:pStyle w:val="Caption"/>
        <w:jc w:val="center"/>
        <w:rPr>
          <w:ins w:id="2271" w:author="dsloanm" w:date="2017-03-28T12:55:00Z"/>
        </w:rPr>
      </w:pPr>
      <w:ins w:id="2272" w:author="dsloanm" w:date="2017-03-28T13:00:00Z">
        <w:r>
          <w:t xml:space="preserve">Table </w:t>
        </w:r>
        <w:r>
          <w:fldChar w:fldCharType="begin"/>
        </w:r>
        <w:r>
          <w:instrText xml:space="preserve"> SEQ Table \* ARABIC </w:instrText>
        </w:r>
        <w:r>
          <w:fldChar w:fldCharType="separate"/>
        </w:r>
      </w:ins>
      <w:ins w:id="2273" w:author="dsloanm" w:date="2017-06-21T13:47:00Z">
        <w:r w:rsidR="00E5516B">
          <w:rPr>
            <w:noProof/>
          </w:rPr>
          <w:t>12</w:t>
        </w:r>
      </w:ins>
      <w:ins w:id="2274" w:author="dsloanm" w:date="2017-03-28T13:00:00Z">
        <w:r>
          <w:rPr>
            <w:noProof/>
          </w:rPr>
          <w:fldChar w:fldCharType="end"/>
        </w:r>
        <w:r>
          <w:t>.</w:t>
        </w:r>
        <w:r w:rsidRPr="001004E0">
          <w:t xml:space="preserve"> </w:t>
        </w:r>
        <w:r>
          <w:t>Effect of I/O load on ARCHER. 4 files.</w:t>
        </w:r>
      </w:ins>
    </w:p>
    <w:p w14:paraId="3CFA6B8B" w14:textId="1CB7C5FB" w:rsidR="00714FAE" w:rsidDel="008050FD" w:rsidRDefault="00714FAE" w:rsidP="00714FAE">
      <w:pPr>
        <w:jc w:val="both"/>
        <w:rPr>
          <w:del w:id="2275" w:author="TURNER Andrew" w:date="2017-06-22T09:30:00Z"/>
        </w:rPr>
      </w:pPr>
      <w:r>
        <w:t>At core counts below 96, the data trends are reasonably similar and we see that bandwidth is on average divided equally between writers. E.g. the aggregate bandwidth of two benchio instances, each with 24 writers putting data to independent files, is roughly equivalent to the bandwidth of a single instance with 48 writers. However, as number of writers increase, there is a definite trend that multiple files give better performance than a single file. This is particularly apparent in the 768 writers case where a single file sees approximately 5800 MiB/s while four files achieves near 1</w:t>
      </w:r>
      <w:r w:rsidR="001143A6">
        <w:t>4</w:t>
      </w:r>
      <w:r>
        <w:t>000 MiB/s, more than a factor of two difference. In further work, investigations into using varying numbers of files, from the current findings on a single shared file to the extreme case of a single file per process, could be done to further explore the results seen here.</w:t>
      </w:r>
    </w:p>
    <w:p w14:paraId="34B6D73D" w14:textId="1F8B89F6" w:rsidR="00CA4003" w:rsidRDefault="00CA4003" w:rsidP="00714FAE">
      <w:pPr>
        <w:jc w:val="both"/>
        <w:rPr>
          <w:ins w:id="2276" w:author="dsloanm" w:date="2017-06-14T12:48:00Z"/>
        </w:rPr>
      </w:pPr>
    </w:p>
    <w:p w14:paraId="47385997" w14:textId="4960FC67" w:rsidR="00296147" w:rsidRDefault="00296147">
      <w:pPr>
        <w:pStyle w:val="Heading2"/>
        <w:rPr>
          <w:ins w:id="2277" w:author="dsloanm" w:date="2017-06-14T12:48:00Z"/>
        </w:rPr>
        <w:pPrChange w:id="2278" w:author="dsloanm" w:date="2017-06-14T12:48:00Z">
          <w:pPr>
            <w:jc w:val="both"/>
          </w:pPr>
        </w:pPrChange>
      </w:pPr>
      <w:ins w:id="2279" w:author="dsloanm" w:date="2017-06-14T12:48:00Z">
        <w:r>
          <w:t>Cirrus Performance</w:t>
        </w:r>
      </w:ins>
    </w:p>
    <w:p w14:paraId="28BFE585" w14:textId="38C30717" w:rsidR="00296147" w:rsidRDefault="00296147">
      <w:pPr>
        <w:jc w:val="both"/>
        <w:rPr>
          <w:ins w:id="2280" w:author="dsloanm" w:date="2017-06-14T12:51:00Z"/>
        </w:rPr>
      </w:pPr>
      <w:ins w:id="2281" w:author="dsloanm" w:date="2017-06-14T12:51:00Z">
        <w:r>
          <w:t>The Cirrus service also makes use of a Lustre-based file system for its storage but differs from ARCHER in its implementation and defaults. Default Lustre settings are:</w:t>
        </w:r>
      </w:ins>
    </w:p>
    <w:p w14:paraId="2CF3D3D3" w14:textId="64F899FD" w:rsidR="00296147" w:rsidRDefault="00296147">
      <w:pPr>
        <w:jc w:val="both"/>
        <w:rPr>
          <w:ins w:id="2282" w:author="dsloanm" w:date="2017-06-14T12:53:00Z"/>
        </w:rPr>
      </w:pPr>
    </w:p>
    <w:p w14:paraId="1F8B7A7B" w14:textId="77777777" w:rsidR="00296147" w:rsidRDefault="00296147">
      <w:pPr>
        <w:pStyle w:val="ListParagraph"/>
        <w:numPr>
          <w:ilvl w:val="0"/>
          <w:numId w:val="4"/>
        </w:numPr>
        <w:jc w:val="both"/>
        <w:rPr>
          <w:ins w:id="2283" w:author="dsloanm" w:date="2017-06-14T12:54:00Z"/>
        </w:rPr>
      </w:pPr>
      <w:ins w:id="2284" w:author="dsloanm" w:date="2017-06-14T12:54:00Z">
        <w:r>
          <w:t>Stripe size: 1 MiB</w:t>
        </w:r>
      </w:ins>
    </w:p>
    <w:p w14:paraId="44E689D0" w14:textId="6A5CBC11" w:rsidR="00296147" w:rsidRDefault="00296147">
      <w:pPr>
        <w:pStyle w:val="ListParagraph"/>
        <w:numPr>
          <w:ilvl w:val="0"/>
          <w:numId w:val="4"/>
        </w:numPr>
        <w:jc w:val="both"/>
        <w:rPr>
          <w:ins w:id="2285" w:author="dsloanm" w:date="2017-06-14T12:54:00Z"/>
        </w:rPr>
      </w:pPr>
      <w:ins w:id="2286" w:author="dsloanm" w:date="2017-06-14T12:54:00Z">
        <w:r>
          <w:t>Number of stripes: 1</w:t>
        </w:r>
      </w:ins>
    </w:p>
    <w:p w14:paraId="3038790B" w14:textId="77777777" w:rsidR="00296147" w:rsidRDefault="00296147">
      <w:pPr>
        <w:jc w:val="both"/>
        <w:rPr>
          <w:ins w:id="2287" w:author="dsloanm" w:date="2017-06-14T12:48:00Z"/>
        </w:rPr>
      </w:pPr>
    </w:p>
    <w:p w14:paraId="49D8F67F" w14:textId="1FC720CF" w:rsidR="00296147" w:rsidRDefault="00D61CFB">
      <w:pPr>
        <w:jc w:val="both"/>
        <w:rPr>
          <w:ins w:id="2288" w:author="dsloanm" w:date="2017-06-14T14:21:00Z"/>
        </w:rPr>
      </w:pPr>
      <w:ins w:id="2289" w:author="dsloanm" w:date="2017-06-14T13:16:00Z">
        <w:r>
          <w:t xml:space="preserve">A comparison of </w:t>
        </w:r>
      </w:ins>
      <w:ins w:id="2290" w:author="dsloanm" w:date="2017-06-14T13:37:00Z">
        <w:r>
          <w:t xml:space="preserve">the default </w:t>
        </w:r>
      </w:ins>
      <w:ins w:id="2291" w:author="dsloanm" w:date="2017-06-14T13:38:00Z">
        <w:r w:rsidR="00997DA3">
          <w:t>“unstriped” setting and maxim</w:t>
        </w:r>
      </w:ins>
      <w:ins w:id="2292" w:author="dsloanm" w:date="2017-06-14T13:39:00Z">
        <w:r w:rsidR="00997DA3">
          <w:t xml:space="preserve">um “-1” striping </w:t>
        </w:r>
      </w:ins>
      <w:ins w:id="2293" w:author="dsloanm" w:date="2017-06-14T13:40:00Z">
        <w:r w:rsidR="00997DA3">
          <w:t xml:space="preserve">for MPI-IO, HDF5 and NetCDF </w:t>
        </w:r>
      </w:ins>
      <w:ins w:id="2294" w:author="dsloanm" w:date="2017-06-14T13:39:00Z">
        <w:r w:rsidR="00997DA3">
          <w:t>is given below in</w:t>
        </w:r>
      </w:ins>
      <w:ins w:id="2295" w:author="dsloanm" w:date="2017-06-14T13:40:00Z">
        <w:r w:rsidR="00997DA3">
          <w:t xml:space="preserve"> </w:t>
        </w:r>
      </w:ins>
      <w:ins w:id="2296" w:author="dsloanm" w:date="2017-06-15T15:47:00Z">
        <w:r w:rsidR="00313DBB">
          <w:fldChar w:fldCharType="begin"/>
        </w:r>
        <w:r w:rsidR="00313DBB">
          <w:instrText xml:space="preserve"> REF _Ref485305006 \h </w:instrText>
        </w:r>
      </w:ins>
      <w:r w:rsidR="00FF1068">
        <w:instrText xml:space="preserve"> \* MERGEFORMAT </w:instrText>
      </w:r>
      <w:r w:rsidR="00313DBB">
        <w:fldChar w:fldCharType="separate"/>
      </w:r>
      <w:ins w:id="2297" w:author="dsloanm" w:date="2017-06-21T13:47:00Z">
        <w:r w:rsidR="00E5516B">
          <w:t xml:space="preserve">Figure </w:t>
        </w:r>
        <w:r w:rsidR="00E5516B">
          <w:rPr>
            <w:noProof/>
          </w:rPr>
          <w:t>15</w:t>
        </w:r>
      </w:ins>
      <w:ins w:id="2298" w:author="dsloanm" w:date="2017-06-15T15:47:00Z">
        <w:r w:rsidR="00313DBB">
          <w:fldChar w:fldCharType="end"/>
        </w:r>
      </w:ins>
      <w:ins w:id="2299" w:author="dsloanm" w:date="2017-06-14T13:40:00Z">
        <w:r w:rsidR="00997DA3">
          <w:t>.</w:t>
        </w:r>
      </w:ins>
    </w:p>
    <w:p w14:paraId="37891FBF" w14:textId="45A70377" w:rsidR="00C57E70" w:rsidRDefault="00C57E70">
      <w:pPr>
        <w:jc w:val="both"/>
        <w:rPr>
          <w:ins w:id="2300" w:author="dsloanm" w:date="2017-06-14T14:21:00Z"/>
        </w:rPr>
      </w:pPr>
    </w:p>
    <w:p w14:paraId="2CE18532" w14:textId="7F15A020" w:rsidR="006C12CF" w:rsidRDefault="00624C0E">
      <w:pPr>
        <w:keepNext/>
        <w:rPr>
          <w:ins w:id="2301" w:author="dsloanm" w:date="2017-06-15T15:23:00Z"/>
        </w:rPr>
        <w:pPrChange w:id="2302" w:author="dsloanm" w:date="2017-06-15T15:23:00Z">
          <w:pPr/>
        </w:pPrChange>
      </w:pPr>
      <w:ins w:id="2303" w:author="dsloanm" w:date="2017-06-14T14:26:00Z">
        <w:r>
          <w:rPr>
            <w:noProof/>
            <w:lang w:eastAsia="en-GB"/>
          </w:rPr>
          <w:lastRenderedPageBreak/>
          <w:drawing>
            <wp:inline distT="0" distB="0" distL="0" distR="0" wp14:anchorId="0627B40C" wp14:editId="3D81829B">
              <wp:extent cx="5274310" cy="2913401"/>
              <wp:effectExtent l="0" t="0" r="2540" b="1270"/>
              <wp:docPr id="6" name="Chart 6">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333CC279" w14:textId="1D7B6BF1" w:rsidR="00C57E70" w:rsidRPr="00296147" w:rsidRDefault="006C12CF">
      <w:pPr>
        <w:pStyle w:val="Caption"/>
        <w:jc w:val="center"/>
        <w:pPrChange w:id="2304" w:author="dsloanm" w:date="2017-06-15T15:23:00Z">
          <w:pPr>
            <w:jc w:val="both"/>
          </w:pPr>
        </w:pPrChange>
      </w:pPr>
      <w:bookmarkStart w:id="2305" w:name="_Ref485305006"/>
      <w:ins w:id="2306" w:author="dsloanm" w:date="2017-06-15T15:23:00Z">
        <w:r>
          <w:t xml:space="preserve">Figure </w:t>
        </w:r>
        <w:r>
          <w:fldChar w:fldCharType="begin"/>
        </w:r>
        <w:r>
          <w:instrText xml:space="preserve"> SEQ Figure \* ARABIC </w:instrText>
        </w:r>
      </w:ins>
      <w:r>
        <w:fldChar w:fldCharType="separate"/>
      </w:r>
      <w:ins w:id="2307" w:author="dsloanm" w:date="2017-06-21T13:47:00Z">
        <w:r w:rsidR="00E5516B">
          <w:rPr>
            <w:noProof/>
          </w:rPr>
          <w:t>15</w:t>
        </w:r>
      </w:ins>
      <w:ins w:id="2308" w:author="dsloanm" w:date="2017-06-15T15:23:00Z">
        <w:r>
          <w:fldChar w:fldCharType="end"/>
        </w:r>
        <w:bookmarkEnd w:id="2305"/>
        <w:r>
          <w:t xml:space="preserve">. </w:t>
        </w:r>
        <w:r w:rsidR="001B52F6">
          <w:t xml:space="preserve">All backends </w:t>
        </w:r>
      </w:ins>
      <w:ins w:id="2309" w:author="dsloanm" w:date="2017-06-15T15:51:00Z">
        <w:r w:rsidR="002E760A">
          <w:t>bandwidth</w:t>
        </w:r>
      </w:ins>
      <w:ins w:id="2310" w:author="dsloanm" w:date="2017-06-15T15:23:00Z">
        <w:r w:rsidR="001B52F6">
          <w:t xml:space="preserve"> on Cirrus </w:t>
        </w:r>
      </w:ins>
      <w:ins w:id="2311" w:author="dsloanm" w:date="2017-06-15T15:24:00Z">
        <w:r w:rsidR="001B52F6">
          <w:t>in single/unstriped and fully/”-1” striped configurations</w:t>
        </w:r>
      </w:ins>
    </w:p>
    <w:p w14:paraId="6B88AAC0" w14:textId="7C869126" w:rsidR="00A979EE" w:rsidRDefault="00A979EE">
      <w:pPr>
        <w:rPr>
          <w:ins w:id="2312" w:author="dsloanm" w:date="2017-06-14T14:30:00Z"/>
        </w:rPr>
        <w:pPrChange w:id="2313" w:author="dsloanm" w:date="2017-06-14T14:26:00Z">
          <w:pPr>
            <w:pStyle w:val="Heading2"/>
            <w:jc w:val="both"/>
          </w:pPr>
        </w:pPrChange>
      </w:pPr>
    </w:p>
    <w:tbl>
      <w:tblPr>
        <w:tblW w:w="7326" w:type="dxa"/>
        <w:jc w:val="center"/>
        <w:tblLook w:val="04A0" w:firstRow="1" w:lastRow="0" w:firstColumn="1" w:lastColumn="0" w:noHBand="0" w:noVBand="1"/>
        <w:tblPrChange w:id="2314" w:author="dsloanm" w:date="2017-06-15T16:14:00Z">
          <w:tblPr>
            <w:tblW w:w="6098" w:type="dxa"/>
            <w:jc w:val="center"/>
            <w:tblLook w:val="04A0" w:firstRow="1" w:lastRow="0" w:firstColumn="1" w:lastColumn="0" w:noHBand="0" w:noVBand="1"/>
          </w:tblPr>
        </w:tblPrChange>
      </w:tblPr>
      <w:tblGrid>
        <w:gridCol w:w="1217"/>
        <w:gridCol w:w="1228"/>
        <w:gridCol w:w="1228"/>
        <w:gridCol w:w="1217"/>
        <w:gridCol w:w="1218"/>
        <w:gridCol w:w="490"/>
        <w:gridCol w:w="728"/>
        <w:tblGridChange w:id="2315">
          <w:tblGrid>
            <w:gridCol w:w="1217"/>
            <w:gridCol w:w="1228"/>
            <w:gridCol w:w="1228"/>
            <w:gridCol w:w="1217"/>
            <w:gridCol w:w="1218"/>
            <w:gridCol w:w="1218"/>
          </w:tblGrid>
        </w:tblGridChange>
      </w:tblGrid>
      <w:tr w:rsidR="001851E9" w:rsidRPr="00D91812" w14:paraId="6ADB40AB" w14:textId="77777777" w:rsidTr="001851E9">
        <w:trPr>
          <w:jc w:val="center"/>
          <w:ins w:id="2316" w:author="dsloanm" w:date="2017-06-15T15:50:00Z"/>
          <w:trPrChange w:id="2317" w:author="dsloanm" w:date="2017-06-15T16:14:00Z">
            <w:trPr>
              <w:jc w:val="center"/>
            </w:trPr>
          </w:trPrChange>
        </w:trPr>
        <w:tc>
          <w:tcPr>
            <w:tcW w:w="1217" w:type="dxa"/>
            <w:tcBorders>
              <w:top w:val="double" w:sz="4" w:space="0" w:color="auto"/>
            </w:tcBorders>
            <w:shd w:val="clear" w:color="auto" w:fill="auto"/>
            <w:tcPrChange w:id="2318" w:author="dsloanm" w:date="2017-06-15T16:14:00Z">
              <w:tcPr>
                <w:tcW w:w="1217" w:type="dxa"/>
                <w:tcBorders>
                  <w:top w:val="double" w:sz="4" w:space="0" w:color="auto"/>
                </w:tcBorders>
                <w:shd w:val="clear" w:color="auto" w:fill="auto"/>
              </w:tcPr>
            </w:tcPrChange>
          </w:tcPr>
          <w:p w14:paraId="504D9F47" w14:textId="77777777" w:rsidR="001851E9" w:rsidRPr="00BE7A59" w:rsidRDefault="001851E9" w:rsidP="001851E9">
            <w:pPr>
              <w:rPr>
                <w:ins w:id="2319" w:author="dsloanm" w:date="2017-06-15T15:50:00Z"/>
                <w:lang w:val="en-US"/>
              </w:rPr>
            </w:pPr>
          </w:p>
        </w:tc>
        <w:tc>
          <w:tcPr>
            <w:tcW w:w="5381" w:type="dxa"/>
            <w:gridSpan w:val="5"/>
            <w:tcBorders>
              <w:top w:val="double" w:sz="4" w:space="0" w:color="auto"/>
            </w:tcBorders>
            <w:tcPrChange w:id="2320" w:author="dsloanm" w:date="2017-06-15T16:14:00Z">
              <w:tcPr>
                <w:tcW w:w="1228" w:type="dxa"/>
                <w:tcBorders>
                  <w:top w:val="double" w:sz="4" w:space="0" w:color="auto"/>
                </w:tcBorders>
              </w:tcPr>
            </w:tcPrChange>
          </w:tcPr>
          <w:p w14:paraId="2AFCEB5E" w14:textId="068B7DD4" w:rsidR="001851E9" w:rsidRDefault="001851E9" w:rsidP="001851E9">
            <w:pPr>
              <w:rPr>
                <w:ins w:id="2321" w:author="dsloanm" w:date="2017-06-15T16:12:00Z"/>
                <w:b/>
                <w:lang w:val="en-US"/>
              </w:rPr>
            </w:pPr>
            <w:ins w:id="2322" w:author="dsloanm" w:date="2017-06-15T16:14:00Z">
              <w:r>
                <w:rPr>
                  <w:b/>
                  <w:lang w:val="en-US"/>
                </w:rPr>
                <w:t xml:space="preserve">           Unstriped: Max. </w:t>
              </w:r>
              <w:r w:rsidRPr="00BE7A59">
                <w:rPr>
                  <w:b/>
                  <w:lang w:val="en-US"/>
                </w:rPr>
                <w:t>Write Bandwidth (MiB/s)</w:t>
              </w:r>
            </w:ins>
          </w:p>
        </w:tc>
        <w:tc>
          <w:tcPr>
            <w:tcW w:w="728" w:type="dxa"/>
            <w:tcBorders>
              <w:top w:val="double" w:sz="4" w:space="0" w:color="auto"/>
            </w:tcBorders>
            <w:shd w:val="clear" w:color="auto" w:fill="auto"/>
            <w:tcPrChange w:id="2323" w:author="dsloanm" w:date="2017-06-15T16:14:00Z">
              <w:tcPr>
                <w:tcW w:w="4881" w:type="dxa"/>
                <w:gridSpan w:val="4"/>
                <w:tcBorders>
                  <w:top w:val="double" w:sz="4" w:space="0" w:color="auto"/>
                </w:tcBorders>
                <w:shd w:val="clear" w:color="auto" w:fill="auto"/>
              </w:tcPr>
            </w:tcPrChange>
          </w:tcPr>
          <w:p w14:paraId="4CE43BE9" w14:textId="0FE5E4B7" w:rsidR="001851E9" w:rsidRPr="00BE7A59" w:rsidRDefault="001851E9" w:rsidP="001851E9">
            <w:pPr>
              <w:rPr>
                <w:ins w:id="2324" w:author="dsloanm" w:date="2017-06-15T15:50:00Z"/>
                <w:lang w:val="en-US"/>
              </w:rPr>
            </w:pPr>
          </w:p>
        </w:tc>
      </w:tr>
      <w:tr w:rsidR="001851E9" w:rsidRPr="00D91812" w14:paraId="734DE97A" w14:textId="77777777" w:rsidTr="001851E9">
        <w:trPr>
          <w:jc w:val="center"/>
          <w:ins w:id="2325" w:author="dsloanm" w:date="2017-06-15T15:50:00Z"/>
          <w:trPrChange w:id="2326" w:author="dsloanm" w:date="2017-06-15T16:12:00Z">
            <w:trPr>
              <w:jc w:val="center"/>
            </w:trPr>
          </w:trPrChange>
        </w:trPr>
        <w:tc>
          <w:tcPr>
            <w:tcW w:w="1217" w:type="dxa"/>
            <w:tcBorders>
              <w:bottom w:val="single" w:sz="4" w:space="0" w:color="auto"/>
            </w:tcBorders>
            <w:shd w:val="clear" w:color="auto" w:fill="auto"/>
            <w:tcPrChange w:id="2327" w:author="dsloanm" w:date="2017-06-15T16:12:00Z">
              <w:tcPr>
                <w:tcW w:w="1217" w:type="dxa"/>
                <w:tcBorders>
                  <w:bottom w:val="single" w:sz="4" w:space="0" w:color="auto"/>
                </w:tcBorders>
                <w:shd w:val="clear" w:color="auto" w:fill="auto"/>
              </w:tcPr>
            </w:tcPrChange>
          </w:tcPr>
          <w:p w14:paraId="784CD6F4" w14:textId="77777777" w:rsidR="001851E9" w:rsidRPr="00BE7A59" w:rsidRDefault="001851E9" w:rsidP="001851E9">
            <w:pPr>
              <w:jc w:val="right"/>
              <w:rPr>
                <w:ins w:id="2328" w:author="dsloanm" w:date="2017-06-15T15:50:00Z"/>
                <w:lang w:val="en-US"/>
              </w:rPr>
            </w:pPr>
            <w:ins w:id="2329" w:author="dsloanm" w:date="2017-06-15T15:50:00Z">
              <w:r w:rsidRPr="00BE7A59">
                <w:rPr>
                  <w:b/>
                  <w:lang w:val="en-US"/>
                </w:rPr>
                <w:t>Writers</w:t>
              </w:r>
            </w:ins>
          </w:p>
        </w:tc>
        <w:tc>
          <w:tcPr>
            <w:tcW w:w="1228" w:type="dxa"/>
            <w:tcBorders>
              <w:bottom w:val="single" w:sz="4" w:space="0" w:color="auto"/>
            </w:tcBorders>
            <w:tcPrChange w:id="2330" w:author="dsloanm" w:date="2017-06-15T16:12:00Z">
              <w:tcPr>
                <w:tcW w:w="1228" w:type="dxa"/>
                <w:tcBorders>
                  <w:bottom w:val="single" w:sz="4" w:space="0" w:color="auto"/>
                </w:tcBorders>
              </w:tcPr>
            </w:tcPrChange>
          </w:tcPr>
          <w:p w14:paraId="3D590D55" w14:textId="3AA570A8" w:rsidR="001851E9" w:rsidRPr="00155F8C" w:rsidRDefault="001851E9" w:rsidP="001851E9">
            <w:pPr>
              <w:jc w:val="right"/>
              <w:rPr>
                <w:ins w:id="2331" w:author="dsloanm" w:date="2017-06-15T16:12:00Z"/>
                <w:b/>
                <w:lang w:val="en-US"/>
              </w:rPr>
            </w:pPr>
            <w:ins w:id="2332" w:author="dsloanm" w:date="2017-06-15T16:12:00Z">
              <w:r>
                <w:rPr>
                  <w:b/>
                  <w:lang w:val="en-US"/>
                </w:rPr>
                <w:t>Nodes</w:t>
              </w:r>
            </w:ins>
          </w:p>
        </w:tc>
        <w:tc>
          <w:tcPr>
            <w:tcW w:w="1228" w:type="dxa"/>
            <w:tcBorders>
              <w:bottom w:val="single" w:sz="4" w:space="0" w:color="auto"/>
            </w:tcBorders>
            <w:shd w:val="clear" w:color="auto" w:fill="auto"/>
            <w:tcPrChange w:id="2333" w:author="dsloanm" w:date="2017-06-15T16:12:00Z">
              <w:tcPr>
                <w:tcW w:w="1228" w:type="dxa"/>
                <w:tcBorders>
                  <w:bottom w:val="single" w:sz="4" w:space="0" w:color="auto"/>
                </w:tcBorders>
                <w:shd w:val="clear" w:color="auto" w:fill="auto"/>
              </w:tcPr>
            </w:tcPrChange>
          </w:tcPr>
          <w:p w14:paraId="36DF5224" w14:textId="43DE2C5F" w:rsidR="001851E9" w:rsidRPr="00BE7A59" w:rsidRDefault="001851E9" w:rsidP="001851E9">
            <w:pPr>
              <w:jc w:val="right"/>
              <w:rPr>
                <w:ins w:id="2334" w:author="dsloanm" w:date="2017-06-15T15:50:00Z"/>
                <w:lang w:val="en-US"/>
              </w:rPr>
            </w:pPr>
            <w:ins w:id="2335" w:author="dsloanm" w:date="2017-06-15T15:50:00Z">
              <w:r w:rsidRPr="00155F8C">
                <w:rPr>
                  <w:b/>
                  <w:lang w:val="en-US"/>
                </w:rPr>
                <w:t>Total MiB</w:t>
              </w:r>
            </w:ins>
          </w:p>
        </w:tc>
        <w:tc>
          <w:tcPr>
            <w:tcW w:w="1217" w:type="dxa"/>
            <w:tcBorders>
              <w:bottom w:val="single" w:sz="4" w:space="0" w:color="auto"/>
            </w:tcBorders>
            <w:shd w:val="clear" w:color="auto" w:fill="auto"/>
            <w:tcPrChange w:id="2336" w:author="dsloanm" w:date="2017-06-15T16:12:00Z">
              <w:tcPr>
                <w:tcW w:w="1217" w:type="dxa"/>
                <w:tcBorders>
                  <w:bottom w:val="single" w:sz="4" w:space="0" w:color="auto"/>
                </w:tcBorders>
                <w:shd w:val="clear" w:color="auto" w:fill="auto"/>
              </w:tcPr>
            </w:tcPrChange>
          </w:tcPr>
          <w:p w14:paraId="305F0087" w14:textId="28ED36FB" w:rsidR="001851E9" w:rsidRPr="00BE7A59" w:rsidRDefault="001851E9" w:rsidP="001851E9">
            <w:pPr>
              <w:jc w:val="right"/>
              <w:rPr>
                <w:ins w:id="2337" w:author="dsloanm" w:date="2017-06-15T15:50:00Z"/>
                <w:lang w:val="en-US"/>
              </w:rPr>
            </w:pPr>
            <w:ins w:id="2338" w:author="dsloanm" w:date="2017-06-15T15:50:00Z">
              <w:r>
                <w:rPr>
                  <w:b/>
                  <w:lang w:val="en-US"/>
                </w:rPr>
                <w:t>MPI-IO</w:t>
              </w:r>
            </w:ins>
          </w:p>
        </w:tc>
        <w:tc>
          <w:tcPr>
            <w:tcW w:w="1218" w:type="dxa"/>
            <w:tcBorders>
              <w:bottom w:val="single" w:sz="4" w:space="0" w:color="auto"/>
            </w:tcBorders>
            <w:shd w:val="clear" w:color="auto" w:fill="auto"/>
            <w:tcPrChange w:id="2339" w:author="dsloanm" w:date="2017-06-15T16:12:00Z">
              <w:tcPr>
                <w:tcW w:w="1218" w:type="dxa"/>
                <w:tcBorders>
                  <w:bottom w:val="single" w:sz="4" w:space="0" w:color="auto"/>
                </w:tcBorders>
                <w:shd w:val="clear" w:color="auto" w:fill="auto"/>
              </w:tcPr>
            </w:tcPrChange>
          </w:tcPr>
          <w:p w14:paraId="47A3FF87" w14:textId="77777777" w:rsidR="001851E9" w:rsidRPr="00BE7A59" w:rsidRDefault="001851E9" w:rsidP="001851E9">
            <w:pPr>
              <w:jc w:val="right"/>
              <w:rPr>
                <w:ins w:id="2340" w:author="dsloanm" w:date="2017-06-15T15:50:00Z"/>
                <w:lang w:val="en-US"/>
              </w:rPr>
            </w:pPr>
            <w:ins w:id="2341" w:author="dsloanm" w:date="2017-06-15T15:50:00Z">
              <w:r>
                <w:rPr>
                  <w:b/>
                  <w:lang w:val="en-US"/>
                </w:rPr>
                <w:t>HDF5</w:t>
              </w:r>
            </w:ins>
          </w:p>
        </w:tc>
        <w:tc>
          <w:tcPr>
            <w:tcW w:w="1218" w:type="dxa"/>
            <w:gridSpan w:val="2"/>
            <w:tcBorders>
              <w:bottom w:val="single" w:sz="4" w:space="0" w:color="auto"/>
            </w:tcBorders>
            <w:shd w:val="clear" w:color="auto" w:fill="auto"/>
            <w:tcPrChange w:id="2342" w:author="dsloanm" w:date="2017-06-15T16:12:00Z">
              <w:tcPr>
                <w:tcW w:w="1218" w:type="dxa"/>
                <w:tcBorders>
                  <w:bottom w:val="single" w:sz="4" w:space="0" w:color="auto"/>
                </w:tcBorders>
                <w:shd w:val="clear" w:color="auto" w:fill="auto"/>
              </w:tcPr>
            </w:tcPrChange>
          </w:tcPr>
          <w:p w14:paraId="798EB8A1" w14:textId="77777777" w:rsidR="001851E9" w:rsidRPr="00BE7A59" w:rsidRDefault="001851E9" w:rsidP="001851E9">
            <w:pPr>
              <w:jc w:val="right"/>
              <w:rPr>
                <w:ins w:id="2343" w:author="dsloanm" w:date="2017-06-15T15:50:00Z"/>
                <w:lang w:val="en-US"/>
              </w:rPr>
            </w:pPr>
            <w:ins w:id="2344" w:author="dsloanm" w:date="2017-06-15T15:50:00Z">
              <w:r>
                <w:rPr>
                  <w:b/>
                  <w:lang w:val="en-US"/>
                </w:rPr>
                <w:t>NetCDF</w:t>
              </w:r>
            </w:ins>
          </w:p>
        </w:tc>
      </w:tr>
      <w:tr w:rsidR="001851E9" w:rsidRPr="00D91812" w14:paraId="522E6D53" w14:textId="77777777" w:rsidTr="001851E9">
        <w:trPr>
          <w:jc w:val="center"/>
          <w:ins w:id="2345" w:author="dsloanm" w:date="2017-06-15T15:50:00Z"/>
          <w:trPrChange w:id="2346" w:author="dsloanm" w:date="2017-06-15T16:12:00Z">
            <w:trPr>
              <w:jc w:val="center"/>
            </w:trPr>
          </w:trPrChange>
        </w:trPr>
        <w:tc>
          <w:tcPr>
            <w:tcW w:w="1217" w:type="dxa"/>
            <w:tcBorders>
              <w:top w:val="single" w:sz="4" w:space="0" w:color="auto"/>
            </w:tcBorders>
            <w:shd w:val="clear" w:color="auto" w:fill="auto"/>
            <w:tcPrChange w:id="2347" w:author="dsloanm" w:date="2017-06-15T16:12:00Z">
              <w:tcPr>
                <w:tcW w:w="1217" w:type="dxa"/>
                <w:tcBorders>
                  <w:top w:val="single" w:sz="4" w:space="0" w:color="auto"/>
                </w:tcBorders>
                <w:shd w:val="clear" w:color="auto" w:fill="auto"/>
              </w:tcPr>
            </w:tcPrChange>
          </w:tcPr>
          <w:p w14:paraId="0F02EA3B" w14:textId="77777777" w:rsidR="001851E9" w:rsidRPr="00951EF6" w:rsidRDefault="001851E9" w:rsidP="001851E9">
            <w:pPr>
              <w:jc w:val="right"/>
              <w:rPr>
                <w:ins w:id="2348" w:author="dsloanm" w:date="2017-06-15T15:50:00Z"/>
              </w:rPr>
            </w:pPr>
            <w:ins w:id="2349" w:author="dsloanm" w:date="2017-06-15T15:50:00Z">
              <w:r w:rsidRPr="00721B2C">
                <w:t>1</w:t>
              </w:r>
            </w:ins>
          </w:p>
        </w:tc>
        <w:tc>
          <w:tcPr>
            <w:tcW w:w="1228" w:type="dxa"/>
            <w:tcBorders>
              <w:top w:val="single" w:sz="4" w:space="0" w:color="auto"/>
            </w:tcBorders>
            <w:tcPrChange w:id="2350" w:author="dsloanm" w:date="2017-06-15T16:12:00Z">
              <w:tcPr>
                <w:tcW w:w="1228" w:type="dxa"/>
                <w:tcBorders>
                  <w:top w:val="single" w:sz="4" w:space="0" w:color="auto"/>
                </w:tcBorders>
              </w:tcPr>
            </w:tcPrChange>
          </w:tcPr>
          <w:p w14:paraId="5A08B0DD" w14:textId="4B570F9B" w:rsidR="001851E9" w:rsidRPr="00951EF6" w:rsidRDefault="001851E9" w:rsidP="001851E9">
            <w:pPr>
              <w:jc w:val="right"/>
              <w:rPr>
                <w:ins w:id="2351" w:author="dsloanm" w:date="2017-06-15T16:12:00Z"/>
              </w:rPr>
            </w:pPr>
            <w:ins w:id="2352" w:author="dsloanm" w:date="2017-06-15T16:12:00Z">
              <w:r>
                <w:t>1</w:t>
              </w:r>
            </w:ins>
          </w:p>
        </w:tc>
        <w:tc>
          <w:tcPr>
            <w:tcW w:w="1228" w:type="dxa"/>
            <w:tcBorders>
              <w:top w:val="single" w:sz="4" w:space="0" w:color="auto"/>
            </w:tcBorders>
            <w:shd w:val="clear" w:color="auto" w:fill="auto"/>
            <w:vAlign w:val="bottom"/>
            <w:tcPrChange w:id="2353" w:author="dsloanm" w:date="2017-06-15T16:12:00Z">
              <w:tcPr>
                <w:tcW w:w="1228" w:type="dxa"/>
                <w:tcBorders>
                  <w:top w:val="single" w:sz="4" w:space="0" w:color="auto"/>
                </w:tcBorders>
                <w:shd w:val="clear" w:color="auto" w:fill="auto"/>
                <w:vAlign w:val="bottom"/>
              </w:tcPr>
            </w:tcPrChange>
          </w:tcPr>
          <w:p w14:paraId="7DE0851D" w14:textId="33EBB3E5" w:rsidR="001851E9" w:rsidRPr="00951EF6" w:rsidRDefault="00F5092A" w:rsidP="001851E9">
            <w:pPr>
              <w:jc w:val="right"/>
              <w:rPr>
                <w:ins w:id="2354" w:author="dsloanm" w:date="2017-06-15T15:50:00Z"/>
              </w:rPr>
            </w:pPr>
            <w:ins w:id="2355" w:author="dsloanm" w:date="2017-06-15T16:39:00Z">
              <w:r>
                <w:t>128</w:t>
              </w:r>
            </w:ins>
          </w:p>
        </w:tc>
        <w:tc>
          <w:tcPr>
            <w:tcW w:w="1217" w:type="dxa"/>
            <w:tcBorders>
              <w:top w:val="single" w:sz="4" w:space="0" w:color="auto"/>
            </w:tcBorders>
            <w:shd w:val="clear" w:color="auto" w:fill="auto"/>
            <w:tcPrChange w:id="2356" w:author="dsloanm" w:date="2017-06-15T16:12:00Z">
              <w:tcPr>
                <w:tcW w:w="1217" w:type="dxa"/>
                <w:tcBorders>
                  <w:top w:val="single" w:sz="4" w:space="0" w:color="auto"/>
                </w:tcBorders>
                <w:shd w:val="clear" w:color="auto" w:fill="auto"/>
              </w:tcPr>
            </w:tcPrChange>
          </w:tcPr>
          <w:p w14:paraId="295FA5C5" w14:textId="69AA87C3" w:rsidR="001851E9" w:rsidRPr="00951EF6" w:rsidRDefault="001851E9" w:rsidP="001851E9">
            <w:pPr>
              <w:jc w:val="right"/>
              <w:rPr>
                <w:ins w:id="2357" w:author="dsloanm" w:date="2017-06-15T15:50:00Z"/>
              </w:rPr>
            </w:pPr>
            <w:ins w:id="2358" w:author="dsloanm" w:date="2017-06-15T16:11:00Z">
              <w:r w:rsidRPr="001851E9">
                <w:t>803.342</w:t>
              </w:r>
            </w:ins>
          </w:p>
        </w:tc>
        <w:tc>
          <w:tcPr>
            <w:tcW w:w="1218" w:type="dxa"/>
            <w:tcBorders>
              <w:top w:val="single" w:sz="4" w:space="0" w:color="auto"/>
            </w:tcBorders>
            <w:shd w:val="clear" w:color="auto" w:fill="auto"/>
            <w:tcPrChange w:id="2359" w:author="dsloanm" w:date="2017-06-15T16:12:00Z">
              <w:tcPr>
                <w:tcW w:w="1218" w:type="dxa"/>
                <w:tcBorders>
                  <w:top w:val="single" w:sz="4" w:space="0" w:color="auto"/>
                </w:tcBorders>
                <w:shd w:val="clear" w:color="auto" w:fill="auto"/>
              </w:tcPr>
            </w:tcPrChange>
          </w:tcPr>
          <w:p w14:paraId="55673056" w14:textId="11F56E5B" w:rsidR="001851E9" w:rsidRPr="00951EF6" w:rsidRDefault="00612E9A" w:rsidP="001851E9">
            <w:pPr>
              <w:jc w:val="right"/>
              <w:rPr>
                <w:ins w:id="2360" w:author="dsloanm" w:date="2017-06-15T15:50:00Z"/>
              </w:rPr>
            </w:pPr>
            <w:ins w:id="2361" w:author="dsloanm" w:date="2017-06-15T16:24:00Z">
              <w:r w:rsidRPr="00612E9A">
                <w:t>490.913</w:t>
              </w:r>
            </w:ins>
          </w:p>
        </w:tc>
        <w:tc>
          <w:tcPr>
            <w:tcW w:w="1218" w:type="dxa"/>
            <w:gridSpan w:val="2"/>
            <w:tcBorders>
              <w:top w:val="single" w:sz="4" w:space="0" w:color="auto"/>
            </w:tcBorders>
            <w:shd w:val="clear" w:color="auto" w:fill="auto"/>
            <w:tcPrChange w:id="2362" w:author="dsloanm" w:date="2017-06-15T16:12:00Z">
              <w:tcPr>
                <w:tcW w:w="1218" w:type="dxa"/>
                <w:tcBorders>
                  <w:top w:val="single" w:sz="4" w:space="0" w:color="auto"/>
                </w:tcBorders>
                <w:shd w:val="clear" w:color="auto" w:fill="auto"/>
              </w:tcPr>
            </w:tcPrChange>
          </w:tcPr>
          <w:p w14:paraId="72B62ECD" w14:textId="66E8335F" w:rsidR="001851E9" w:rsidRPr="00951EF6" w:rsidRDefault="00612E9A" w:rsidP="001851E9">
            <w:pPr>
              <w:jc w:val="right"/>
              <w:rPr>
                <w:ins w:id="2363" w:author="dsloanm" w:date="2017-06-15T15:50:00Z"/>
              </w:rPr>
            </w:pPr>
            <w:ins w:id="2364" w:author="dsloanm" w:date="2017-06-15T16:25:00Z">
              <w:r w:rsidRPr="00612E9A">
                <w:t>444.193</w:t>
              </w:r>
            </w:ins>
          </w:p>
        </w:tc>
      </w:tr>
      <w:tr w:rsidR="001851E9" w:rsidRPr="00D91812" w14:paraId="691A2744" w14:textId="77777777" w:rsidTr="001851E9">
        <w:trPr>
          <w:jc w:val="center"/>
          <w:ins w:id="2365" w:author="dsloanm" w:date="2017-06-15T15:50:00Z"/>
          <w:trPrChange w:id="2366" w:author="dsloanm" w:date="2017-06-15T16:12:00Z">
            <w:trPr>
              <w:jc w:val="center"/>
            </w:trPr>
          </w:trPrChange>
        </w:trPr>
        <w:tc>
          <w:tcPr>
            <w:tcW w:w="1217" w:type="dxa"/>
            <w:shd w:val="clear" w:color="auto" w:fill="auto"/>
            <w:tcPrChange w:id="2367" w:author="dsloanm" w:date="2017-06-15T16:12:00Z">
              <w:tcPr>
                <w:tcW w:w="1217" w:type="dxa"/>
                <w:shd w:val="clear" w:color="auto" w:fill="auto"/>
              </w:tcPr>
            </w:tcPrChange>
          </w:tcPr>
          <w:p w14:paraId="5A24F6EC" w14:textId="3976C745" w:rsidR="001851E9" w:rsidRPr="00951EF6" w:rsidRDefault="001851E9" w:rsidP="001851E9">
            <w:pPr>
              <w:jc w:val="right"/>
              <w:rPr>
                <w:ins w:id="2368" w:author="dsloanm" w:date="2017-06-15T15:50:00Z"/>
              </w:rPr>
            </w:pPr>
            <w:ins w:id="2369" w:author="dsloanm" w:date="2017-06-15T16:09:00Z">
              <w:r>
                <w:t>16</w:t>
              </w:r>
            </w:ins>
          </w:p>
        </w:tc>
        <w:tc>
          <w:tcPr>
            <w:tcW w:w="1228" w:type="dxa"/>
            <w:tcPrChange w:id="2370" w:author="dsloanm" w:date="2017-06-15T16:12:00Z">
              <w:tcPr>
                <w:tcW w:w="1228" w:type="dxa"/>
              </w:tcPr>
            </w:tcPrChange>
          </w:tcPr>
          <w:p w14:paraId="38962274" w14:textId="52F35851" w:rsidR="001851E9" w:rsidRPr="00951EF6" w:rsidRDefault="001851E9" w:rsidP="001851E9">
            <w:pPr>
              <w:jc w:val="right"/>
              <w:rPr>
                <w:ins w:id="2371" w:author="dsloanm" w:date="2017-06-15T16:12:00Z"/>
              </w:rPr>
            </w:pPr>
            <w:ins w:id="2372" w:author="dsloanm" w:date="2017-06-15T16:12:00Z">
              <w:r>
                <w:t>1</w:t>
              </w:r>
            </w:ins>
          </w:p>
        </w:tc>
        <w:tc>
          <w:tcPr>
            <w:tcW w:w="1228" w:type="dxa"/>
            <w:shd w:val="clear" w:color="auto" w:fill="auto"/>
            <w:vAlign w:val="bottom"/>
            <w:tcPrChange w:id="2373" w:author="dsloanm" w:date="2017-06-15T16:12:00Z">
              <w:tcPr>
                <w:tcW w:w="1228" w:type="dxa"/>
                <w:shd w:val="clear" w:color="auto" w:fill="auto"/>
                <w:vAlign w:val="bottom"/>
              </w:tcPr>
            </w:tcPrChange>
          </w:tcPr>
          <w:p w14:paraId="5721998B" w14:textId="2D63FEF8" w:rsidR="001851E9" w:rsidRPr="00951EF6" w:rsidRDefault="00F5092A" w:rsidP="001851E9">
            <w:pPr>
              <w:jc w:val="right"/>
              <w:rPr>
                <w:ins w:id="2374" w:author="dsloanm" w:date="2017-06-15T15:50:00Z"/>
              </w:rPr>
            </w:pPr>
            <w:ins w:id="2375" w:author="dsloanm" w:date="2017-06-15T16:39:00Z">
              <w:r>
                <w:t>2048</w:t>
              </w:r>
            </w:ins>
          </w:p>
        </w:tc>
        <w:tc>
          <w:tcPr>
            <w:tcW w:w="1217" w:type="dxa"/>
            <w:shd w:val="clear" w:color="auto" w:fill="auto"/>
            <w:tcPrChange w:id="2376" w:author="dsloanm" w:date="2017-06-15T16:12:00Z">
              <w:tcPr>
                <w:tcW w:w="1217" w:type="dxa"/>
                <w:shd w:val="clear" w:color="auto" w:fill="auto"/>
              </w:tcPr>
            </w:tcPrChange>
          </w:tcPr>
          <w:p w14:paraId="3F0C5338" w14:textId="3EB97F0A" w:rsidR="001851E9" w:rsidRPr="00951EF6" w:rsidRDefault="001851E9" w:rsidP="001851E9">
            <w:pPr>
              <w:jc w:val="right"/>
              <w:rPr>
                <w:ins w:id="2377" w:author="dsloanm" w:date="2017-06-15T15:50:00Z"/>
              </w:rPr>
            </w:pPr>
            <w:ins w:id="2378" w:author="dsloanm" w:date="2017-06-15T16:11:00Z">
              <w:r w:rsidRPr="001851E9">
                <w:t>603.439</w:t>
              </w:r>
            </w:ins>
          </w:p>
        </w:tc>
        <w:tc>
          <w:tcPr>
            <w:tcW w:w="1218" w:type="dxa"/>
            <w:shd w:val="clear" w:color="auto" w:fill="auto"/>
            <w:tcPrChange w:id="2379" w:author="dsloanm" w:date="2017-06-15T16:12:00Z">
              <w:tcPr>
                <w:tcW w:w="1218" w:type="dxa"/>
                <w:shd w:val="clear" w:color="auto" w:fill="auto"/>
              </w:tcPr>
            </w:tcPrChange>
          </w:tcPr>
          <w:p w14:paraId="56E1707F" w14:textId="0A21F584" w:rsidR="001851E9" w:rsidRPr="00951EF6" w:rsidRDefault="00612E9A" w:rsidP="001851E9">
            <w:pPr>
              <w:jc w:val="right"/>
              <w:rPr>
                <w:ins w:id="2380" w:author="dsloanm" w:date="2017-06-15T15:50:00Z"/>
              </w:rPr>
            </w:pPr>
            <w:ins w:id="2381" w:author="dsloanm" w:date="2017-06-15T16:24:00Z">
              <w:r w:rsidRPr="00612E9A">
                <w:t>859.273</w:t>
              </w:r>
            </w:ins>
          </w:p>
        </w:tc>
        <w:tc>
          <w:tcPr>
            <w:tcW w:w="1218" w:type="dxa"/>
            <w:gridSpan w:val="2"/>
            <w:shd w:val="clear" w:color="auto" w:fill="auto"/>
            <w:tcPrChange w:id="2382" w:author="dsloanm" w:date="2017-06-15T16:12:00Z">
              <w:tcPr>
                <w:tcW w:w="1218" w:type="dxa"/>
                <w:shd w:val="clear" w:color="auto" w:fill="auto"/>
              </w:tcPr>
            </w:tcPrChange>
          </w:tcPr>
          <w:p w14:paraId="21A59A38" w14:textId="57D856D8" w:rsidR="001851E9" w:rsidRPr="00951EF6" w:rsidRDefault="00612E9A" w:rsidP="001851E9">
            <w:pPr>
              <w:jc w:val="right"/>
              <w:rPr>
                <w:ins w:id="2383" w:author="dsloanm" w:date="2017-06-15T15:50:00Z"/>
              </w:rPr>
            </w:pPr>
            <w:ins w:id="2384" w:author="dsloanm" w:date="2017-06-15T16:25:00Z">
              <w:r w:rsidRPr="00612E9A">
                <w:t>818.341</w:t>
              </w:r>
            </w:ins>
          </w:p>
        </w:tc>
      </w:tr>
      <w:tr w:rsidR="001851E9" w:rsidRPr="00D91812" w14:paraId="7C4D9A74" w14:textId="77777777" w:rsidTr="001851E9">
        <w:trPr>
          <w:jc w:val="center"/>
          <w:ins w:id="2385" w:author="dsloanm" w:date="2017-06-15T15:50:00Z"/>
          <w:trPrChange w:id="2386" w:author="dsloanm" w:date="2017-06-15T16:12:00Z">
            <w:trPr>
              <w:jc w:val="center"/>
            </w:trPr>
          </w:trPrChange>
        </w:trPr>
        <w:tc>
          <w:tcPr>
            <w:tcW w:w="1217" w:type="dxa"/>
            <w:shd w:val="clear" w:color="auto" w:fill="auto"/>
            <w:tcPrChange w:id="2387" w:author="dsloanm" w:date="2017-06-15T16:12:00Z">
              <w:tcPr>
                <w:tcW w:w="1217" w:type="dxa"/>
                <w:shd w:val="clear" w:color="auto" w:fill="auto"/>
              </w:tcPr>
            </w:tcPrChange>
          </w:tcPr>
          <w:p w14:paraId="2B613C23" w14:textId="3AAF14D0" w:rsidR="001851E9" w:rsidRPr="00951EF6" w:rsidRDefault="001851E9" w:rsidP="001851E9">
            <w:pPr>
              <w:jc w:val="right"/>
              <w:rPr>
                <w:ins w:id="2388" w:author="dsloanm" w:date="2017-06-15T15:50:00Z"/>
              </w:rPr>
            </w:pPr>
            <w:ins w:id="2389" w:author="dsloanm" w:date="2017-06-15T15:50:00Z">
              <w:r>
                <w:t>36</w:t>
              </w:r>
            </w:ins>
          </w:p>
        </w:tc>
        <w:tc>
          <w:tcPr>
            <w:tcW w:w="1228" w:type="dxa"/>
            <w:tcPrChange w:id="2390" w:author="dsloanm" w:date="2017-06-15T16:12:00Z">
              <w:tcPr>
                <w:tcW w:w="1228" w:type="dxa"/>
              </w:tcPr>
            </w:tcPrChange>
          </w:tcPr>
          <w:p w14:paraId="12C2A8B0" w14:textId="6E4EF13D" w:rsidR="001851E9" w:rsidRPr="00951EF6" w:rsidRDefault="001851E9" w:rsidP="001851E9">
            <w:pPr>
              <w:jc w:val="right"/>
              <w:rPr>
                <w:ins w:id="2391" w:author="dsloanm" w:date="2017-06-15T16:12:00Z"/>
              </w:rPr>
            </w:pPr>
            <w:ins w:id="2392" w:author="dsloanm" w:date="2017-06-15T16:12:00Z">
              <w:r>
                <w:t>1</w:t>
              </w:r>
            </w:ins>
          </w:p>
        </w:tc>
        <w:tc>
          <w:tcPr>
            <w:tcW w:w="1228" w:type="dxa"/>
            <w:shd w:val="clear" w:color="auto" w:fill="auto"/>
            <w:vAlign w:val="bottom"/>
            <w:tcPrChange w:id="2393" w:author="dsloanm" w:date="2017-06-15T16:12:00Z">
              <w:tcPr>
                <w:tcW w:w="1228" w:type="dxa"/>
                <w:shd w:val="clear" w:color="auto" w:fill="auto"/>
                <w:vAlign w:val="bottom"/>
              </w:tcPr>
            </w:tcPrChange>
          </w:tcPr>
          <w:p w14:paraId="4C4CDBC9" w14:textId="053FA394" w:rsidR="001851E9" w:rsidRPr="00951EF6" w:rsidRDefault="00AF619A" w:rsidP="001851E9">
            <w:pPr>
              <w:jc w:val="right"/>
              <w:rPr>
                <w:ins w:id="2394" w:author="dsloanm" w:date="2017-06-15T15:50:00Z"/>
              </w:rPr>
            </w:pPr>
            <w:ins w:id="2395" w:author="dsloanm" w:date="2017-06-15T16:39:00Z">
              <w:r>
                <w:t>4608</w:t>
              </w:r>
            </w:ins>
          </w:p>
        </w:tc>
        <w:tc>
          <w:tcPr>
            <w:tcW w:w="1217" w:type="dxa"/>
            <w:shd w:val="clear" w:color="auto" w:fill="auto"/>
            <w:tcPrChange w:id="2396" w:author="dsloanm" w:date="2017-06-15T16:12:00Z">
              <w:tcPr>
                <w:tcW w:w="1217" w:type="dxa"/>
                <w:shd w:val="clear" w:color="auto" w:fill="auto"/>
              </w:tcPr>
            </w:tcPrChange>
          </w:tcPr>
          <w:p w14:paraId="3B989C64" w14:textId="2B9F8946" w:rsidR="001851E9" w:rsidRPr="00951EF6" w:rsidRDefault="001851E9" w:rsidP="001851E9">
            <w:pPr>
              <w:jc w:val="right"/>
              <w:rPr>
                <w:ins w:id="2397" w:author="dsloanm" w:date="2017-06-15T15:50:00Z"/>
              </w:rPr>
            </w:pPr>
            <w:ins w:id="2398" w:author="dsloanm" w:date="2017-06-15T16:11:00Z">
              <w:r w:rsidRPr="001851E9">
                <w:t>572.148</w:t>
              </w:r>
            </w:ins>
          </w:p>
        </w:tc>
        <w:tc>
          <w:tcPr>
            <w:tcW w:w="1218" w:type="dxa"/>
            <w:shd w:val="clear" w:color="auto" w:fill="auto"/>
            <w:tcPrChange w:id="2399" w:author="dsloanm" w:date="2017-06-15T16:12:00Z">
              <w:tcPr>
                <w:tcW w:w="1218" w:type="dxa"/>
                <w:shd w:val="clear" w:color="auto" w:fill="auto"/>
              </w:tcPr>
            </w:tcPrChange>
          </w:tcPr>
          <w:p w14:paraId="68B47128" w14:textId="195C6B76" w:rsidR="001851E9" w:rsidRPr="00951EF6" w:rsidRDefault="00612E9A" w:rsidP="001851E9">
            <w:pPr>
              <w:jc w:val="right"/>
              <w:rPr>
                <w:ins w:id="2400" w:author="dsloanm" w:date="2017-06-15T15:50:00Z"/>
              </w:rPr>
            </w:pPr>
            <w:ins w:id="2401" w:author="dsloanm" w:date="2017-06-15T16:24:00Z">
              <w:r w:rsidRPr="00612E9A">
                <w:t>780.250</w:t>
              </w:r>
            </w:ins>
          </w:p>
        </w:tc>
        <w:tc>
          <w:tcPr>
            <w:tcW w:w="1218" w:type="dxa"/>
            <w:gridSpan w:val="2"/>
            <w:shd w:val="clear" w:color="auto" w:fill="auto"/>
            <w:tcPrChange w:id="2402" w:author="dsloanm" w:date="2017-06-15T16:12:00Z">
              <w:tcPr>
                <w:tcW w:w="1218" w:type="dxa"/>
                <w:shd w:val="clear" w:color="auto" w:fill="auto"/>
              </w:tcPr>
            </w:tcPrChange>
          </w:tcPr>
          <w:p w14:paraId="6D65FAA6" w14:textId="1C250BC6" w:rsidR="001851E9" w:rsidRPr="00951EF6" w:rsidRDefault="00612E9A" w:rsidP="001851E9">
            <w:pPr>
              <w:jc w:val="right"/>
              <w:rPr>
                <w:ins w:id="2403" w:author="dsloanm" w:date="2017-06-15T15:50:00Z"/>
              </w:rPr>
            </w:pPr>
            <w:ins w:id="2404" w:author="dsloanm" w:date="2017-06-15T16:25:00Z">
              <w:r w:rsidRPr="00612E9A">
                <w:t>827.913</w:t>
              </w:r>
            </w:ins>
          </w:p>
        </w:tc>
      </w:tr>
      <w:tr w:rsidR="001851E9" w:rsidRPr="00D91812" w14:paraId="0865828C" w14:textId="77777777" w:rsidTr="001851E9">
        <w:trPr>
          <w:jc w:val="center"/>
          <w:ins w:id="2405" w:author="dsloanm" w:date="2017-06-15T15:50:00Z"/>
          <w:trPrChange w:id="2406" w:author="dsloanm" w:date="2017-06-15T16:12:00Z">
            <w:trPr>
              <w:jc w:val="center"/>
            </w:trPr>
          </w:trPrChange>
        </w:trPr>
        <w:tc>
          <w:tcPr>
            <w:tcW w:w="1217" w:type="dxa"/>
            <w:shd w:val="clear" w:color="auto" w:fill="auto"/>
            <w:tcPrChange w:id="2407" w:author="dsloanm" w:date="2017-06-15T16:12:00Z">
              <w:tcPr>
                <w:tcW w:w="1217" w:type="dxa"/>
                <w:shd w:val="clear" w:color="auto" w:fill="auto"/>
              </w:tcPr>
            </w:tcPrChange>
          </w:tcPr>
          <w:p w14:paraId="482B4090" w14:textId="74E46176" w:rsidR="001851E9" w:rsidRPr="00951EF6" w:rsidRDefault="001851E9" w:rsidP="001851E9">
            <w:pPr>
              <w:jc w:val="right"/>
              <w:rPr>
                <w:ins w:id="2408" w:author="dsloanm" w:date="2017-06-15T15:50:00Z"/>
              </w:rPr>
            </w:pPr>
            <w:ins w:id="2409" w:author="dsloanm" w:date="2017-06-15T15:50:00Z">
              <w:r>
                <w:t>72</w:t>
              </w:r>
            </w:ins>
          </w:p>
        </w:tc>
        <w:tc>
          <w:tcPr>
            <w:tcW w:w="1228" w:type="dxa"/>
            <w:tcPrChange w:id="2410" w:author="dsloanm" w:date="2017-06-15T16:12:00Z">
              <w:tcPr>
                <w:tcW w:w="1228" w:type="dxa"/>
              </w:tcPr>
            </w:tcPrChange>
          </w:tcPr>
          <w:p w14:paraId="118ADA51" w14:textId="5649995C" w:rsidR="001851E9" w:rsidRPr="00951EF6" w:rsidRDefault="001851E9" w:rsidP="001851E9">
            <w:pPr>
              <w:jc w:val="right"/>
              <w:rPr>
                <w:ins w:id="2411" w:author="dsloanm" w:date="2017-06-15T16:12:00Z"/>
              </w:rPr>
            </w:pPr>
            <w:ins w:id="2412" w:author="dsloanm" w:date="2017-06-15T16:12:00Z">
              <w:r>
                <w:t>2</w:t>
              </w:r>
            </w:ins>
          </w:p>
        </w:tc>
        <w:tc>
          <w:tcPr>
            <w:tcW w:w="1228" w:type="dxa"/>
            <w:shd w:val="clear" w:color="auto" w:fill="auto"/>
            <w:vAlign w:val="bottom"/>
            <w:tcPrChange w:id="2413" w:author="dsloanm" w:date="2017-06-15T16:12:00Z">
              <w:tcPr>
                <w:tcW w:w="1228" w:type="dxa"/>
                <w:shd w:val="clear" w:color="auto" w:fill="auto"/>
                <w:vAlign w:val="bottom"/>
              </w:tcPr>
            </w:tcPrChange>
          </w:tcPr>
          <w:p w14:paraId="3E58A7DC" w14:textId="27B53044" w:rsidR="001851E9" w:rsidRPr="00951EF6" w:rsidRDefault="00AF619A" w:rsidP="001851E9">
            <w:pPr>
              <w:jc w:val="right"/>
              <w:rPr>
                <w:ins w:id="2414" w:author="dsloanm" w:date="2017-06-15T15:50:00Z"/>
              </w:rPr>
            </w:pPr>
            <w:ins w:id="2415" w:author="dsloanm" w:date="2017-06-15T16:40:00Z">
              <w:r>
                <w:t>9216</w:t>
              </w:r>
            </w:ins>
          </w:p>
        </w:tc>
        <w:tc>
          <w:tcPr>
            <w:tcW w:w="1217" w:type="dxa"/>
            <w:shd w:val="clear" w:color="auto" w:fill="auto"/>
            <w:tcPrChange w:id="2416" w:author="dsloanm" w:date="2017-06-15T16:12:00Z">
              <w:tcPr>
                <w:tcW w:w="1217" w:type="dxa"/>
                <w:shd w:val="clear" w:color="auto" w:fill="auto"/>
              </w:tcPr>
            </w:tcPrChange>
          </w:tcPr>
          <w:p w14:paraId="6A2C6AB3" w14:textId="1E4681C8" w:rsidR="001851E9" w:rsidRPr="00951EF6" w:rsidRDefault="001851E9" w:rsidP="001851E9">
            <w:pPr>
              <w:jc w:val="right"/>
              <w:rPr>
                <w:ins w:id="2417" w:author="dsloanm" w:date="2017-06-15T15:50:00Z"/>
              </w:rPr>
            </w:pPr>
            <w:ins w:id="2418" w:author="dsloanm" w:date="2017-06-15T16:11:00Z">
              <w:r w:rsidRPr="001851E9">
                <w:t>567.968</w:t>
              </w:r>
            </w:ins>
          </w:p>
        </w:tc>
        <w:tc>
          <w:tcPr>
            <w:tcW w:w="1218" w:type="dxa"/>
            <w:shd w:val="clear" w:color="auto" w:fill="auto"/>
            <w:tcPrChange w:id="2419" w:author="dsloanm" w:date="2017-06-15T16:12:00Z">
              <w:tcPr>
                <w:tcW w:w="1218" w:type="dxa"/>
                <w:shd w:val="clear" w:color="auto" w:fill="auto"/>
              </w:tcPr>
            </w:tcPrChange>
          </w:tcPr>
          <w:p w14:paraId="450655AE" w14:textId="0D474422" w:rsidR="001851E9" w:rsidRPr="00951EF6" w:rsidRDefault="00612E9A" w:rsidP="001851E9">
            <w:pPr>
              <w:jc w:val="right"/>
              <w:rPr>
                <w:ins w:id="2420" w:author="dsloanm" w:date="2017-06-15T15:50:00Z"/>
              </w:rPr>
            </w:pPr>
            <w:ins w:id="2421" w:author="dsloanm" w:date="2017-06-15T16:24:00Z">
              <w:r w:rsidRPr="00612E9A">
                <w:t>787.721</w:t>
              </w:r>
            </w:ins>
          </w:p>
        </w:tc>
        <w:tc>
          <w:tcPr>
            <w:tcW w:w="1218" w:type="dxa"/>
            <w:gridSpan w:val="2"/>
            <w:shd w:val="clear" w:color="auto" w:fill="auto"/>
            <w:tcPrChange w:id="2422" w:author="dsloanm" w:date="2017-06-15T16:12:00Z">
              <w:tcPr>
                <w:tcW w:w="1218" w:type="dxa"/>
                <w:shd w:val="clear" w:color="auto" w:fill="auto"/>
              </w:tcPr>
            </w:tcPrChange>
          </w:tcPr>
          <w:p w14:paraId="1F11C955" w14:textId="79F08C99" w:rsidR="001851E9" w:rsidRPr="00951EF6" w:rsidRDefault="00612E9A" w:rsidP="001851E9">
            <w:pPr>
              <w:jc w:val="right"/>
              <w:rPr>
                <w:ins w:id="2423" w:author="dsloanm" w:date="2017-06-15T15:50:00Z"/>
              </w:rPr>
            </w:pPr>
            <w:ins w:id="2424" w:author="dsloanm" w:date="2017-06-15T16:25:00Z">
              <w:r w:rsidRPr="00612E9A">
                <w:t>702.255</w:t>
              </w:r>
            </w:ins>
          </w:p>
        </w:tc>
      </w:tr>
      <w:tr w:rsidR="001851E9" w:rsidRPr="00D91812" w14:paraId="07A08952" w14:textId="77777777" w:rsidTr="001851E9">
        <w:trPr>
          <w:jc w:val="center"/>
          <w:ins w:id="2425" w:author="dsloanm" w:date="2017-06-15T15:50:00Z"/>
          <w:trPrChange w:id="2426" w:author="dsloanm" w:date="2017-06-15T16:12:00Z">
            <w:trPr>
              <w:jc w:val="center"/>
            </w:trPr>
          </w:trPrChange>
        </w:trPr>
        <w:tc>
          <w:tcPr>
            <w:tcW w:w="1217" w:type="dxa"/>
            <w:shd w:val="clear" w:color="auto" w:fill="auto"/>
            <w:tcPrChange w:id="2427" w:author="dsloanm" w:date="2017-06-15T16:12:00Z">
              <w:tcPr>
                <w:tcW w:w="1217" w:type="dxa"/>
                <w:shd w:val="clear" w:color="auto" w:fill="auto"/>
              </w:tcPr>
            </w:tcPrChange>
          </w:tcPr>
          <w:p w14:paraId="394DDEF8" w14:textId="7FBAECB0" w:rsidR="001851E9" w:rsidRPr="00951EF6" w:rsidRDefault="001851E9" w:rsidP="001851E9">
            <w:pPr>
              <w:jc w:val="right"/>
              <w:rPr>
                <w:ins w:id="2428" w:author="dsloanm" w:date="2017-06-15T15:50:00Z"/>
              </w:rPr>
            </w:pPr>
            <w:ins w:id="2429" w:author="dsloanm" w:date="2017-06-15T15:50:00Z">
              <w:r>
                <w:t>144</w:t>
              </w:r>
            </w:ins>
          </w:p>
        </w:tc>
        <w:tc>
          <w:tcPr>
            <w:tcW w:w="1228" w:type="dxa"/>
            <w:tcPrChange w:id="2430" w:author="dsloanm" w:date="2017-06-15T16:12:00Z">
              <w:tcPr>
                <w:tcW w:w="1228" w:type="dxa"/>
              </w:tcPr>
            </w:tcPrChange>
          </w:tcPr>
          <w:p w14:paraId="122F94BF" w14:textId="40102BE7" w:rsidR="001851E9" w:rsidRPr="00951EF6" w:rsidRDefault="001851E9" w:rsidP="001851E9">
            <w:pPr>
              <w:jc w:val="right"/>
              <w:rPr>
                <w:ins w:id="2431" w:author="dsloanm" w:date="2017-06-15T16:12:00Z"/>
              </w:rPr>
            </w:pPr>
            <w:ins w:id="2432" w:author="dsloanm" w:date="2017-06-15T16:12:00Z">
              <w:r>
                <w:t>4</w:t>
              </w:r>
            </w:ins>
          </w:p>
        </w:tc>
        <w:tc>
          <w:tcPr>
            <w:tcW w:w="1228" w:type="dxa"/>
            <w:shd w:val="clear" w:color="auto" w:fill="auto"/>
            <w:vAlign w:val="bottom"/>
            <w:tcPrChange w:id="2433" w:author="dsloanm" w:date="2017-06-15T16:12:00Z">
              <w:tcPr>
                <w:tcW w:w="1228" w:type="dxa"/>
                <w:shd w:val="clear" w:color="auto" w:fill="auto"/>
                <w:vAlign w:val="bottom"/>
              </w:tcPr>
            </w:tcPrChange>
          </w:tcPr>
          <w:p w14:paraId="7B6FAD14" w14:textId="54C4B16A" w:rsidR="001851E9" w:rsidRPr="00951EF6" w:rsidRDefault="00AF619A" w:rsidP="001851E9">
            <w:pPr>
              <w:jc w:val="right"/>
              <w:rPr>
                <w:ins w:id="2434" w:author="dsloanm" w:date="2017-06-15T15:50:00Z"/>
              </w:rPr>
            </w:pPr>
            <w:ins w:id="2435" w:author="dsloanm" w:date="2017-06-15T16:40:00Z">
              <w:r>
                <w:t>18432</w:t>
              </w:r>
            </w:ins>
          </w:p>
        </w:tc>
        <w:tc>
          <w:tcPr>
            <w:tcW w:w="1217" w:type="dxa"/>
            <w:shd w:val="clear" w:color="auto" w:fill="auto"/>
            <w:tcPrChange w:id="2436" w:author="dsloanm" w:date="2017-06-15T16:12:00Z">
              <w:tcPr>
                <w:tcW w:w="1217" w:type="dxa"/>
                <w:shd w:val="clear" w:color="auto" w:fill="auto"/>
              </w:tcPr>
            </w:tcPrChange>
          </w:tcPr>
          <w:p w14:paraId="064FC211" w14:textId="407280F4" w:rsidR="001851E9" w:rsidRPr="00951EF6" w:rsidRDefault="001851E9" w:rsidP="001851E9">
            <w:pPr>
              <w:jc w:val="right"/>
              <w:rPr>
                <w:ins w:id="2437" w:author="dsloanm" w:date="2017-06-15T15:50:00Z"/>
              </w:rPr>
            </w:pPr>
            <w:ins w:id="2438" w:author="dsloanm" w:date="2017-06-15T16:11:00Z">
              <w:r w:rsidRPr="001851E9">
                <w:t>506.398</w:t>
              </w:r>
            </w:ins>
          </w:p>
        </w:tc>
        <w:tc>
          <w:tcPr>
            <w:tcW w:w="1218" w:type="dxa"/>
            <w:shd w:val="clear" w:color="auto" w:fill="auto"/>
            <w:tcPrChange w:id="2439" w:author="dsloanm" w:date="2017-06-15T16:12:00Z">
              <w:tcPr>
                <w:tcW w:w="1218" w:type="dxa"/>
                <w:shd w:val="clear" w:color="auto" w:fill="auto"/>
              </w:tcPr>
            </w:tcPrChange>
          </w:tcPr>
          <w:p w14:paraId="3CD4CBEF" w14:textId="183636C3" w:rsidR="001851E9" w:rsidRPr="00951EF6" w:rsidRDefault="00612E9A" w:rsidP="001851E9">
            <w:pPr>
              <w:jc w:val="right"/>
              <w:rPr>
                <w:ins w:id="2440" w:author="dsloanm" w:date="2017-06-15T15:50:00Z"/>
              </w:rPr>
            </w:pPr>
            <w:ins w:id="2441" w:author="dsloanm" w:date="2017-06-15T16:24:00Z">
              <w:r w:rsidRPr="00612E9A">
                <w:t>844.792</w:t>
              </w:r>
            </w:ins>
          </w:p>
        </w:tc>
        <w:tc>
          <w:tcPr>
            <w:tcW w:w="1218" w:type="dxa"/>
            <w:gridSpan w:val="2"/>
            <w:shd w:val="clear" w:color="auto" w:fill="auto"/>
            <w:tcPrChange w:id="2442" w:author="dsloanm" w:date="2017-06-15T16:12:00Z">
              <w:tcPr>
                <w:tcW w:w="1218" w:type="dxa"/>
                <w:shd w:val="clear" w:color="auto" w:fill="auto"/>
              </w:tcPr>
            </w:tcPrChange>
          </w:tcPr>
          <w:p w14:paraId="4AA06DC9" w14:textId="44259036" w:rsidR="001851E9" w:rsidRPr="00951EF6" w:rsidRDefault="00612E9A" w:rsidP="001851E9">
            <w:pPr>
              <w:jc w:val="right"/>
              <w:rPr>
                <w:ins w:id="2443" w:author="dsloanm" w:date="2017-06-15T15:50:00Z"/>
              </w:rPr>
            </w:pPr>
            <w:ins w:id="2444" w:author="dsloanm" w:date="2017-06-15T16:25:00Z">
              <w:r w:rsidRPr="00612E9A">
                <w:t>679.414</w:t>
              </w:r>
            </w:ins>
          </w:p>
        </w:tc>
      </w:tr>
      <w:tr w:rsidR="001851E9" w:rsidRPr="00D91812" w14:paraId="291554FF" w14:textId="77777777" w:rsidTr="001851E9">
        <w:trPr>
          <w:jc w:val="center"/>
          <w:ins w:id="2445" w:author="dsloanm" w:date="2017-06-15T15:50:00Z"/>
          <w:trPrChange w:id="2446" w:author="dsloanm" w:date="2017-06-15T16:12:00Z">
            <w:trPr>
              <w:jc w:val="center"/>
            </w:trPr>
          </w:trPrChange>
        </w:trPr>
        <w:tc>
          <w:tcPr>
            <w:tcW w:w="1217" w:type="dxa"/>
            <w:shd w:val="clear" w:color="auto" w:fill="auto"/>
            <w:tcPrChange w:id="2447" w:author="dsloanm" w:date="2017-06-15T16:12:00Z">
              <w:tcPr>
                <w:tcW w:w="1217" w:type="dxa"/>
                <w:shd w:val="clear" w:color="auto" w:fill="auto"/>
              </w:tcPr>
            </w:tcPrChange>
          </w:tcPr>
          <w:p w14:paraId="34C0C556" w14:textId="2AFED316" w:rsidR="001851E9" w:rsidRPr="00951EF6" w:rsidRDefault="001851E9" w:rsidP="001851E9">
            <w:pPr>
              <w:jc w:val="right"/>
              <w:rPr>
                <w:ins w:id="2448" w:author="dsloanm" w:date="2017-06-15T15:50:00Z"/>
              </w:rPr>
            </w:pPr>
            <w:ins w:id="2449" w:author="dsloanm" w:date="2017-06-15T16:10:00Z">
              <w:r>
                <w:t>288</w:t>
              </w:r>
            </w:ins>
          </w:p>
        </w:tc>
        <w:tc>
          <w:tcPr>
            <w:tcW w:w="1228" w:type="dxa"/>
            <w:tcPrChange w:id="2450" w:author="dsloanm" w:date="2017-06-15T16:12:00Z">
              <w:tcPr>
                <w:tcW w:w="1228" w:type="dxa"/>
              </w:tcPr>
            </w:tcPrChange>
          </w:tcPr>
          <w:p w14:paraId="7293C492" w14:textId="361187CE" w:rsidR="001851E9" w:rsidRPr="00951EF6" w:rsidRDefault="001851E9" w:rsidP="001851E9">
            <w:pPr>
              <w:jc w:val="right"/>
              <w:rPr>
                <w:ins w:id="2451" w:author="dsloanm" w:date="2017-06-15T16:12:00Z"/>
              </w:rPr>
            </w:pPr>
            <w:ins w:id="2452" w:author="dsloanm" w:date="2017-06-15T16:12:00Z">
              <w:r>
                <w:t>8</w:t>
              </w:r>
            </w:ins>
          </w:p>
        </w:tc>
        <w:tc>
          <w:tcPr>
            <w:tcW w:w="1228" w:type="dxa"/>
            <w:shd w:val="clear" w:color="auto" w:fill="auto"/>
            <w:vAlign w:val="bottom"/>
            <w:tcPrChange w:id="2453" w:author="dsloanm" w:date="2017-06-15T16:12:00Z">
              <w:tcPr>
                <w:tcW w:w="1228" w:type="dxa"/>
                <w:shd w:val="clear" w:color="auto" w:fill="auto"/>
                <w:vAlign w:val="bottom"/>
              </w:tcPr>
            </w:tcPrChange>
          </w:tcPr>
          <w:p w14:paraId="625F5712" w14:textId="648DEB15" w:rsidR="001851E9" w:rsidRPr="00951EF6" w:rsidRDefault="00AF619A" w:rsidP="001851E9">
            <w:pPr>
              <w:jc w:val="right"/>
              <w:rPr>
                <w:ins w:id="2454" w:author="dsloanm" w:date="2017-06-15T15:50:00Z"/>
              </w:rPr>
            </w:pPr>
            <w:ins w:id="2455" w:author="dsloanm" w:date="2017-06-15T16:40:00Z">
              <w:r>
                <w:t>36864</w:t>
              </w:r>
            </w:ins>
          </w:p>
        </w:tc>
        <w:tc>
          <w:tcPr>
            <w:tcW w:w="1217" w:type="dxa"/>
            <w:shd w:val="clear" w:color="auto" w:fill="auto"/>
            <w:tcPrChange w:id="2456" w:author="dsloanm" w:date="2017-06-15T16:12:00Z">
              <w:tcPr>
                <w:tcW w:w="1217" w:type="dxa"/>
                <w:shd w:val="clear" w:color="auto" w:fill="auto"/>
              </w:tcPr>
            </w:tcPrChange>
          </w:tcPr>
          <w:p w14:paraId="7E9C3DC7" w14:textId="3EADBC74" w:rsidR="001851E9" w:rsidRPr="00951EF6" w:rsidRDefault="001851E9" w:rsidP="001851E9">
            <w:pPr>
              <w:jc w:val="right"/>
              <w:rPr>
                <w:ins w:id="2457" w:author="dsloanm" w:date="2017-06-15T15:50:00Z"/>
              </w:rPr>
            </w:pPr>
            <w:ins w:id="2458" w:author="dsloanm" w:date="2017-06-15T16:12:00Z">
              <w:r w:rsidRPr="001851E9">
                <w:t>444.077</w:t>
              </w:r>
            </w:ins>
          </w:p>
        </w:tc>
        <w:tc>
          <w:tcPr>
            <w:tcW w:w="1218" w:type="dxa"/>
            <w:shd w:val="clear" w:color="auto" w:fill="auto"/>
            <w:tcPrChange w:id="2459" w:author="dsloanm" w:date="2017-06-15T16:12:00Z">
              <w:tcPr>
                <w:tcW w:w="1218" w:type="dxa"/>
                <w:shd w:val="clear" w:color="auto" w:fill="auto"/>
              </w:tcPr>
            </w:tcPrChange>
          </w:tcPr>
          <w:p w14:paraId="4AFAFF3E" w14:textId="67ACFC07" w:rsidR="001851E9" w:rsidRPr="00951EF6" w:rsidRDefault="00612E9A" w:rsidP="001851E9">
            <w:pPr>
              <w:jc w:val="right"/>
              <w:rPr>
                <w:ins w:id="2460" w:author="dsloanm" w:date="2017-06-15T15:50:00Z"/>
              </w:rPr>
            </w:pPr>
            <w:ins w:id="2461" w:author="dsloanm" w:date="2017-06-15T16:24:00Z">
              <w:r w:rsidRPr="00612E9A">
                <w:t>567.532</w:t>
              </w:r>
            </w:ins>
          </w:p>
        </w:tc>
        <w:tc>
          <w:tcPr>
            <w:tcW w:w="1218" w:type="dxa"/>
            <w:gridSpan w:val="2"/>
            <w:shd w:val="clear" w:color="auto" w:fill="auto"/>
            <w:tcPrChange w:id="2462" w:author="dsloanm" w:date="2017-06-15T16:12:00Z">
              <w:tcPr>
                <w:tcW w:w="1218" w:type="dxa"/>
                <w:shd w:val="clear" w:color="auto" w:fill="auto"/>
              </w:tcPr>
            </w:tcPrChange>
          </w:tcPr>
          <w:p w14:paraId="1A1EC26B" w14:textId="4E1FFE90" w:rsidR="001851E9" w:rsidRPr="00951EF6" w:rsidRDefault="00612E9A" w:rsidP="001851E9">
            <w:pPr>
              <w:jc w:val="right"/>
              <w:rPr>
                <w:ins w:id="2463" w:author="dsloanm" w:date="2017-06-15T15:50:00Z"/>
              </w:rPr>
            </w:pPr>
            <w:ins w:id="2464" w:author="dsloanm" w:date="2017-06-15T16:25:00Z">
              <w:r w:rsidRPr="00612E9A">
                <w:t>593.117</w:t>
              </w:r>
            </w:ins>
          </w:p>
        </w:tc>
      </w:tr>
      <w:tr w:rsidR="001851E9" w:rsidRPr="00D91812" w14:paraId="3771A61C" w14:textId="77777777" w:rsidTr="001851E9">
        <w:trPr>
          <w:jc w:val="center"/>
          <w:ins w:id="2465" w:author="dsloanm" w:date="2017-06-15T15:50:00Z"/>
          <w:trPrChange w:id="2466" w:author="dsloanm" w:date="2017-06-15T16:12:00Z">
            <w:trPr>
              <w:jc w:val="center"/>
            </w:trPr>
          </w:trPrChange>
        </w:trPr>
        <w:tc>
          <w:tcPr>
            <w:tcW w:w="1217" w:type="dxa"/>
            <w:shd w:val="clear" w:color="auto" w:fill="auto"/>
            <w:tcPrChange w:id="2467" w:author="dsloanm" w:date="2017-06-15T16:12:00Z">
              <w:tcPr>
                <w:tcW w:w="1217" w:type="dxa"/>
                <w:shd w:val="clear" w:color="auto" w:fill="auto"/>
              </w:tcPr>
            </w:tcPrChange>
          </w:tcPr>
          <w:p w14:paraId="326A711C" w14:textId="317E7FE4" w:rsidR="001851E9" w:rsidRDefault="001851E9" w:rsidP="001851E9">
            <w:pPr>
              <w:jc w:val="right"/>
              <w:rPr>
                <w:ins w:id="2468" w:author="dsloanm" w:date="2017-06-15T15:50:00Z"/>
                <w:rFonts w:ascii="Calibri" w:hAnsi="Calibri" w:cs="Calibri"/>
                <w:color w:val="000000"/>
              </w:rPr>
            </w:pPr>
            <w:ins w:id="2469" w:author="dsloanm" w:date="2017-06-15T15:50:00Z">
              <w:r>
                <w:t>576</w:t>
              </w:r>
            </w:ins>
          </w:p>
        </w:tc>
        <w:tc>
          <w:tcPr>
            <w:tcW w:w="1228" w:type="dxa"/>
            <w:tcPrChange w:id="2470" w:author="dsloanm" w:date="2017-06-15T16:12:00Z">
              <w:tcPr>
                <w:tcW w:w="1228" w:type="dxa"/>
              </w:tcPr>
            </w:tcPrChange>
          </w:tcPr>
          <w:p w14:paraId="6BA796E0" w14:textId="6D4030E4" w:rsidR="001851E9" w:rsidRDefault="001851E9" w:rsidP="001851E9">
            <w:pPr>
              <w:jc w:val="right"/>
              <w:rPr>
                <w:ins w:id="2471" w:author="dsloanm" w:date="2017-06-15T16:12:00Z"/>
                <w:rFonts w:ascii="Calibri" w:hAnsi="Calibri" w:cs="Calibri"/>
                <w:color w:val="000000"/>
              </w:rPr>
            </w:pPr>
            <w:ins w:id="2472" w:author="dsloanm" w:date="2017-06-15T16:12:00Z">
              <w:r>
                <w:rPr>
                  <w:rFonts w:ascii="Calibri" w:hAnsi="Calibri" w:cs="Calibri"/>
                  <w:color w:val="000000"/>
                </w:rPr>
                <w:t>16</w:t>
              </w:r>
            </w:ins>
          </w:p>
        </w:tc>
        <w:tc>
          <w:tcPr>
            <w:tcW w:w="1228" w:type="dxa"/>
            <w:shd w:val="clear" w:color="auto" w:fill="auto"/>
            <w:vAlign w:val="bottom"/>
            <w:tcPrChange w:id="2473" w:author="dsloanm" w:date="2017-06-15T16:12:00Z">
              <w:tcPr>
                <w:tcW w:w="1228" w:type="dxa"/>
                <w:shd w:val="clear" w:color="auto" w:fill="auto"/>
                <w:vAlign w:val="bottom"/>
              </w:tcPr>
            </w:tcPrChange>
          </w:tcPr>
          <w:p w14:paraId="38821B09" w14:textId="7D081894" w:rsidR="001851E9" w:rsidRDefault="00AF619A" w:rsidP="001851E9">
            <w:pPr>
              <w:jc w:val="right"/>
              <w:rPr>
                <w:ins w:id="2474" w:author="dsloanm" w:date="2017-06-15T15:50:00Z"/>
                <w:rFonts w:ascii="Calibri" w:hAnsi="Calibri" w:cs="Calibri"/>
                <w:color w:val="000000"/>
              </w:rPr>
            </w:pPr>
            <w:ins w:id="2475" w:author="dsloanm" w:date="2017-06-15T16:40:00Z">
              <w:r>
                <w:rPr>
                  <w:rFonts w:ascii="Calibri" w:hAnsi="Calibri" w:cs="Calibri"/>
                  <w:color w:val="000000"/>
                </w:rPr>
                <w:t>73728</w:t>
              </w:r>
            </w:ins>
          </w:p>
        </w:tc>
        <w:tc>
          <w:tcPr>
            <w:tcW w:w="1217" w:type="dxa"/>
            <w:shd w:val="clear" w:color="auto" w:fill="auto"/>
            <w:tcPrChange w:id="2476" w:author="dsloanm" w:date="2017-06-15T16:12:00Z">
              <w:tcPr>
                <w:tcW w:w="1217" w:type="dxa"/>
                <w:shd w:val="clear" w:color="auto" w:fill="auto"/>
              </w:tcPr>
            </w:tcPrChange>
          </w:tcPr>
          <w:p w14:paraId="7253F644" w14:textId="73D42A19" w:rsidR="001851E9" w:rsidRDefault="0085234E" w:rsidP="001851E9">
            <w:pPr>
              <w:jc w:val="right"/>
              <w:rPr>
                <w:ins w:id="2477" w:author="dsloanm" w:date="2017-06-15T15:50:00Z"/>
                <w:rFonts w:ascii="Calibri" w:hAnsi="Calibri" w:cs="Calibri"/>
                <w:color w:val="000000"/>
              </w:rPr>
            </w:pPr>
            <w:ins w:id="2478" w:author="dsloanm" w:date="2017-06-15T16:23:00Z">
              <w:r w:rsidRPr="0085234E">
                <w:rPr>
                  <w:rFonts w:ascii="Calibri" w:hAnsi="Calibri" w:cs="Calibri"/>
                  <w:color w:val="000000"/>
                </w:rPr>
                <w:t>417.398</w:t>
              </w:r>
            </w:ins>
          </w:p>
        </w:tc>
        <w:tc>
          <w:tcPr>
            <w:tcW w:w="1218" w:type="dxa"/>
            <w:shd w:val="clear" w:color="auto" w:fill="auto"/>
            <w:tcPrChange w:id="2479" w:author="dsloanm" w:date="2017-06-15T16:12:00Z">
              <w:tcPr>
                <w:tcW w:w="1218" w:type="dxa"/>
                <w:shd w:val="clear" w:color="auto" w:fill="auto"/>
              </w:tcPr>
            </w:tcPrChange>
          </w:tcPr>
          <w:p w14:paraId="1A1B9248" w14:textId="516CA62F" w:rsidR="001851E9" w:rsidRDefault="00612E9A" w:rsidP="001851E9">
            <w:pPr>
              <w:jc w:val="right"/>
              <w:rPr>
                <w:ins w:id="2480" w:author="dsloanm" w:date="2017-06-15T15:50:00Z"/>
                <w:rFonts w:ascii="Calibri" w:hAnsi="Calibri" w:cs="Calibri"/>
                <w:color w:val="000000"/>
              </w:rPr>
            </w:pPr>
            <w:ins w:id="2481" w:author="dsloanm" w:date="2017-06-15T16:24:00Z">
              <w:r w:rsidRPr="00612E9A">
                <w:rPr>
                  <w:rFonts w:ascii="Calibri" w:hAnsi="Calibri" w:cs="Calibri"/>
                  <w:color w:val="000000"/>
                </w:rPr>
                <w:t>813.153</w:t>
              </w:r>
            </w:ins>
          </w:p>
        </w:tc>
        <w:tc>
          <w:tcPr>
            <w:tcW w:w="1218" w:type="dxa"/>
            <w:gridSpan w:val="2"/>
            <w:shd w:val="clear" w:color="auto" w:fill="auto"/>
            <w:tcPrChange w:id="2482" w:author="dsloanm" w:date="2017-06-15T16:12:00Z">
              <w:tcPr>
                <w:tcW w:w="1218" w:type="dxa"/>
                <w:shd w:val="clear" w:color="auto" w:fill="auto"/>
              </w:tcPr>
            </w:tcPrChange>
          </w:tcPr>
          <w:p w14:paraId="2EC78623" w14:textId="7535E2C5" w:rsidR="001851E9" w:rsidRDefault="00612E9A" w:rsidP="001851E9">
            <w:pPr>
              <w:jc w:val="right"/>
              <w:rPr>
                <w:ins w:id="2483" w:author="dsloanm" w:date="2017-06-15T15:50:00Z"/>
                <w:rFonts w:ascii="Calibri" w:hAnsi="Calibri" w:cs="Calibri"/>
                <w:color w:val="000000"/>
              </w:rPr>
            </w:pPr>
            <w:ins w:id="2484" w:author="dsloanm" w:date="2017-06-15T16:25:00Z">
              <w:r w:rsidRPr="00612E9A">
                <w:rPr>
                  <w:rFonts w:ascii="Calibri" w:hAnsi="Calibri" w:cs="Calibri"/>
                  <w:color w:val="000000"/>
                </w:rPr>
                <w:t>817.239</w:t>
              </w:r>
            </w:ins>
          </w:p>
        </w:tc>
      </w:tr>
      <w:tr w:rsidR="001851E9" w:rsidRPr="00D91812" w14:paraId="5DBFA353" w14:textId="77777777" w:rsidTr="001851E9">
        <w:trPr>
          <w:jc w:val="center"/>
          <w:ins w:id="2485" w:author="dsloanm" w:date="2017-06-15T16:10:00Z"/>
          <w:trPrChange w:id="2486" w:author="dsloanm" w:date="2017-06-15T16:12:00Z">
            <w:trPr>
              <w:jc w:val="center"/>
            </w:trPr>
          </w:trPrChange>
        </w:trPr>
        <w:tc>
          <w:tcPr>
            <w:tcW w:w="1217" w:type="dxa"/>
            <w:shd w:val="clear" w:color="auto" w:fill="auto"/>
            <w:tcPrChange w:id="2487" w:author="dsloanm" w:date="2017-06-15T16:12:00Z">
              <w:tcPr>
                <w:tcW w:w="1217" w:type="dxa"/>
                <w:shd w:val="clear" w:color="auto" w:fill="auto"/>
              </w:tcPr>
            </w:tcPrChange>
          </w:tcPr>
          <w:p w14:paraId="228EFA31" w14:textId="29826330" w:rsidR="001851E9" w:rsidRDefault="001851E9" w:rsidP="001851E9">
            <w:pPr>
              <w:jc w:val="right"/>
              <w:rPr>
                <w:ins w:id="2488" w:author="dsloanm" w:date="2017-06-15T16:10:00Z"/>
              </w:rPr>
            </w:pPr>
            <w:ins w:id="2489" w:author="dsloanm" w:date="2017-06-15T16:10:00Z">
              <w:r>
                <w:t>1152</w:t>
              </w:r>
            </w:ins>
          </w:p>
        </w:tc>
        <w:tc>
          <w:tcPr>
            <w:tcW w:w="1228" w:type="dxa"/>
            <w:tcPrChange w:id="2490" w:author="dsloanm" w:date="2017-06-15T16:12:00Z">
              <w:tcPr>
                <w:tcW w:w="1228" w:type="dxa"/>
              </w:tcPr>
            </w:tcPrChange>
          </w:tcPr>
          <w:p w14:paraId="0BAD778F" w14:textId="102AB33B" w:rsidR="001851E9" w:rsidRDefault="001851E9" w:rsidP="001851E9">
            <w:pPr>
              <w:jc w:val="right"/>
              <w:rPr>
                <w:ins w:id="2491" w:author="dsloanm" w:date="2017-06-15T16:12:00Z"/>
                <w:rFonts w:ascii="Calibri" w:hAnsi="Calibri" w:cs="Calibri"/>
                <w:color w:val="000000"/>
              </w:rPr>
            </w:pPr>
            <w:ins w:id="2492" w:author="dsloanm" w:date="2017-06-15T16:12:00Z">
              <w:r>
                <w:rPr>
                  <w:rFonts w:ascii="Calibri" w:hAnsi="Calibri" w:cs="Calibri"/>
                  <w:color w:val="000000"/>
                </w:rPr>
                <w:t>32</w:t>
              </w:r>
            </w:ins>
          </w:p>
        </w:tc>
        <w:tc>
          <w:tcPr>
            <w:tcW w:w="1228" w:type="dxa"/>
            <w:shd w:val="clear" w:color="auto" w:fill="auto"/>
            <w:vAlign w:val="bottom"/>
            <w:tcPrChange w:id="2493" w:author="dsloanm" w:date="2017-06-15T16:12:00Z">
              <w:tcPr>
                <w:tcW w:w="1228" w:type="dxa"/>
                <w:shd w:val="clear" w:color="auto" w:fill="auto"/>
                <w:vAlign w:val="bottom"/>
              </w:tcPr>
            </w:tcPrChange>
          </w:tcPr>
          <w:p w14:paraId="6220E179" w14:textId="5F5CF5E4" w:rsidR="001851E9" w:rsidRDefault="00AF619A" w:rsidP="001851E9">
            <w:pPr>
              <w:jc w:val="right"/>
              <w:rPr>
                <w:ins w:id="2494" w:author="dsloanm" w:date="2017-06-15T16:10:00Z"/>
                <w:rFonts w:ascii="Calibri" w:hAnsi="Calibri" w:cs="Calibri"/>
                <w:color w:val="000000"/>
              </w:rPr>
            </w:pPr>
            <w:ins w:id="2495" w:author="dsloanm" w:date="2017-06-15T16:40:00Z">
              <w:r>
                <w:rPr>
                  <w:rFonts w:ascii="Calibri" w:hAnsi="Calibri" w:cs="Calibri"/>
                  <w:color w:val="000000"/>
                </w:rPr>
                <w:t>147456</w:t>
              </w:r>
            </w:ins>
          </w:p>
        </w:tc>
        <w:tc>
          <w:tcPr>
            <w:tcW w:w="1217" w:type="dxa"/>
            <w:shd w:val="clear" w:color="auto" w:fill="auto"/>
            <w:tcPrChange w:id="2496" w:author="dsloanm" w:date="2017-06-15T16:12:00Z">
              <w:tcPr>
                <w:tcW w:w="1217" w:type="dxa"/>
                <w:shd w:val="clear" w:color="auto" w:fill="auto"/>
              </w:tcPr>
            </w:tcPrChange>
          </w:tcPr>
          <w:p w14:paraId="2276B73A" w14:textId="67D4B20E" w:rsidR="001851E9" w:rsidRPr="0062618D" w:rsidRDefault="0085234E" w:rsidP="001851E9">
            <w:pPr>
              <w:jc w:val="right"/>
              <w:rPr>
                <w:ins w:id="2497" w:author="dsloanm" w:date="2017-06-15T16:10:00Z"/>
              </w:rPr>
            </w:pPr>
            <w:ins w:id="2498" w:author="dsloanm" w:date="2017-06-15T16:23:00Z">
              <w:r w:rsidRPr="0085234E">
                <w:t>413.359</w:t>
              </w:r>
            </w:ins>
          </w:p>
        </w:tc>
        <w:tc>
          <w:tcPr>
            <w:tcW w:w="1218" w:type="dxa"/>
            <w:shd w:val="clear" w:color="auto" w:fill="auto"/>
            <w:tcPrChange w:id="2499" w:author="dsloanm" w:date="2017-06-15T16:12:00Z">
              <w:tcPr>
                <w:tcW w:w="1218" w:type="dxa"/>
                <w:shd w:val="clear" w:color="auto" w:fill="auto"/>
              </w:tcPr>
            </w:tcPrChange>
          </w:tcPr>
          <w:p w14:paraId="3F5FDE7F" w14:textId="4FFC4EB4" w:rsidR="001851E9" w:rsidRPr="005C1B98" w:rsidRDefault="00612E9A" w:rsidP="001851E9">
            <w:pPr>
              <w:jc w:val="right"/>
              <w:rPr>
                <w:ins w:id="2500" w:author="dsloanm" w:date="2017-06-15T16:10:00Z"/>
              </w:rPr>
            </w:pPr>
            <w:ins w:id="2501" w:author="dsloanm" w:date="2017-06-15T16:25:00Z">
              <w:r>
                <w:t>589.097</w:t>
              </w:r>
            </w:ins>
          </w:p>
        </w:tc>
        <w:tc>
          <w:tcPr>
            <w:tcW w:w="1218" w:type="dxa"/>
            <w:gridSpan w:val="2"/>
            <w:shd w:val="clear" w:color="auto" w:fill="auto"/>
            <w:tcPrChange w:id="2502" w:author="dsloanm" w:date="2017-06-15T16:12:00Z">
              <w:tcPr>
                <w:tcW w:w="1218" w:type="dxa"/>
                <w:shd w:val="clear" w:color="auto" w:fill="auto"/>
              </w:tcPr>
            </w:tcPrChange>
          </w:tcPr>
          <w:p w14:paraId="5BE79157" w14:textId="65D2B334" w:rsidR="001851E9" w:rsidRPr="004132BE" w:rsidRDefault="00612E9A" w:rsidP="001851E9">
            <w:pPr>
              <w:jc w:val="right"/>
              <w:rPr>
                <w:ins w:id="2503" w:author="dsloanm" w:date="2017-06-15T16:10:00Z"/>
              </w:rPr>
            </w:pPr>
            <w:ins w:id="2504" w:author="dsloanm" w:date="2017-06-15T16:26:00Z">
              <w:r w:rsidRPr="00612E9A">
                <w:t>560.144</w:t>
              </w:r>
            </w:ins>
          </w:p>
        </w:tc>
      </w:tr>
      <w:tr w:rsidR="0020202F" w:rsidRPr="00D91812" w14:paraId="70CACF2D" w14:textId="77777777" w:rsidTr="001851E9">
        <w:trPr>
          <w:jc w:val="center"/>
          <w:ins w:id="2505" w:author="dsloanm" w:date="2017-06-15T16:10:00Z"/>
          <w:trPrChange w:id="2506" w:author="dsloanm" w:date="2017-06-15T16:12:00Z">
            <w:trPr>
              <w:jc w:val="center"/>
            </w:trPr>
          </w:trPrChange>
        </w:trPr>
        <w:tc>
          <w:tcPr>
            <w:tcW w:w="1217" w:type="dxa"/>
            <w:tcBorders>
              <w:bottom w:val="double" w:sz="4" w:space="0" w:color="auto"/>
            </w:tcBorders>
            <w:shd w:val="clear" w:color="auto" w:fill="auto"/>
            <w:tcPrChange w:id="2507" w:author="dsloanm" w:date="2017-06-15T16:12:00Z">
              <w:tcPr>
                <w:tcW w:w="1217" w:type="dxa"/>
                <w:tcBorders>
                  <w:bottom w:val="double" w:sz="4" w:space="0" w:color="auto"/>
                </w:tcBorders>
                <w:shd w:val="clear" w:color="auto" w:fill="auto"/>
              </w:tcPr>
            </w:tcPrChange>
          </w:tcPr>
          <w:p w14:paraId="0804746C" w14:textId="044D09A8" w:rsidR="0020202F" w:rsidRDefault="0020202F" w:rsidP="0020202F">
            <w:pPr>
              <w:jc w:val="right"/>
              <w:rPr>
                <w:ins w:id="2508" w:author="dsloanm" w:date="2017-06-15T16:10:00Z"/>
              </w:rPr>
            </w:pPr>
            <w:ins w:id="2509" w:author="dsloanm" w:date="2017-06-15T16:42:00Z">
              <w:r>
                <w:t>2304</w:t>
              </w:r>
            </w:ins>
          </w:p>
        </w:tc>
        <w:tc>
          <w:tcPr>
            <w:tcW w:w="1228" w:type="dxa"/>
            <w:tcBorders>
              <w:bottom w:val="double" w:sz="4" w:space="0" w:color="auto"/>
            </w:tcBorders>
            <w:tcPrChange w:id="2510" w:author="dsloanm" w:date="2017-06-15T16:12:00Z">
              <w:tcPr>
                <w:tcW w:w="1228" w:type="dxa"/>
                <w:tcBorders>
                  <w:bottom w:val="double" w:sz="4" w:space="0" w:color="auto"/>
                </w:tcBorders>
              </w:tcPr>
            </w:tcPrChange>
          </w:tcPr>
          <w:p w14:paraId="31920EDF" w14:textId="0CDC6E11" w:rsidR="0020202F" w:rsidRDefault="0020202F" w:rsidP="0020202F">
            <w:pPr>
              <w:jc w:val="right"/>
              <w:rPr>
                <w:ins w:id="2511" w:author="dsloanm" w:date="2017-06-15T16:12:00Z"/>
                <w:rFonts w:ascii="Calibri" w:hAnsi="Calibri" w:cs="Calibri"/>
                <w:color w:val="000000"/>
              </w:rPr>
            </w:pPr>
            <w:ins w:id="2512" w:author="dsloanm" w:date="2017-06-15T16:42:00Z">
              <w:r>
                <w:rPr>
                  <w:rFonts w:ascii="Calibri" w:hAnsi="Calibri" w:cs="Calibri"/>
                  <w:color w:val="000000"/>
                </w:rPr>
                <w:t>64</w:t>
              </w:r>
            </w:ins>
          </w:p>
        </w:tc>
        <w:tc>
          <w:tcPr>
            <w:tcW w:w="1228" w:type="dxa"/>
            <w:tcBorders>
              <w:bottom w:val="double" w:sz="4" w:space="0" w:color="auto"/>
            </w:tcBorders>
            <w:shd w:val="clear" w:color="auto" w:fill="auto"/>
            <w:vAlign w:val="bottom"/>
            <w:tcPrChange w:id="2513" w:author="dsloanm" w:date="2017-06-15T16:12:00Z">
              <w:tcPr>
                <w:tcW w:w="1228" w:type="dxa"/>
                <w:tcBorders>
                  <w:bottom w:val="double" w:sz="4" w:space="0" w:color="auto"/>
                </w:tcBorders>
                <w:shd w:val="clear" w:color="auto" w:fill="auto"/>
                <w:vAlign w:val="bottom"/>
              </w:tcPr>
            </w:tcPrChange>
          </w:tcPr>
          <w:p w14:paraId="2DF31480" w14:textId="1DB65DCC" w:rsidR="0020202F" w:rsidRDefault="0020202F" w:rsidP="0020202F">
            <w:pPr>
              <w:jc w:val="right"/>
              <w:rPr>
                <w:ins w:id="2514" w:author="dsloanm" w:date="2017-06-15T16:10:00Z"/>
                <w:rFonts w:ascii="Calibri" w:hAnsi="Calibri" w:cs="Calibri"/>
                <w:color w:val="000000"/>
              </w:rPr>
            </w:pPr>
            <w:ins w:id="2515" w:author="dsloanm" w:date="2017-06-15T16:42:00Z">
              <w:r>
                <w:rPr>
                  <w:rFonts w:ascii="Calibri" w:hAnsi="Calibri" w:cs="Calibri"/>
                  <w:color w:val="000000"/>
                </w:rPr>
                <w:t>294912</w:t>
              </w:r>
            </w:ins>
          </w:p>
        </w:tc>
        <w:tc>
          <w:tcPr>
            <w:tcW w:w="1217" w:type="dxa"/>
            <w:tcBorders>
              <w:bottom w:val="double" w:sz="4" w:space="0" w:color="auto"/>
            </w:tcBorders>
            <w:shd w:val="clear" w:color="auto" w:fill="auto"/>
            <w:tcPrChange w:id="2516" w:author="dsloanm" w:date="2017-06-15T16:12:00Z">
              <w:tcPr>
                <w:tcW w:w="1217" w:type="dxa"/>
                <w:tcBorders>
                  <w:bottom w:val="double" w:sz="4" w:space="0" w:color="auto"/>
                </w:tcBorders>
                <w:shd w:val="clear" w:color="auto" w:fill="auto"/>
              </w:tcPr>
            </w:tcPrChange>
          </w:tcPr>
          <w:p w14:paraId="61662DFE" w14:textId="783912C7" w:rsidR="0020202F" w:rsidRPr="0062618D" w:rsidRDefault="0020202F" w:rsidP="0020202F">
            <w:pPr>
              <w:jc w:val="right"/>
              <w:rPr>
                <w:ins w:id="2517" w:author="dsloanm" w:date="2017-06-15T16:10:00Z"/>
              </w:rPr>
            </w:pPr>
            <w:ins w:id="2518" w:author="dsloanm" w:date="2017-06-15T16:42:00Z">
              <w:r w:rsidRPr="0085234E">
                <w:t>385.185</w:t>
              </w:r>
            </w:ins>
          </w:p>
        </w:tc>
        <w:tc>
          <w:tcPr>
            <w:tcW w:w="1218" w:type="dxa"/>
            <w:tcBorders>
              <w:bottom w:val="double" w:sz="4" w:space="0" w:color="auto"/>
            </w:tcBorders>
            <w:shd w:val="clear" w:color="auto" w:fill="auto"/>
            <w:tcPrChange w:id="2519" w:author="dsloanm" w:date="2017-06-15T16:12:00Z">
              <w:tcPr>
                <w:tcW w:w="1218" w:type="dxa"/>
                <w:tcBorders>
                  <w:bottom w:val="double" w:sz="4" w:space="0" w:color="auto"/>
                </w:tcBorders>
                <w:shd w:val="clear" w:color="auto" w:fill="auto"/>
              </w:tcPr>
            </w:tcPrChange>
          </w:tcPr>
          <w:p w14:paraId="27FF4BA8" w14:textId="40925AEC" w:rsidR="0020202F" w:rsidRPr="005C1B98" w:rsidRDefault="0020202F" w:rsidP="0020202F">
            <w:pPr>
              <w:jc w:val="right"/>
              <w:rPr>
                <w:ins w:id="2520" w:author="dsloanm" w:date="2017-06-15T16:10:00Z"/>
              </w:rPr>
            </w:pPr>
            <w:ins w:id="2521" w:author="dsloanm" w:date="2017-06-15T16:42:00Z">
              <w:r w:rsidRPr="00612E9A">
                <w:t>508.915</w:t>
              </w:r>
            </w:ins>
          </w:p>
        </w:tc>
        <w:tc>
          <w:tcPr>
            <w:tcW w:w="1218" w:type="dxa"/>
            <w:gridSpan w:val="2"/>
            <w:tcBorders>
              <w:bottom w:val="double" w:sz="4" w:space="0" w:color="auto"/>
            </w:tcBorders>
            <w:shd w:val="clear" w:color="auto" w:fill="auto"/>
            <w:tcPrChange w:id="2522" w:author="dsloanm" w:date="2017-06-15T16:12:00Z">
              <w:tcPr>
                <w:tcW w:w="1218" w:type="dxa"/>
                <w:tcBorders>
                  <w:bottom w:val="double" w:sz="4" w:space="0" w:color="auto"/>
                </w:tcBorders>
                <w:shd w:val="clear" w:color="auto" w:fill="auto"/>
              </w:tcPr>
            </w:tcPrChange>
          </w:tcPr>
          <w:p w14:paraId="08063278" w14:textId="49B6E8AD" w:rsidR="0020202F" w:rsidRPr="004132BE" w:rsidRDefault="0020202F" w:rsidP="0020202F">
            <w:pPr>
              <w:jc w:val="right"/>
              <w:rPr>
                <w:ins w:id="2523" w:author="dsloanm" w:date="2017-06-15T16:10:00Z"/>
              </w:rPr>
            </w:pPr>
            <w:ins w:id="2524" w:author="dsloanm" w:date="2017-06-15T16:42:00Z">
              <w:r w:rsidRPr="00612E9A">
                <w:t>529.752</w:t>
              </w:r>
            </w:ins>
          </w:p>
        </w:tc>
      </w:tr>
    </w:tbl>
    <w:p w14:paraId="1DFE5F42" w14:textId="07BB5FDE" w:rsidR="002E760A" w:rsidRDefault="002E760A" w:rsidP="002E760A">
      <w:pPr>
        <w:pStyle w:val="Caption"/>
        <w:jc w:val="center"/>
        <w:rPr>
          <w:ins w:id="2525" w:author="dsloanm" w:date="2017-06-15T16:41:00Z"/>
        </w:rPr>
      </w:pPr>
      <w:ins w:id="2526" w:author="dsloanm" w:date="2017-06-15T15:50:00Z">
        <w:r>
          <w:t xml:space="preserve">Table </w:t>
        </w:r>
        <w:r>
          <w:fldChar w:fldCharType="begin"/>
        </w:r>
        <w:r>
          <w:instrText xml:space="preserve"> SEQ Table \* ARABIC </w:instrText>
        </w:r>
        <w:r>
          <w:fldChar w:fldCharType="separate"/>
        </w:r>
      </w:ins>
      <w:ins w:id="2527" w:author="dsloanm" w:date="2017-06-21T13:47:00Z">
        <w:r w:rsidR="00E5516B">
          <w:rPr>
            <w:noProof/>
          </w:rPr>
          <w:t>13</w:t>
        </w:r>
      </w:ins>
      <w:ins w:id="2528" w:author="dsloanm" w:date="2017-06-15T15:50:00Z">
        <w:r>
          <w:rPr>
            <w:noProof/>
          </w:rPr>
          <w:fldChar w:fldCharType="end"/>
        </w:r>
        <w:r>
          <w:t>.</w:t>
        </w:r>
        <w:r w:rsidRPr="001004E0">
          <w:t xml:space="preserve"> </w:t>
        </w:r>
        <w:r>
          <w:t>All backends bandwidth on Cirrus raw data.</w:t>
        </w:r>
      </w:ins>
      <w:ins w:id="2529" w:author="dsloanm" w:date="2017-06-15T16:15:00Z">
        <w:r w:rsidR="00D072D2">
          <w:t xml:space="preserve"> Unstriped configurations.</w:t>
        </w:r>
      </w:ins>
    </w:p>
    <w:p w14:paraId="6748787C" w14:textId="5C6AF3F8" w:rsidR="00991C4B" w:rsidRDefault="00991C4B" w:rsidP="00991C4B">
      <w:pPr>
        <w:rPr>
          <w:ins w:id="2530" w:author="TURNER Andrew" w:date="2017-06-22T09:30:00Z"/>
        </w:rPr>
      </w:pPr>
    </w:p>
    <w:p w14:paraId="447BEF48" w14:textId="77777777" w:rsidR="008050FD" w:rsidRDefault="008050FD" w:rsidP="00991C4B">
      <w:pPr>
        <w:rPr>
          <w:ins w:id="2531" w:author="TURNER Andrew" w:date="2017-06-22T09:30:00Z"/>
        </w:rPr>
      </w:pPr>
    </w:p>
    <w:p w14:paraId="61978441" w14:textId="77777777" w:rsidR="008050FD" w:rsidRDefault="008050FD" w:rsidP="00991C4B">
      <w:pPr>
        <w:rPr>
          <w:ins w:id="2532" w:author="TURNER Andrew" w:date="2017-06-22T09:30:00Z"/>
        </w:rPr>
      </w:pPr>
    </w:p>
    <w:p w14:paraId="0CB9AF6C" w14:textId="77777777" w:rsidR="008050FD" w:rsidRDefault="008050FD" w:rsidP="00991C4B">
      <w:pPr>
        <w:rPr>
          <w:ins w:id="2533" w:author="TURNER Andrew" w:date="2017-06-22T09:30:00Z"/>
        </w:rPr>
      </w:pPr>
    </w:p>
    <w:p w14:paraId="4A8B74BC" w14:textId="77777777" w:rsidR="008050FD" w:rsidRDefault="008050FD" w:rsidP="00991C4B">
      <w:pPr>
        <w:rPr>
          <w:ins w:id="2534" w:author="TURNER Andrew" w:date="2017-06-22T09:30:00Z"/>
        </w:rPr>
      </w:pPr>
    </w:p>
    <w:p w14:paraId="630A3A78" w14:textId="77777777" w:rsidR="008050FD" w:rsidRDefault="008050FD" w:rsidP="00991C4B">
      <w:pPr>
        <w:rPr>
          <w:ins w:id="2535" w:author="TURNER Andrew" w:date="2017-06-22T09:30:00Z"/>
        </w:rPr>
      </w:pPr>
    </w:p>
    <w:p w14:paraId="1A71F632" w14:textId="77777777" w:rsidR="008050FD" w:rsidRDefault="008050FD" w:rsidP="00991C4B">
      <w:pPr>
        <w:rPr>
          <w:ins w:id="2536" w:author="dsloanm" w:date="2017-06-15T16:41:00Z"/>
        </w:rPr>
      </w:pPr>
    </w:p>
    <w:tbl>
      <w:tblPr>
        <w:tblW w:w="7326" w:type="dxa"/>
        <w:jc w:val="center"/>
        <w:tblLook w:val="04A0" w:firstRow="1" w:lastRow="0" w:firstColumn="1" w:lastColumn="0" w:noHBand="0" w:noVBand="1"/>
      </w:tblPr>
      <w:tblGrid>
        <w:gridCol w:w="1217"/>
        <w:gridCol w:w="1228"/>
        <w:gridCol w:w="1228"/>
        <w:gridCol w:w="1217"/>
        <w:gridCol w:w="1218"/>
        <w:gridCol w:w="490"/>
        <w:gridCol w:w="728"/>
      </w:tblGrid>
      <w:tr w:rsidR="00991C4B" w:rsidRPr="00D91812" w14:paraId="35394A4B" w14:textId="77777777" w:rsidTr="008174AF">
        <w:trPr>
          <w:jc w:val="center"/>
          <w:ins w:id="2537" w:author="dsloanm" w:date="2017-06-15T16:41:00Z"/>
        </w:trPr>
        <w:tc>
          <w:tcPr>
            <w:tcW w:w="1217" w:type="dxa"/>
            <w:tcBorders>
              <w:top w:val="double" w:sz="4" w:space="0" w:color="auto"/>
            </w:tcBorders>
            <w:shd w:val="clear" w:color="auto" w:fill="auto"/>
          </w:tcPr>
          <w:p w14:paraId="62430875" w14:textId="77777777" w:rsidR="00991C4B" w:rsidRPr="00BE7A59" w:rsidRDefault="00991C4B" w:rsidP="008174AF">
            <w:pPr>
              <w:rPr>
                <w:ins w:id="2538" w:author="dsloanm" w:date="2017-06-15T16:41:00Z"/>
                <w:lang w:val="en-US"/>
              </w:rPr>
            </w:pPr>
          </w:p>
        </w:tc>
        <w:tc>
          <w:tcPr>
            <w:tcW w:w="5381" w:type="dxa"/>
            <w:gridSpan w:val="5"/>
            <w:tcBorders>
              <w:top w:val="double" w:sz="4" w:space="0" w:color="auto"/>
            </w:tcBorders>
          </w:tcPr>
          <w:p w14:paraId="40A8616C" w14:textId="713CBC9A" w:rsidR="00991C4B" w:rsidRDefault="00991C4B" w:rsidP="008174AF">
            <w:pPr>
              <w:rPr>
                <w:ins w:id="2539" w:author="dsloanm" w:date="2017-06-15T16:41:00Z"/>
                <w:b/>
                <w:lang w:val="en-US"/>
              </w:rPr>
            </w:pPr>
            <w:ins w:id="2540" w:author="dsloanm" w:date="2017-06-15T16:41:00Z">
              <w:r>
                <w:rPr>
                  <w:b/>
                  <w:lang w:val="en-US"/>
                </w:rPr>
                <w:t xml:space="preserve">           Striped: Max. </w:t>
              </w:r>
              <w:r w:rsidRPr="00BE7A59">
                <w:rPr>
                  <w:b/>
                  <w:lang w:val="en-US"/>
                </w:rPr>
                <w:t>Write Bandwidth (MiB/s)</w:t>
              </w:r>
            </w:ins>
          </w:p>
        </w:tc>
        <w:tc>
          <w:tcPr>
            <w:tcW w:w="728" w:type="dxa"/>
            <w:tcBorders>
              <w:top w:val="double" w:sz="4" w:space="0" w:color="auto"/>
            </w:tcBorders>
            <w:shd w:val="clear" w:color="auto" w:fill="auto"/>
          </w:tcPr>
          <w:p w14:paraId="16AE3BD0" w14:textId="77777777" w:rsidR="00991C4B" w:rsidRPr="00BE7A59" w:rsidRDefault="00991C4B" w:rsidP="008174AF">
            <w:pPr>
              <w:rPr>
                <w:ins w:id="2541" w:author="dsloanm" w:date="2017-06-15T16:41:00Z"/>
                <w:lang w:val="en-US"/>
              </w:rPr>
            </w:pPr>
          </w:p>
        </w:tc>
      </w:tr>
      <w:tr w:rsidR="00991C4B" w:rsidRPr="00D91812" w14:paraId="6349BB70" w14:textId="77777777" w:rsidTr="008174AF">
        <w:trPr>
          <w:jc w:val="center"/>
          <w:ins w:id="2542" w:author="dsloanm" w:date="2017-06-15T16:41:00Z"/>
        </w:trPr>
        <w:tc>
          <w:tcPr>
            <w:tcW w:w="1217" w:type="dxa"/>
            <w:tcBorders>
              <w:bottom w:val="single" w:sz="4" w:space="0" w:color="auto"/>
            </w:tcBorders>
            <w:shd w:val="clear" w:color="auto" w:fill="auto"/>
          </w:tcPr>
          <w:p w14:paraId="71E3EDC5" w14:textId="77777777" w:rsidR="00991C4B" w:rsidRPr="00BE7A59" w:rsidRDefault="00991C4B" w:rsidP="008174AF">
            <w:pPr>
              <w:jc w:val="right"/>
              <w:rPr>
                <w:ins w:id="2543" w:author="dsloanm" w:date="2017-06-15T16:41:00Z"/>
                <w:lang w:val="en-US"/>
              </w:rPr>
            </w:pPr>
            <w:ins w:id="2544" w:author="dsloanm" w:date="2017-06-15T16:41:00Z">
              <w:r w:rsidRPr="00BE7A59">
                <w:rPr>
                  <w:b/>
                  <w:lang w:val="en-US"/>
                </w:rPr>
                <w:t>Writers</w:t>
              </w:r>
            </w:ins>
          </w:p>
        </w:tc>
        <w:tc>
          <w:tcPr>
            <w:tcW w:w="1228" w:type="dxa"/>
            <w:tcBorders>
              <w:bottom w:val="single" w:sz="4" w:space="0" w:color="auto"/>
            </w:tcBorders>
          </w:tcPr>
          <w:p w14:paraId="50258631" w14:textId="77777777" w:rsidR="00991C4B" w:rsidRPr="00155F8C" w:rsidRDefault="00991C4B" w:rsidP="008174AF">
            <w:pPr>
              <w:jc w:val="right"/>
              <w:rPr>
                <w:ins w:id="2545" w:author="dsloanm" w:date="2017-06-15T16:41:00Z"/>
                <w:b/>
                <w:lang w:val="en-US"/>
              </w:rPr>
            </w:pPr>
            <w:ins w:id="2546" w:author="dsloanm" w:date="2017-06-15T16:41:00Z">
              <w:r>
                <w:rPr>
                  <w:b/>
                  <w:lang w:val="en-US"/>
                </w:rPr>
                <w:t>Nodes</w:t>
              </w:r>
            </w:ins>
          </w:p>
        </w:tc>
        <w:tc>
          <w:tcPr>
            <w:tcW w:w="1228" w:type="dxa"/>
            <w:tcBorders>
              <w:bottom w:val="single" w:sz="4" w:space="0" w:color="auto"/>
            </w:tcBorders>
            <w:shd w:val="clear" w:color="auto" w:fill="auto"/>
          </w:tcPr>
          <w:p w14:paraId="4A99E7BB" w14:textId="77777777" w:rsidR="00991C4B" w:rsidRPr="00BE7A59" w:rsidRDefault="00991C4B" w:rsidP="008174AF">
            <w:pPr>
              <w:jc w:val="right"/>
              <w:rPr>
                <w:ins w:id="2547" w:author="dsloanm" w:date="2017-06-15T16:41:00Z"/>
                <w:lang w:val="en-US"/>
              </w:rPr>
            </w:pPr>
            <w:ins w:id="2548" w:author="dsloanm" w:date="2017-06-15T16:41:00Z">
              <w:r w:rsidRPr="00155F8C">
                <w:rPr>
                  <w:b/>
                  <w:lang w:val="en-US"/>
                </w:rPr>
                <w:t>Total MiB</w:t>
              </w:r>
            </w:ins>
          </w:p>
        </w:tc>
        <w:tc>
          <w:tcPr>
            <w:tcW w:w="1217" w:type="dxa"/>
            <w:tcBorders>
              <w:bottom w:val="single" w:sz="4" w:space="0" w:color="auto"/>
            </w:tcBorders>
            <w:shd w:val="clear" w:color="auto" w:fill="auto"/>
          </w:tcPr>
          <w:p w14:paraId="0D5BDA49" w14:textId="77777777" w:rsidR="00991C4B" w:rsidRPr="00BE7A59" w:rsidRDefault="00991C4B" w:rsidP="008174AF">
            <w:pPr>
              <w:jc w:val="right"/>
              <w:rPr>
                <w:ins w:id="2549" w:author="dsloanm" w:date="2017-06-15T16:41:00Z"/>
                <w:lang w:val="en-US"/>
              </w:rPr>
            </w:pPr>
            <w:ins w:id="2550" w:author="dsloanm" w:date="2017-06-15T16:41:00Z">
              <w:r>
                <w:rPr>
                  <w:b/>
                  <w:lang w:val="en-US"/>
                </w:rPr>
                <w:t>MPI-IO</w:t>
              </w:r>
            </w:ins>
          </w:p>
        </w:tc>
        <w:tc>
          <w:tcPr>
            <w:tcW w:w="1218" w:type="dxa"/>
            <w:tcBorders>
              <w:bottom w:val="single" w:sz="4" w:space="0" w:color="auto"/>
            </w:tcBorders>
            <w:shd w:val="clear" w:color="auto" w:fill="auto"/>
          </w:tcPr>
          <w:p w14:paraId="17D1E4D5" w14:textId="77777777" w:rsidR="00991C4B" w:rsidRPr="00BE7A59" w:rsidRDefault="00991C4B" w:rsidP="008174AF">
            <w:pPr>
              <w:jc w:val="right"/>
              <w:rPr>
                <w:ins w:id="2551" w:author="dsloanm" w:date="2017-06-15T16:41:00Z"/>
                <w:lang w:val="en-US"/>
              </w:rPr>
            </w:pPr>
            <w:ins w:id="2552" w:author="dsloanm" w:date="2017-06-15T16:41:00Z">
              <w:r>
                <w:rPr>
                  <w:b/>
                  <w:lang w:val="en-US"/>
                </w:rPr>
                <w:t>HDF5</w:t>
              </w:r>
            </w:ins>
          </w:p>
        </w:tc>
        <w:tc>
          <w:tcPr>
            <w:tcW w:w="1218" w:type="dxa"/>
            <w:gridSpan w:val="2"/>
            <w:tcBorders>
              <w:bottom w:val="single" w:sz="4" w:space="0" w:color="auto"/>
            </w:tcBorders>
            <w:shd w:val="clear" w:color="auto" w:fill="auto"/>
          </w:tcPr>
          <w:p w14:paraId="6A448FB3" w14:textId="77777777" w:rsidR="00991C4B" w:rsidRPr="00BE7A59" w:rsidRDefault="00991C4B" w:rsidP="008174AF">
            <w:pPr>
              <w:jc w:val="right"/>
              <w:rPr>
                <w:ins w:id="2553" w:author="dsloanm" w:date="2017-06-15T16:41:00Z"/>
                <w:lang w:val="en-US"/>
              </w:rPr>
            </w:pPr>
            <w:ins w:id="2554" w:author="dsloanm" w:date="2017-06-15T16:41:00Z">
              <w:r>
                <w:rPr>
                  <w:b/>
                  <w:lang w:val="en-US"/>
                </w:rPr>
                <w:t>NetCDF</w:t>
              </w:r>
            </w:ins>
          </w:p>
        </w:tc>
      </w:tr>
      <w:tr w:rsidR="00991C4B" w:rsidRPr="00D91812" w14:paraId="1AD86065" w14:textId="77777777" w:rsidTr="008174AF">
        <w:trPr>
          <w:jc w:val="center"/>
          <w:ins w:id="2555" w:author="dsloanm" w:date="2017-06-15T16:41:00Z"/>
        </w:trPr>
        <w:tc>
          <w:tcPr>
            <w:tcW w:w="1217" w:type="dxa"/>
            <w:tcBorders>
              <w:top w:val="single" w:sz="4" w:space="0" w:color="auto"/>
            </w:tcBorders>
            <w:shd w:val="clear" w:color="auto" w:fill="auto"/>
          </w:tcPr>
          <w:p w14:paraId="1EA8A9BB" w14:textId="77777777" w:rsidR="00991C4B" w:rsidRPr="00951EF6" w:rsidRDefault="00991C4B" w:rsidP="008174AF">
            <w:pPr>
              <w:jc w:val="right"/>
              <w:rPr>
                <w:ins w:id="2556" w:author="dsloanm" w:date="2017-06-15T16:41:00Z"/>
              </w:rPr>
            </w:pPr>
            <w:ins w:id="2557" w:author="dsloanm" w:date="2017-06-15T16:41:00Z">
              <w:r w:rsidRPr="00721B2C">
                <w:t>1</w:t>
              </w:r>
            </w:ins>
          </w:p>
        </w:tc>
        <w:tc>
          <w:tcPr>
            <w:tcW w:w="1228" w:type="dxa"/>
            <w:tcBorders>
              <w:top w:val="single" w:sz="4" w:space="0" w:color="auto"/>
            </w:tcBorders>
          </w:tcPr>
          <w:p w14:paraId="47842FF1" w14:textId="77777777" w:rsidR="00991C4B" w:rsidRPr="00951EF6" w:rsidRDefault="00991C4B" w:rsidP="008174AF">
            <w:pPr>
              <w:jc w:val="right"/>
              <w:rPr>
                <w:ins w:id="2558" w:author="dsloanm" w:date="2017-06-15T16:41:00Z"/>
              </w:rPr>
            </w:pPr>
            <w:ins w:id="2559" w:author="dsloanm" w:date="2017-06-15T16:41:00Z">
              <w:r>
                <w:t>1</w:t>
              </w:r>
            </w:ins>
          </w:p>
        </w:tc>
        <w:tc>
          <w:tcPr>
            <w:tcW w:w="1228" w:type="dxa"/>
            <w:tcBorders>
              <w:top w:val="single" w:sz="4" w:space="0" w:color="auto"/>
            </w:tcBorders>
            <w:shd w:val="clear" w:color="auto" w:fill="auto"/>
            <w:vAlign w:val="bottom"/>
          </w:tcPr>
          <w:p w14:paraId="3530158E" w14:textId="77777777" w:rsidR="00991C4B" w:rsidRPr="00951EF6" w:rsidRDefault="00991C4B" w:rsidP="008174AF">
            <w:pPr>
              <w:jc w:val="right"/>
              <w:rPr>
                <w:ins w:id="2560" w:author="dsloanm" w:date="2017-06-15T16:41:00Z"/>
              </w:rPr>
            </w:pPr>
            <w:ins w:id="2561" w:author="dsloanm" w:date="2017-06-15T16:41:00Z">
              <w:r>
                <w:t>128</w:t>
              </w:r>
            </w:ins>
          </w:p>
        </w:tc>
        <w:tc>
          <w:tcPr>
            <w:tcW w:w="1217" w:type="dxa"/>
            <w:tcBorders>
              <w:top w:val="single" w:sz="4" w:space="0" w:color="auto"/>
            </w:tcBorders>
            <w:shd w:val="clear" w:color="auto" w:fill="auto"/>
          </w:tcPr>
          <w:p w14:paraId="10B7BCBC" w14:textId="7D34D0A6" w:rsidR="00991C4B" w:rsidRPr="00951EF6" w:rsidRDefault="009E01E3" w:rsidP="008174AF">
            <w:pPr>
              <w:jc w:val="right"/>
              <w:rPr>
                <w:ins w:id="2562" w:author="dsloanm" w:date="2017-06-15T16:41:00Z"/>
              </w:rPr>
            </w:pPr>
            <w:ins w:id="2563" w:author="dsloanm" w:date="2017-06-15T16:49:00Z">
              <w:r w:rsidRPr="009E01E3">
                <w:t>735.882</w:t>
              </w:r>
            </w:ins>
          </w:p>
        </w:tc>
        <w:tc>
          <w:tcPr>
            <w:tcW w:w="1218" w:type="dxa"/>
            <w:tcBorders>
              <w:top w:val="single" w:sz="4" w:space="0" w:color="auto"/>
            </w:tcBorders>
            <w:shd w:val="clear" w:color="auto" w:fill="auto"/>
          </w:tcPr>
          <w:p w14:paraId="73D02B18" w14:textId="6CB40AF5" w:rsidR="00991C4B" w:rsidRPr="00951EF6" w:rsidRDefault="009E01E3" w:rsidP="008174AF">
            <w:pPr>
              <w:jc w:val="right"/>
              <w:rPr>
                <w:ins w:id="2564" w:author="dsloanm" w:date="2017-06-15T16:41:00Z"/>
              </w:rPr>
            </w:pPr>
            <w:ins w:id="2565" w:author="dsloanm" w:date="2017-06-15T16:50:00Z">
              <w:r w:rsidRPr="009E01E3">
                <w:t>549.908</w:t>
              </w:r>
            </w:ins>
          </w:p>
        </w:tc>
        <w:tc>
          <w:tcPr>
            <w:tcW w:w="1218" w:type="dxa"/>
            <w:gridSpan w:val="2"/>
            <w:tcBorders>
              <w:top w:val="single" w:sz="4" w:space="0" w:color="auto"/>
            </w:tcBorders>
            <w:shd w:val="clear" w:color="auto" w:fill="auto"/>
          </w:tcPr>
          <w:p w14:paraId="14123DC5" w14:textId="61FE8A8D" w:rsidR="00991C4B" w:rsidRPr="00951EF6" w:rsidRDefault="00A656AD" w:rsidP="008174AF">
            <w:pPr>
              <w:jc w:val="right"/>
              <w:rPr>
                <w:ins w:id="2566" w:author="dsloanm" w:date="2017-06-15T16:41:00Z"/>
              </w:rPr>
            </w:pPr>
            <w:ins w:id="2567" w:author="dsloanm" w:date="2017-06-15T16:52:00Z">
              <w:r w:rsidRPr="00A656AD">
                <w:t>355.733</w:t>
              </w:r>
            </w:ins>
          </w:p>
        </w:tc>
      </w:tr>
      <w:tr w:rsidR="00991C4B" w:rsidRPr="00D91812" w14:paraId="0C466C27" w14:textId="77777777" w:rsidTr="008174AF">
        <w:trPr>
          <w:jc w:val="center"/>
          <w:ins w:id="2568" w:author="dsloanm" w:date="2017-06-15T16:41:00Z"/>
        </w:trPr>
        <w:tc>
          <w:tcPr>
            <w:tcW w:w="1217" w:type="dxa"/>
            <w:shd w:val="clear" w:color="auto" w:fill="auto"/>
          </w:tcPr>
          <w:p w14:paraId="79F6D483" w14:textId="77777777" w:rsidR="00991C4B" w:rsidRPr="00951EF6" w:rsidRDefault="00991C4B" w:rsidP="008174AF">
            <w:pPr>
              <w:jc w:val="right"/>
              <w:rPr>
                <w:ins w:id="2569" w:author="dsloanm" w:date="2017-06-15T16:41:00Z"/>
              </w:rPr>
            </w:pPr>
            <w:ins w:id="2570" w:author="dsloanm" w:date="2017-06-15T16:41:00Z">
              <w:r>
                <w:t>16</w:t>
              </w:r>
            </w:ins>
          </w:p>
        </w:tc>
        <w:tc>
          <w:tcPr>
            <w:tcW w:w="1228" w:type="dxa"/>
          </w:tcPr>
          <w:p w14:paraId="0D438CEB" w14:textId="77777777" w:rsidR="00991C4B" w:rsidRPr="00951EF6" w:rsidRDefault="00991C4B" w:rsidP="008174AF">
            <w:pPr>
              <w:jc w:val="right"/>
              <w:rPr>
                <w:ins w:id="2571" w:author="dsloanm" w:date="2017-06-15T16:41:00Z"/>
              </w:rPr>
            </w:pPr>
            <w:ins w:id="2572" w:author="dsloanm" w:date="2017-06-15T16:41:00Z">
              <w:r>
                <w:t>1</w:t>
              </w:r>
            </w:ins>
          </w:p>
        </w:tc>
        <w:tc>
          <w:tcPr>
            <w:tcW w:w="1228" w:type="dxa"/>
            <w:shd w:val="clear" w:color="auto" w:fill="auto"/>
            <w:vAlign w:val="bottom"/>
          </w:tcPr>
          <w:p w14:paraId="7381D96D" w14:textId="77777777" w:rsidR="00991C4B" w:rsidRPr="00951EF6" w:rsidRDefault="00991C4B" w:rsidP="008174AF">
            <w:pPr>
              <w:jc w:val="right"/>
              <w:rPr>
                <w:ins w:id="2573" w:author="dsloanm" w:date="2017-06-15T16:41:00Z"/>
              </w:rPr>
            </w:pPr>
            <w:ins w:id="2574" w:author="dsloanm" w:date="2017-06-15T16:41:00Z">
              <w:r>
                <w:t>2048</w:t>
              </w:r>
            </w:ins>
          </w:p>
        </w:tc>
        <w:tc>
          <w:tcPr>
            <w:tcW w:w="1217" w:type="dxa"/>
            <w:shd w:val="clear" w:color="auto" w:fill="auto"/>
          </w:tcPr>
          <w:p w14:paraId="577F246E" w14:textId="7861C312" w:rsidR="00991C4B" w:rsidRPr="00951EF6" w:rsidRDefault="009E01E3" w:rsidP="008174AF">
            <w:pPr>
              <w:jc w:val="right"/>
              <w:rPr>
                <w:ins w:id="2575" w:author="dsloanm" w:date="2017-06-15T16:41:00Z"/>
              </w:rPr>
            </w:pPr>
            <w:ins w:id="2576" w:author="dsloanm" w:date="2017-06-15T16:49:00Z">
              <w:r w:rsidRPr="009E01E3">
                <w:t>571.380</w:t>
              </w:r>
            </w:ins>
          </w:p>
        </w:tc>
        <w:tc>
          <w:tcPr>
            <w:tcW w:w="1218" w:type="dxa"/>
            <w:shd w:val="clear" w:color="auto" w:fill="auto"/>
          </w:tcPr>
          <w:p w14:paraId="43A5774A" w14:textId="349F94E4" w:rsidR="00991C4B" w:rsidRPr="00951EF6" w:rsidRDefault="009E01E3" w:rsidP="008174AF">
            <w:pPr>
              <w:jc w:val="right"/>
              <w:rPr>
                <w:ins w:id="2577" w:author="dsloanm" w:date="2017-06-15T16:41:00Z"/>
              </w:rPr>
            </w:pPr>
            <w:ins w:id="2578" w:author="dsloanm" w:date="2017-06-15T16:50:00Z">
              <w:r w:rsidRPr="009E01E3">
                <w:t>749.297</w:t>
              </w:r>
            </w:ins>
          </w:p>
        </w:tc>
        <w:tc>
          <w:tcPr>
            <w:tcW w:w="1218" w:type="dxa"/>
            <w:gridSpan w:val="2"/>
            <w:shd w:val="clear" w:color="auto" w:fill="auto"/>
          </w:tcPr>
          <w:p w14:paraId="3DDE17DE" w14:textId="53591AED" w:rsidR="00991C4B" w:rsidRPr="00951EF6" w:rsidRDefault="00A656AD" w:rsidP="008174AF">
            <w:pPr>
              <w:jc w:val="right"/>
              <w:rPr>
                <w:ins w:id="2579" w:author="dsloanm" w:date="2017-06-15T16:41:00Z"/>
              </w:rPr>
            </w:pPr>
            <w:ins w:id="2580" w:author="dsloanm" w:date="2017-06-15T16:52:00Z">
              <w:r w:rsidRPr="00A656AD">
                <w:t>710.646</w:t>
              </w:r>
            </w:ins>
          </w:p>
        </w:tc>
      </w:tr>
      <w:tr w:rsidR="00991C4B" w:rsidRPr="00D91812" w14:paraId="2DCF7B6C" w14:textId="77777777" w:rsidTr="008174AF">
        <w:trPr>
          <w:jc w:val="center"/>
          <w:ins w:id="2581" w:author="dsloanm" w:date="2017-06-15T16:41:00Z"/>
        </w:trPr>
        <w:tc>
          <w:tcPr>
            <w:tcW w:w="1217" w:type="dxa"/>
            <w:shd w:val="clear" w:color="auto" w:fill="auto"/>
          </w:tcPr>
          <w:p w14:paraId="04AFD91B" w14:textId="77777777" w:rsidR="00991C4B" w:rsidRPr="00951EF6" w:rsidRDefault="00991C4B" w:rsidP="008174AF">
            <w:pPr>
              <w:jc w:val="right"/>
              <w:rPr>
                <w:ins w:id="2582" w:author="dsloanm" w:date="2017-06-15T16:41:00Z"/>
              </w:rPr>
            </w:pPr>
            <w:ins w:id="2583" w:author="dsloanm" w:date="2017-06-15T16:41:00Z">
              <w:r>
                <w:t>36</w:t>
              </w:r>
            </w:ins>
          </w:p>
        </w:tc>
        <w:tc>
          <w:tcPr>
            <w:tcW w:w="1228" w:type="dxa"/>
          </w:tcPr>
          <w:p w14:paraId="6928987A" w14:textId="77777777" w:rsidR="00991C4B" w:rsidRPr="00951EF6" w:rsidRDefault="00991C4B" w:rsidP="008174AF">
            <w:pPr>
              <w:jc w:val="right"/>
              <w:rPr>
                <w:ins w:id="2584" w:author="dsloanm" w:date="2017-06-15T16:41:00Z"/>
              </w:rPr>
            </w:pPr>
            <w:ins w:id="2585" w:author="dsloanm" w:date="2017-06-15T16:41:00Z">
              <w:r>
                <w:t>1</w:t>
              </w:r>
            </w:ins>
          </w:p>
        </w:tc>
        <w:tc>
          <w:tcPr>
            <w:tcW w:w="1228" w:type="dxa"/>
            <w:shd w:val="clear" w:color="auto" w:fill="auto"/>
            <w:vAlign w:val="bottom"/>
          </w:tcPr>
          <w:p w14:paraId="556E7EF3" w14:textId="77777777" w:rsidR="00991C4B" w:rsidRPr="00951EF6" w:rsidRDefault="00991C4B" w:rsidP="008174AF">
            <w:pPr>
              <w:jc w:val="right"/>
              <w:rPr>
                <w:ins w:id="2586" w:author="dsloanm" w:date="2017-06-15T16:41:00Z"/>
              </w:rPr>
            </w:pPr>
            <w:ins w:id="2587" w:author="dsloanm" w:date="2017-06-15T16:41:00Z">
              <w:r>
                <w:t>4608</w:t>
              </w:r>
            </w:ins>
          </w:p>
        </w:tc>
        <w:tc>
          <w:tcPr>
            <w:tcW w:w="1217" w:type="dxa"/>
            <w:shd w:val="clear" w:color="auto" w:fill="auto"/>
          </w:tcPr>
          <w:p w14:paraId="0B090912" w14:textId="4BB04417" w:rsidR="00991C4B" w:rsidRPr="00951EF6" w:rsidRDefault="009E01E3" w:rsidP="008174AF">
            <w:pPr>
              <w:jc w:val="right"/>
              <w:rPr>
                <w:ins w:id="2588" w:author="dsloanm" w:date="2017-06-15T16:41:00Z"/>
              </w:rPr>
            </w:pPr>
            <w:ins w:id="2589" w:author="dsloanm" w:date="2017-06-15T16:49:00Z">
              <w:r w:rsidRPr="009E01E3">
                <w:t>572.148</w:t>
              </w:r>
            </w:ins>
          </w:p>
        </w:tc>
        <w:tc>
          <w:tcPr>
            <w:tcW w:w="1218" w:type="dxa"/>
            <w:shd w:val="clear" w:color="auto" w:fill="auto"/>
          </w:tcPr>
          <w:p w14:paraId="74ADB461" w14:textId="078F9697" w:rsidR="00991C4B" w:rsidRPr="00951EF6" w:rsidRDefault="00CA53CC" w:rsidP="008174AF">
            <w:pPr>
              <w:jc w:val="right"/>
              <w:rPr>
                <w:ins w:id="2590" w:author="dsloanm" w:date="2017-06-15T16:41:00Z"/>
              </w:rPr>
            </w:pPr>
            <w:ins w:id="2591" w:author="dsloanm" w:date="2017-06-15T16:50:00Z">
              <w:r w:rsidRPr="00CA53CC">
                <w:t>755.851</w:t>
              </w:r>
            </w:ins>
          </w:p>
        </w:tc>
        <w:tc>
          <w:tcPr>
            <w:tcW w:w="1218" w:type="dxa"/>
            <w:gridSpan w:val="2"/>
            <w:shd w:val="clear" w:color="auto" w:fill="auto"/>
          </w:tcPr>
          <w:p w14:paraId="46EDD9F6" w14:textId="774962B5" w:rsidR="00991C4B" w:rsidRPr="00951EF6" w:rsidRDefault="00A656AD" w:rsidP="008174AF">
            <w:pPr>
              <w:jc w:val="right"/>
              <w:rPr>
                <w:ins w:id="2592" w:author="dsloanm" w:date="2017-06-15T16:41:00Z"/>
              </w:rPr>
            </w:pPr>
            <w:ins w:id="2593" w:author="dsloanm" w:date="2017-06-15T16:52:00Z">
              <w:r w:rsidRPr="00A656AD">
                <w:t>750.427</w:t>
              </w:r>
            </w:ins>
          </w:p>
        </w:tc>
      </w:tr>
      <w:tr w:rsidR="00991C4B" w:rsidRPr="00D91812" w14:paraId="1203B9FB" w14:textId="77777777" w:rsidTr="008174AF">
        <w:trPr>
          <w:jc w:val="center"/>
          <w:ins w:id="2594" w:author="dsloanm" w:date="2017-06-15T16:41:00Z"/>
        </w:trPr>
        <w:tc>
          <w:tcPr>
            <w:tcW w:w="1217" w:type="dxa"/>
            <w:shd w:val="clear" w:color="auto" w:fill="auto"/>
          </w:tcPr>
          <w:p w14:paraId="0BBEBBE6" w14:textId="77777777" w:rsidR="00991C4B" w:rsidRPr="00951EF6" w:rsidRDefault="00991C4B" w:rsidP="008174AF">
            <w:pPr>
              <w:jc w:val="right"/>
              <w:rPr>
                <w:ins w:id="2595" w:author="dsloanm" w:date="2017-06-15T16:41:00Z"/>
              </w:rPr>
            </w:pPr>
            <w:ins w:id="2596" w:author="dsloanm" w:date="2017-06-15T16:41:00Z">
              <w:r>
                <w:t>72</w:t>
              </w:r>
            </w:ins>
          </w:p>
        </w:tc>
        <w:tc>
          <w:tcPr>
            <w:tcW w:w="1228" w:type="dxa"/>
          </w:tcPr>
          <w:p w14:paraId="2F3B1BFB" w14:textId="77777777" w:rsidR="00991C4B" w:rsidRPr="00951EF6" w:rsidRDefault="00991C4B" w:rsidP="008174AF">
            <w:pPr>
              <w:jc w:val="right"/>
              <w:rPr>
                <w:ins w:id="2597" w:author="dsloanm" w:date="2017-06-15T16:41:00Z"/>
              </w:rPr>
            </w:pPr>
            <w:ins w:id="2598" w:author="dsloanm" w:date="2017-06-15T16:41:00Z">
              <w:r>
                <w:t>2</w:t>
              </w:r>
            </w:ins>
          </w:p>
        </w:tc>
        <w:tc>
          <w:tcPr>
            <w:tcW w:w="1228" w:type="dxa"/>
            <w:shd w:val="clear" w:color="auto" w:fill="auto"/>
            <w:vAlign w:val="bottom"/>
          </w:tcPr>
          <w:p w14:paraId="09AD3338" w14:textId="77777777" w:rsidR="00991C4B" w:rsidRPr="00951EF6" w:rsidRDefault="00991C4B" w:rsidP="008174AF">
            <w:pPr>
              <w:jc w:val="right"/>
              <w:rPr>
                <w:ins w:id="2599" w:author="dsloanm" w:date="2017-06-15T16:41:00Z"/>
              </w:rPr>
            </w:pPr>
            <w:ins w:id="2600" w:author="dsloanm" w:date="2017-06-15T16:41:00Z">
              <w:r>
                <w:t>9216</w:t>
              </w:r>
            </w:ins>
          </w:p>
        </w:tc>
        <w:tc>
          <w:tcPr>
            <w:tcW w:w="1217" w:type="dxa"/>
            <w:shd w:val="clear" w:color="auto" w:fill="auto"/>
          </w:tcPr>
          <w:p w14:paraId="5492A650" w14:textId="0AEB44C3" w:rsidR="00991C4B" w:rsidRPr="00951EF6" w:rsidRDefault="009E01E3" w:rsidP="008174AF">
            <w:pPr>
              <w:jc w:val="right"/>
              <w:rPr>
                <w:ins w:id="2601" w:author="dsloanm" w:date="2017-06-15T16:41:00Z"/>
              </w:rPr>
            </w:pPr>
            <w:ins w:id="2602" w:author="dsloanm" w:date="2017-06-15T16:49:00Z">
              <w:r w:rsidRPr="009E01E3">
                <w:t>915.846</w:t>
              </w:r>
            </w:ins>
          </w:p>
        </w:tc>
        <w:tc>
          <w:tcPr>
            <w:tcW w:w="1218" w:type="dxa"/>
            <w:shd w:val="clear" w:color="auto" w:fill="auto"/>
          </w:tcPr>
          <w:p w14:paraId="19032308" w14:textId="1700585B" w:rsidR="00991C4B" w:rsidRPr="00951EF6" w:rsidRDefault="00CA53CC" w:rsidP="008174AF">
            <w:pPr>
              <w:jc w:val="right"/>
              <w:rPr>
                <w:ins w:id="2603" w:author="dsloanm" w:date="2017-06-15T16:41:00Z"/>
              </w:rPr>
            </w:pPr>
            <w:ins w:id="2604" w:author="dsloanm" w:date="2017-06-15T16:51:00Z">
              <w:r w:rsidRPr="00CA53CC">
                <w:t>1122.879</w:t>
              </w:r>
            </w:ins>
          </w:p>
        </w:tc>
        <w:tc>
          <w:tcPr>
            <w:tcW w:w="1218" w:type="dxa"/>
            <w:gridSpan w:val="2"/>
            <w:shd w:val="clear" w:color="auto" w:fill="auto"/>
          </w:tcPr>
          <w:p w14:paraId="2863A6D3" w14:textId="33F23E31" w:rsidR="00991C4B" w:rsidRPr="00951EF6" w:rsidRDefault="00A656AD" w:rsidP="008174AF">
            <w:pPr>
              <w:jc w:val="right"/>
              <w:rPr>
                <w:ins w:id="2605" w:author="dsloanm" w:date="2017-06-15T16:41:00Z"/>
              </w:rPr>
            </w:pPr>
            <w:ins w:id="2606" w:author="dsloanm" w:date="2017-06-15T16:52:00Z">
              <w:r w:rsidRPr="00A656AD">
                <w:t>1455.604</w:t>
              </w:r>
            </w:ins>
          </w:p>
        </w:tc>
      </w:tr>
      <w:tr w:rsidR="00991C4B" w:rsidRPr="00D91812" w14:paraId="744689BB" w14:textId="77777777" w:rsidTr="008174AF">
        <w:trPr>
          <w:jc w:val="center"/>
          <w:ins w:id="2607" w:author="dsloanm" w:date="2017-06-15T16:41:00Z"/>
        </w:trPr>
        <w:tc>
          <w:tcPr>
            <w:tcW w:w="1217" w:type="dxa"/>
            <w:shd w:val="clear" w:color="auto" w:fill="auto"/>
          </w:tcPr>
          <w:p w14:paraId="3402970B" w14:textId="77777777" w:rsidR="00991C4B" w:rsidRPr="00951EF6" w:rsidRDefault="00991C4B" w:rsidP="008174AF">
            <w:pPr>
              <w:jc w:val="right"/>
              <w:rPr>
                <w:ins w:id="2608" w:author="dsloanm" w:date="2017-06-15T16:41:00Z"/>
              </w:rPr>
            </w:pPr>
            <w:ins w:id="2609" w:author="dsloanm" w:date="2017-06-15T16:41:00Z">
              <w:r>
                <w:t>144</w:t>
              </w:r>
            </w:ins>
          </w:p>
        </w:tc>
        <w:tc>
          <w:tcPr>
            <w:tcW w:w="1228" w:type="dxa"/>
          </w:tcPr>
          <w:p w14:paraId="62695810" w14:textId="77777777" w:rsidR="00991C4B" w:rsidRPr="00951EF6" w:rsidRDefault="00991C4B" w:rsidP="008174AF">
            <w:pPr>
              <w:jc w:val="right"/>
              <w:rPr>
                <w:ins w:id="2610" w:author="dsloanm" w:date="2017-06-15T16:41:00Z"/>
              </w:rPr>
            </w:pPr>
            <w:ins w:id="2611" w:author="dsloanm" w:date="2017-06-15T16:41:00Z">
              <w:r>
                <w:t>4</w:t>
              </w:r>
            </w:ins>
          </w:p>
        </w:tc>
        <w:tc>
          <w:tcPr>
            <w:tcW w:w="1228" w:type="dxa"/>
            <w:shd w:val="clear" w:color="auto" w:fill="auto"/>
            <w:vAlign w:val="bottom"/>
          </w:tcPr>
          <w:p w14:paraId="7E643A32" w14:textId="77777777" w:rsidR="00991C4B" w:rsidRPr="00951EF6" w:rsidRDefault="00991C4B" w:rsidP="008174AF">
            <w:pPr>
              <w:jc w:val="right"/>
              <w:rPr>
                <w:ins w:id="2612" w:author="dsloanm" w:date="2017-06-15T16:41:00Z"/>
              </w:rPr>
            </w:pPr>
            <w:ins w:id="2613" w:author="dsloanm" w:date="2017-06-15T16:41:00Z">
              <w:r>
                <w:t>18432</w:t>
              </w:r>
            </w:ins>
          </w:p>
        </w:tc>
        <w:tc>
          <w:tcPr>
            <w:tcW w:w="1217" w:type="dxa"/>
            <w:shd w:val="clear" w:color="auto" w:fill="auto"/>
          </w:tcPr>
          <w:p w14:paraId="66198EF1" w14:textId="6482035E" w:rsidR="00991C4B" w:rsidRPr="00951EF6" w:rsidRDefault="009E01E3" w:rsidP="008174AF">
            <w:pPr>
              <w:jc w:val="right"/>
              <w:rPr>
                <w:ins w:id="2614" w:author="dsloanm" w:date="2017-06-15T16:41:00Z"/>
              </w:rPr>
            </w:pPr>
            <w:ins w:id="2615" w:author="dsloanm" w:date="2017-06-15T16:49:00Z">
              <w:r w:rsidRPr="009E01E3">
                <w:t>1506.970</w:t>
              </w:r>
            </w:ins>
          </w:p>
        </w:tc>
        <w:tc>
          <w:tcPr>
            <w:tcW w:w="1218" w:type="dxa"/>
            <w:shd w:val="clear" w:color="auto" w:fill="auto"/>
          </w:tcPr>
          <w:p w14:paraId="7D8D9A46" w14:textId="2AB2D6D9" w:rsidR="00991C4B" w:rsidRPr="00951EF6" w:rsidRDefault="00CA53CC" w:rsidP="008174AF">
            <w:pPr>
              <w:jc w:val="right"/>
              <w:rPr>
                <w:ins w:id="2616" w:author="dsloanm" w:date="2017-06-15T16:41:00Z"/>
              </w:rPr>
            </w:pPr>
            <w:ins w:id="2617" w:author="dsloanm" w:date="2017-06-15T16:51:00Z">
              <w:r w:rsidRPr="00CA53CC">
                <w:t>1166.725</w:t>
              </w:r>
            </w:ins>
          </w:p>
        </w:tc>
        <w:tc>
          <w:tcPr>
            <w:tcW w:w="1218" w:type="dxa"/>
            <w:gridSpan w:val="2"/>
            <w:shd w:val="clear" w:color="auto" w:fill="auto"/>
          </w:tcPr>
          <w:p w14:paraId="3C6470C2" w14:textId="6E372F92" w:rsidR="00991C4B" w:rsidRPr="00951EF6" w:rsidRDefault="00A656AD" w:rsidP="008174AF">
            <w:pPr>
              <w:jc w:val="right"/>
              <w:rPr>
                <w:ins w:id="2618" w:author="dsloanm" w:date="2017-06-15T16:41:00Z"/>
              </w:rPr>
            </w:pPr>
            <w:ins w:id="2619" w:author="dsloanm" w:date="2017-06-15T16:52:00Z">
              <w:r w:rsidRPr="00A656AD">
                <w:t>1476.841</w:t>
              </w:r>
            </w:ins>
          </w:p>
        </w:tc>
      </w:tr>
      <w:tr w:rsidR="00991C4B" w:rsidRPr="00D91812" w14:paraId="2914FFEF" w14:textId="77777777" w:rsidTr="008174AF">
        <w:trPr>
          <w:jc w:val="center"/>
          <w:ins w:id="2620" w:author="dsloanm" w:date="2017-06-15T16:41:00Z"/>
        </w:trPr>
        <w:tc>
          <w:tcPr>
            <w:tcW w:w="1217" w:type="dxa"/>
            <w:shd w:val="clear" w:color="auto" w:fill="auto"/>
          </w:tcPr>
          <w:p w14:paraId="511EC12B" w14:textId="77777777" w:rsidR="00991C4B" w:rsidRPr="00951EF6" w:rsidRDefault="00991C4B" w:rsidP="008174AF">
            <w:pPr>
              <w:jc w:val="right"/>
              <w:rPr>
                <w:ins w:id="2621" w:author="dsloanm" w:date="2017-06-15T16:41:00Z"/>
              </w:rPr>
            </w:pPr>
            <w:ins w:id="2622" w:author="dsloanm" w:date="2017-06-15T16:41:00Z">
              <w:r>
                <w:t>288</w:t>
              </w:r>
            </w:ins>
          </w:p>
        </w:tc>
        <w:tc>
          <w:tcPr>
            <w:tcW w:w="1228" w:type="dxa"/>
          </w:tcPr>
          <w:p w14:paraId="23E580BD" w14:textId="77777777" w:rsidR="00991C4B" w:rsidRPr="00951EF6" w:rsidRDefault="00991C4B" w:rsidP="008174AF">
            <w:pPr>
              <w:jc w:val="right"/>
              <w:rPr>
                <w:ins w:id="2623" w:author="dsloanm" w:date="2017-06-15T16:41:00Z"/>
              </w:rPr>
            </w:pPr>
            <w:ins w:id="2624" w:author="dsloanm" w:date="2017-06-15T16:41:00Z">
              <w:r>
                <w:t>8</w:t>
              </w:r>
            </w:ins>
          </w:p>
        </w:tc>
        <w:tc>
          <w:tcPr>
            <w:tcW w:w="1228" w:type="dxa"/>
            <w:shd w:val="clear" w:color="auto" w:fill="auto"/>
            <w:vAlign w:val="bottom"/>
          </w:tcPr>
          <w:p w14:paraId="36889EA3" w14:textId="77777777" w:rsidR="00991C4B" w:rsidRPr="00951EF6" w:rsidRDefault="00991C4B" w:rsidP="008174AF">
            <w:pPr>
              <w:jc w:val="right"/>
              <w:rPr>
                <w:ins w:id="2625" w:author="dsloanm" w:date="2017-06-15T16:41:00Z"/>
              </w:rPr>
            </w:pPr>
            <w:ins w:id="2626" w:author="dsloanm" w:date="2017-06-15T16:41:00Z">
              <w:r>
                <w:t>36864</w:t>
              </w:r>
            </w:ins>
          </w:p>
        </w:tc>
        <w:tc>
          <w:tcPr>
            <w:tcW w:w="1217" w:type="dxa"/>
            <w:shd w:val="clear" w:color="auto" w:fill="auto"/>
          </w:tcPr>
          <w:p w14:paraId="323AB419" w14:textId="421EDAE6" w:rsidR="00991C4B" w:rsidRPr="00951EF6" w:rsidRDefault="009E01E3" w:rsidP="008174AF">
            <w:pPr>
              <w:jc w:val="right"/>
              <w:rPr>
                <w:ins w:id="2627" w:author="dsloanm" w:date="2017-06-15T16:41:00Z"/>
              </w:rPr>
            </w:pPr>
            <w:ins w:id="2628" w:author="dsloanm" w:date="2017-06-15T16:49:00Z">
              <w:r w:rsidRPr="009E01E3">
                <w:t>3240.886</w:t>
              </w:r>
            </w:ins>
          </w:p>
        </w:tc>
        <w:tc>
          <w:tcPr>
            <w:tcW w:w="1218" w:type="dxa"/>
            <w:shd w:val="clear" w:color="auto" w:fill="auto"/>
          </w:tcPr>
          <w:p w14:paraId="111BF79B" w14:textId="0D81B993" w:rsidR="00991C4B" w:rsidRPr="00951EF6" w:rsidRDefault="00CA53CC" w:rsidP="008174AF">
            <w:pPr>
              <w:jc w:val="right"/>
              <w:rPr>
                <w:ins w:id="2629" w:author="dsloanm" w:date="2017-06-15T16:41:00Z"/>
              </w:rPr>
            </w:pPr>
            <w:ins w:id="2630" w:author="dsloanm" w:date="2017-06-15T16:51:00Z">
              <w:r w:rsidRPr="00CA53CC">
                <w:t>1850.707</w:t>
              </w:r>
            </w:ins>
          </w:p>
        </w:tc>
        <w:tc>
          <w:tcPr>
            <w:tcW w:w="1218" w:type="dxa"/>
            <w:gridSpan w:val="2"/>
            <w:shd w:val="clear" w:color="auto" w:fill="auto"/>
          </w:tcPr>
          <w:p w14:paraId="78F6A496" w14:textId="2F586BE3" w:rsidR="00991C4B" w:rsidRPr="00951EF6" w:rsidRDefault="00A656AD" w:rsidP="008174AF">
            <w:pPr>
              <w:jc w:val="right"/>
              <w:rPr>
                <w:ins w:id="2631" w:author="dsloanm" w:date="2017-06-15T16:41:00Z"/>
              </w:rPr>
            </w:pPr>
            <w:ins w:id="2632" w:author="dsloanm" w:date="2017-06-15T16:52:00Z">
              <w:r w:rsidRPr="00A656AD">
                <w:t>4755.687</w:t>
              </w:r>
            </w:ins>
          </w:p>
        </w:tc>
      </w:tr>
      <w:tr w:rsidR="00991C4B" w:rsidRPr="00D91812" w14:paraId="464F9E56" w14:textId="77777777" w:rsidTr="008174AF">
        <w:trPr>
          <w:jc w:val="center"/>
          <w:ins w:id="2633" w:author="dsloanm" w:date="2017-06-15T16:41:00Z"/>
        </w:trPr>
        <w:tc>
          <w:tcPr>
            <w:tcW w:w="1217" w:type="dxa"/>
            <w:shd w:val="clear" w:color="auto" w:fill="auto"/>
          </w:tcPr>
          <w:p w14:paraId="25AB4DF7" w14:textId="77777777" w:rsidR="00991C4B" w:rsidRDefault="00991C4B" w:rsidP="008174AF">
            <w:pPr>
              <w:jc w:val="right"/>
              <w:rPr>
                <w:ins w:id="2634" w:author="dsloanm" w:date="2017-06-15T16:41:00Z"/>
                <w:rFonts w:ascii="Calibri" w:hAnsi="Calibri" w:cs="Calibri"/>
                <w:color w:val="000000"/>
              </w:rPr>
            </w:pPr>
            <w:ins w:id="2635" w:author="dsloanm" w:date="2017-06-15T16:41:00Z">
              <w:r>
                <w:t>576</w:t>
              </w:r>
            </w:ins>
          </w:p>
        </w:tc>
        <w:tc>
          <w:tcPr>
            <w:tcW w:w="1228" w:type="dxa"/>
          </w:tcPr>
          <w:p w14:paraId="37DAC3EA" w14:textId="77777777" w:rsidR="00991C4B" w:rsidRDefault="00991C4B" w:rsidP="008174AF">
            <w:pPr>
              <w:jc w:val="right"/>
              <w:rPr>
                <w:ins w:id="2636" w:author="dsloanm" w:date="2017-06-15T16:41:00Z"/>
                <w:rFonts w:ascii="Calibri" w:hAnsi="Calibri" w:cs="Calibri"/>
                <w:color w:val="000000"/>
              </w:rPr>
            </w:pPr>
            <w:ins w:id="2637" w:author="dsloanm" w:date="2017-06-15T16:41:00Z">
              <w:r>
                <w:rPr>
                  <w:rFonts w:ascii="Calibri" w:hAnsi="Calibri" w:cs="Calibri"/>
                  <w:color w:val="000000"/>
                </w:rPr>
                <w:t>16</w:t>
              </w:r>
            </w:ins>
          </w:p>
        </w:tc>
        <w:tc>
          <w:tcPr>
            <w:tcW w:w="1228" w:type="dxa"/>
            <w:shd w:val="clear" w:color="auto" w:fill="auto"/>
            <w:vAlign w:val="bottom"/>
          </w:tcPr>
          <w:p w14:paraId="5E9AB0E9" w14:textId="77777777" w:rsidR="00991C4B" w:rsidRDefault="00991C4B" w:rsidP="008174AF">
            <w:pPr>
              <w:jc w:val="right"/>
              <w:rPr>
                <w:ins w:id="2638" w:author="dsloanm" w:date="2017-06-15T16:41:00Z"/>
                <w:rFonts w:ascii="Calibri" w:hAnsi="Calibri" w:cs="Calibri"/>
                <w:color w:val="000000"/>
              </w:rPr>
            </w:pPr>
            <w:ins w:id="2639" w:author="dsloanm" w:date="2017-06-15T16:41:00Z">
              <w:r>
                <w:rPr>
                  <w:rFonts w:ascii="Calibri" w:hAnsi="Calibri" w:cs="Calibri"/>
                  <w:color w:val="000000"/>
                </w:rPr>
                <w:t>73728</w:t>
              </w:r>
            </w:ins>
          </w:p>
        </w:tc>
        <w:tc>
          <w:tcPr>
            <w:tcW w:w="1217" w:type="dxa"/>
            <w:shd w:val="clear" w:color="auto" w:fill="auto"/>
          </w:tcPr>
          <w:p w14:paraId="6F81D0BB" w14:textId="20C78093" w:rsidR="00991C4B" w:rsidRDefault="009E01E3" w:rsidP="008174AF">
            <w:pPr>
              <w:jc w:val="right"/>
              <w:rPr>
                <w:ins w:id="2640" w:author="dsloanm" w:date="2017-06-15T16:41:00Z"/>
                <w:rFonts w:ascii="Calibri" w:hAnsi="Calibri" w:cs="Calibri"/>
                <w:color w:val="000000"/>
              </w:rPr>
            </w:pPr>
            <w:ins w:id="2641" w:author="dsloanm" w:date="2017-06-15T16:50:00Z">
              <w:r w:rsidRPr="009E01E3">
                <w:rPr>
                  <w:rFonts w:ascii="Calibri" w:hAnsi="Calibri" w:cs="Calibri"/>
                  <w:color w:val="000000"/>
                </w:rPr>
                <w:t>6990.985</w:t>
              </w:r>
            </w:ins>
          </w:p>
        </w:tc>
        <w:tc>
          <w:tcPr>
            <w:tcW w:w="1218" w:type="dxa"/>
            <w:shd w:val="clear" w:color="auto" w:fill="auto"/>
          </w:tcPr>
          <w:p w14:paraId="623179F6" w14:textId="6C24C1AF" w:rsidR="00991C4B" w:rsidRDefault="00CA53CC" w:rsidP="008174AF">
            <w:pPr>
              <w:jc w:val="right"/>
              <w:rPr>
                <w:ins w:id="2642" w:author="dsloanm" w:date="2017-06-15T16:41:00Z"/>
                <w:rFonts w:ascii="Calibri" w:hAnsi="Calibri" w:cs="Calibri"/>
                <w:color w:val="000000"/>
              </w:rPr>
            </w:pPr>
            <w:ins w:id="2643" w:author="dsloanm" w:date="2017-06-15T16:51:00Z">
              <w:r w:rsidRPr="00CA53CC">
                <w:rPr>
                  <w:rFonts w:ascii="Calibri" w:hAnsi="Calibri" w:cs="Calibri"/>
                  <w:color w:val="000000"/>
                </w:rPr>
                <w:t>2095.109</w:t>
              </w:r>
            </w:ins>
          </w:p>
        </w:tc>
        <w:tc>
          <w:tcPr>
            <w:tcW w:w="1218" w:type="dxa"/>
            <w:gridSpan w:val="2"/>
            <w:shd w:val="clear" w:color="auto" w:fill="auto"/>
          </w:tcPr>
          <w:p w14:paraId="1F20BF17" w14:textId="6B222ED5" w:rsidR="00991C4B" w:rsidRDefault="00A656AD" w:rsidP="008174AF">
            <w:pPr>
              <w:jc w:val="right"/>
              <w:rPr>
                <w:ins w:id="2644" w:author="dsloanm" w:date="2017-06-15T16:41:00Z"/>
                <w:rFonts w:ascii="Calibri" w:hAnsi="Calibri" w:cs="Calibri"/>
                <w:color w:val="000000"/>
              </w:rPr>
            </w:pPr>
            <w:ins w:id="2645" w:author="dsloanm" w:date="2017-06-15T16:52:00Z">
              <w:r w:rsidRPr="00A656AD">
                <w:rPr>
                  <w:rFonts w:ascii="Calibri" w:hAnsi="Calibri" w:cs="Calibri"/>
                  <w:color w:val="000000"/>
                </w:rPr>
                <w:t>7840.698</w:t>
              </w:r>
            </w:ins>
          </w:p>
        </w:tc>
      </w:tr>
      <w:tr w:rsidR="00991C4B" w:rsidRPr="00D91812" w14:paraId="57C5DEAE" w14:textId="77777777" w:rsidTr="008174AF">
        <w:trPr>
          <w:jc w:val="center"/>
          <w:ins w:id="2646" w:author="dsloanm" w:date="2017-06-15T16:41:00Z"/>
        </w:trPr>
        <w:tc>
          <w:tcPr>
            <w:tcW w:w="1217" w:type="dxa"/>
            <w:shd w:val="clear" w:color="auto" w:fill="auto"/>
          </w:tcPr>
          <w:p w14:paraId="777A1FEE" w14:textId="77777777" w:rsidR="00991C4B" w:rsidRDefault="00991C4B" w:rsidP="008174AF">
            <w:pPr>
              <w:jc w:val="right"/>
              <w:rPr>
                <w:ins w:id="2647" w:author="dsloanm" w:date="2017-06-15T16:41:00Z"/>
              </w:rPr>
            </w:pPr>
            <w:ins w:id="2648" w:author="dsloanm" w:date="2017-06-15T16:41:00Z">
              <w:r>
                <w:t>1152</w:t>
              </w:r>
            </w:ins>
          </w:p>
        </w:tc>
        <w:tc>
          <w:tcPr>
            <w:tcW w:w="1228" w:type="dxa"/>
          </w:tcPr>
          <w:p w14:paraId="2327F3BC" w14:textId="77777777" w:rsidR="00991C4B" w:rsidRDefault="00991C4B" w:rsidP="008174AF">
            <w:pPr>
              <w:jc w:val="right"/>
              <w:rPr>
                <w:ins w:id="2649" w:author="dsloanm" w:date="2017-06-15T16:41:00Z"/>
                <w:rFonts w:ascii="Calibri" w:hAnsi="Calibri" w:cs="Calibri"/>
                <w:color w:val="000000"/>
              </w:rPr>
            </w:pPr>
            <w:ins w:id="2650" w:author="dsloanm" w:date="2017-06-15T16:41:00Z">
              <w:r>
                <w:rPr>
                  <w:rFonts w:ascii="Calibri" w:hAnsi="Calibri" w:cs="Calibri"/>
                  <w:color w:val="000000"/>
                </w:rPr>
                <w:t>32</w:t>
              </w:r>
            </w:ins>
          </w:p>
        </w:tc>
        <w:tc>
          <w:tcPr>
            <w:tcW w:w="1228" w:type="dxa"/>
            <w:shd w:val="clear" w:color="auto" w:fill="auto"/>
            <w:vAlign w:val="bottom"/>
          </w:tcPr>
          <w:p w14:paraId="4EBE39F4" w14:textId="77777777" w:rsidR="00991C4B" w:rsidRDefault="00991C4B" w:rsidP="008174AF">
            <w:pPr>
              <w:jc w:val="right"/>
              <w:rPr>
                <w:ins w:id="2651" w:author="dsloanm" w:date="2017-06-15T16:41:00Z"/>
                <w:rFonts w:ascii="Calibri" w:hAnsi="Calibri" w:cs="Calibri"/>
                <w:color w:val="000000"/>
              </w:rPr>
            </w:pPr>
            <w:ins w:id="2652" w:author="dsloanm" w:date="2017-06-15T16:41:00Z">
              <w:r>
                <w:rPr>
                  <w:rFonts w:ascii="Calibri" w:hAnsi="Calibri" w:cs="Calibri"/>
                  <w:color w:val="000000"/>
                </w:rPr>
                <w:t>147456</w:t>
              </w:r>
            </w:ins>
          </w:p>
        </w:tc>
        <w:tc>
          <w:tcPr>
            <w:tcW w:w="1217" w:type="dxa"/>
            <w:shd w:val="clear" w:color="auto" w:fill="auto"/>
          </w:tcPr>
          <w:p w14:paraId="72C22A7E" w14:textId="709BEFF8" w:rsidR="00991C4B" w:rsidRPr="0062618D" w:rsidRDefault="009E01E3" w:rsidP="008174AF">
            <w:pPr>
              <w:jc w:val="right"/>
              <w:rPr>
                <w:ins w:id="2653" w:author="dsloanm" w:date="2017-06-15T16:41:00Z"/>
              </w:rPr>
            </w:pPr>
            <w:ins w:id="2654" w:author="dsloanm" w:date="2017-06-15T16:50:00Z">
              <w:r w:rsidRPr="009E01E3">
                <w:t>7685.589</w:t>
              </w:r>
            </w:ins>
          </w:p>
        </w:tc>
        <w:tc>
          <w:tcPr>
            <w:tcW w:w="1218" w:type="dxa"/>
            <w:shd w:val="clear" w:color="auto" w:fill="auto"/>
          </w:tcPr>
          <w:p w14:paraId="1DE51059" w14:textId="1E066F8F" w:rsidR="00991C4B" w:rsidRPr="005C1B98" w:rsidRDefault="00CA53CC" w:rsidP="008174AF">
            <w:pPr>
              <w:jc w:val="right"/>
              <w:rPr>
                <w:ins w:id="2655" w:author="dsloanm" w:date="2017-06-15T16:41:00Z"/>
              </w:rPr>
            </w:pPr>
            <w:ins w:id="2656" w:author="dsloanm" w:date="2017-06-15T16:51:00Z">
              <w:r w:rsidRPr="00CA53CC">
                <w:t>2007.141</w:t>
              </w:r>
            </w:ins>
          </w:p>
        </w:tc>
        <w:tc>
          <w:tcPr>
            <w:tcW w:w="1218" w:type="dxa"/>
            <w:gridSpan w:val="2"/>
            <w:shd w:val="clear" w:color="auto" w:fill="auto"/>
          </w:tcPr>
          <w:p w14:paraId="77B0E173" w14:textId="58AAAC8F" w:rsidR="00991C4B" w:rsidRPr="004132BE" w:rsidRDefault="00A656AD" w:rsidP="008174AF">
            <w:pPr>
              <w:jc w:val="right"/>
              <w:rPr>
                <w:ins w:id="2657" w:author="dsloanm" w:date="2017-06-15T16:41:00Z"/>
              </w:rPr>
            </w:pPr>
            <w:ins w:id="2658" w:author="dsloanm" w:date="2017-06-15T16:53:00Z">
              <w:r w:rsidRPr="00A656AD">
                <w:t>7916.845</w:t>
              </w:r>
            </w:ins>
          </w:p>
        </w:tc>
      </w:tr>
      <w:tr w:rsidR="00991C4B" w:rsidRPr="00D91812" w14:paraId="6B07D6DB" w14:textId="77777777" w:rsidTr="008174AF">
        <w:trPr>
          <w:jc w:val="center"/>
          <w:ins w:id="2659" w:author="dsloanm" w:date="2017-06-15T16:41:00Z"/>
        </w:trPr>
        <w:tc>
          <w:tcPr>
            <w:tcW w:w="1217" w:type="dxa"/>
            <w:shd w:val="clear" w:color="auto" w:fill="auto"/>
          </w:tcPr>
          <w:p w14:paraId="5CFC943F" w14:textId="77777777" w:rsidR="00991C4B" w:rsidRDefault="00991C4B" w:rsidP="008174AF">
            <w:pPr>
              <w:jc w:val="right"/>
              <w:rPr>
                <w:ins w:id="2660" w:author="dsloanm" w:date="2017-06-15T16:41:00Z"/>
              </w:rPr>
            </w:pPr>
            <w:ins w:id="2661" w:author="dsloanm" w:date="2017-06-15T16:41:00Z">
              <w:r>
                <w:t>2304</w:t>
              </w:r>
            </w:ins>
          </w:p>
        </w:tc>
        <w:tc>
          <w:tcPr>
            <w:tcW w:w="1228" w:type="dxa"/>
          </w:tcPr>
          <w:p w14:paraId="60D02953" w14:textId="77777777" w:rsidR="00991C4B" w:rsidRDefault="00991C4B" w:rsidP="008174AF">
            <w:pPr>
              <w:jc w:val="right"/>
              <w:rPr>
                <w:ins w:id="2662" w:author="dsloanm" w:date="2017-06-15T16:41:00Z"/>
                <w:rFonts w:ascii="Calibri" w:hAnsi="Calibri" w:cs="Calibri"/>
                <w:color w:val="000000"/>
              </w:rPr>
            </w:pPr>
            <w:ins w:id="2663" w:author="dsloanm" w:date="2017-06-15T16:41:00Z">
              <w:r>
                <w:rPr>
                  <w:rFonts w:ascii="Calibri" w:hAnsi="Calibri" w:cs="Calibri"/>
                  <w:color w:val="000000"/>
                </w:rPr>
                <w:t>64</w:t>
              </w:r>
            </w:ins>
          </w:p>
        </w:tc>
        <w:tc>
          <w:tcPr>
            <w:tcW w:w="1228" w:type="dxa"/>
            <w:shd w:val="clear" w:color="auto" w:fill="auto"/>
            <w:vAlign w:val="bottom"/>
          </w:tcPr>
          <w:p w14:paraId="2CCE3955" w14:textId="77777777" w:rsidR="00991C4B" w:rsidRDefault="00991C4B" w:rsidP="008174AF">
            <w:pPr>
              <w:jc w:val="right"/>
              <w:rPr>
                <w:ins w:id="2664" w:author="dsloanm" w:date="2017-06-15T16:41:00Z"/>
                <w:rFonts w:ascii="Calibri" w:hAnsi="Calibri" w:cs="Calibri"/>
                <w:color w:val="000000"/>
              </w:rPr>
            </w:pPr>
            <w:ins w:id="2665" w:author="dsloanm" w:date="2017-06-15T16:41:00Z">
              <w:r>
                <w:rPr>
                  <w:rFonts w:ascii="Calibri" w:hAnsi="Calibri" w:cs="Calibri"/>
                  <w:color w:val="000000"/>
                </w:rPr>
                <w:t>294912</w:t>
              </w:r>
            </w:ins>
          </w:p>
        </w:tc>
        <w:tc>
          <w:tcPr>
            <w:tcW w:w="1217" w:type="dxa"/>
            <w:shd w:val="clear" w:color="auto" w:fill="auto"/>
          </w:tcPr>
          <w:p w14:paraId="7E7A4618" w14:textId="47445CEA" w:rsidR="00991C4B" w:rsidRPr="0062618D" w:rsidRDefault="009E01E3" w:rsidP="008174AF">
            <w:pPr>
              <w:jc w:val="right"/>
              <w:rPr>
                <w:ins w:id="2666" w:author="dsloanm" w:date="2017-06-15T16:41:00Z"/>
              </w:rPr>
            </w:pPr>
            <w:ins w:id="2667" w:author="dsloanm" w:date="2017-06-15T16:50:00Z">
              <w:r w:rsidRPr="009E01E3">
                <w:t>7317.950</w:t>
              </w:r>
            </w:ins>
          </w:p>
        </w:tc>
        <w:tc>
          <w:tcPr>
            <w:tcW w:w="1218" w:type="dxa"/>
            <w:shd w:val="clear" w:color="auto" w:fill="auto"/>
          </w:tcPr>
          <w:p w14:paraId="33E00D37" w14:textId="2BAAF026" w:rsidR="00991C4B" w:rsidRPr="005C1B98" w:rsidRDefault="00CA53CC" w:rsidP="008174AF">
            <w:pPr>
              <w:jc w:val="right"/>
              <w:rPr>
                <w:ins w:id="2668" w:author="dsloanm" w:date="2017-06-15T16:41:00Z"/>
              </w:rPr>
            </w:pPr>
            <w:ins w:id="2669" w:author="dsloanm" w:date="2017-06-15T16:51:00Z">
              <w:r w:rsidRPr="00CA53CC">
                <w:t>2165.941</w:t>
              </w:r>
            </w:ins>
          </w:p>
        </w:tc>
        <w:tc>
          <w:tcPr>
            <w:tcW w:w="1218" w:type="dxa"/>
            <w:gridSpan w:val="2"/>
            <w:shd w:val="clear" w:color="auto" w:fill="auto"/>
          </w:tcPr>
          <w:p w14:paraId="3567D29E" w14:textId="33F7A9B6" w:rsidR="00991C4B" w:rsidRPr="004132BE" w:rsidRDefault="00A656AD" w:rsidP="008174AF">
            <w:pPr>
              <w:jc w:val="right"/>
              <w:rPr>
                <w:ins w:id="2670" w:author="dsloanm" w:date="2017-06-15T16:41:00Z"/>
              </w:rPr>
            </w:pPr>
            <w:ins w:id="2671" w:author="dsloanm" w:date="2017-06-15T16:53:00Z">
              <w:r w:rsidRPr="00A656AD">
                <w:t>7995.510</w:t>
              </w:r>
            </w:ins>
          </w:p>
        </w:tc>
      </w:tr>
      <w:tr w:rsidR="00991C4B" w:rsidRPr="00D91812" w14:paraId="34A4168D" w14:textId="77777777" w:rsidTr="008174AF">
        <w:trPr>
          <w:jc w:val="center"/>
          <w:ins w:id="2672" w:author="dsloanm" w:date="2017-06-15T16:41:00Z"/>
        </w:trPr>
        <w:tc>
          <w:tcPr>
            <w:tcW w:w="1217" w:type="dxa"/>
            <w:tcBorders>
              <w:bottom w:val="double" w:sz="4" w:space="0" w:color="auto"/>
            </w:tcBorders>
            <w:shd w:val="clear" w:color="auto" w:fill="auto"/>
          </w:tcPr>
          <w:p w14:paraId="26CA7922" w14:textId="77777777" w:rsidR="00991C4B" w:rsidRDefault="00991C4B" w:rsidP="008174AF">
            <w:pPr>
              <w:jc w:val="right"/>
              <w:rPr>
                <w:ins w:id="2673" w:author="dsloanm" w:date="2017-06-15T16:41:00Z"/>
              </w:rPr>
            </w:pPr>
            <w:ins w:id="2674" w:author="dsloanm" w:date="2017-06-15T16:41:00Z">
              <w:r>
                <w:t>4608</w:t>
              </w:r>
            </w:ins>
          </w:p>
        </w:tc>
        <w:tc>
          <w:tcPr>
            <w:tcW w:w="1228" w:type="dxa"/>
            <w:tcBorders>
              <w:bottom w:val="double" w:sz="4" w:space="0" w:color="auto"/>
            </w:tcBorders>
          </w:tcPr>
          <w:p w14:paraId="4095E4A5" w14:textId="77777777" w:rsidR="00991C4B" w:rsidRDefault="00991C4B" w:rsidP="008174AF">
            <w:pPr>
              <w:jc w:val="right"/>
              <w:rPr>
                <w:ins w:id="2675" w:author="dsloanm" w:date="2017-06-15T16:41:00Z"/>
                <w:rFonts w:ascii="Calibri" w:hAnsi="Calibri" w:cs="Calibri"/>
                <w:color w:val="000000"/>
              </w:rPr>
            </w:pPr>
            <w:ins w:id="2676" w:author="dsloanm" w:date="2017-06-15T16:41:00Z">
              <w:r>
                <w:rPr>
                  <w:rFonts w:ascii="Calibri" w:hAnsi="Calibri" w:cs="Calibri"/>
                  <w:color w:val="000000"/>
                </w:rPr>
                <w:t>128</w:t>
              </w:r>
            </w:ins>
          </w:p>
        </w:tc>
        <w:tc>
          <w:tcPr>
            <w:tcW w:w="1228" w:type="dxa"/>
            <w:tcBorders>
              <w:bottom w:val="double" w:sz="4" w:space="0" w:color="auto"/>
            </w:tcBorders>
            <w:shd w:val="clear" w:color="auto" w:fill="auto"/>
            <w:vAlign w:val="bottom"/>
          </w:tcPr>
          <w:p w14:paraId="517158DE" w14:textId="77777777" w:rsidR="00991C4B" w:rsidRDefault="00991C4B" w:rsidP="008174AF">
            <w:pPr>
              <w:jc w:val="right"/>
              <w:rPr>
                <w:ins w:id="2677" w:author="dsloanm" w:date="2017-06-15T16:41:00Z"/>
                <w:rFonts w:ascii="Calibri" w:hAnsi="Calibri" w:cs="Calibri"/>
                <w:color w:val="000000"/>
              </w:rPr>
            </w:pPr>
            <w:ins w:id="2678" w:author="dsloanm" w:date="2017-06-15T16:41:00Z">
              <w:r>
                <w:rPr>
                  <w:rFonts w:ascii="Calibri" w:hAnsi="Calibri" w:cs="Calibri"/>
                  <w:color w:val="000000"/>
                </w:rPr>
                <w:t>589824</w:t>
              </w:r>
            </w:ins>
          </w:p>
        </w:tc>
        <w:tc>
          <w:tcPr>
            <w:tcW w:w="1217" w:type="dxa"/>
            <w:tcBorders>
              <w:bottom w:val="double" w:sz="4" w:space="0" w:color="auto"/>
            </w:tcBorders>
            <w:shd w:val="clear" w:color="auto" w:fill="auto"/>
          </w:tcPr>
          <w:p w14:paraId="046B2F11" w14:textId="6E608E3F" w:rsidR="00991C4B" w:rsidRPr="0062618D" w:rsidRDefault="009E01E3" w:rsidP="008174AF">
            <w:pPr>
              <w:jc w:val="right"/>
              <w:rPr>
                <w:ins w:id="2679" w:author="dsloanm" w:date="2017-06-15T16:41:00Z"/>
              </w:rPr>
            </w:pPr>
            <w:ins w:id="2680" w:author="dsloanm" w:date="2017-06-15T16:50:00Z">
              <w:r w:rsidRPr="009E01E3">
                <w:t>7617.000</w:t>
              </w:r>
            </w:ins>
          </w:p>
        </w:tc>
        <w:tc>
          <w:tcPr>
            <w:tcW w:w="1218" w:type="dxa"/>
            <w:tcBorders>
              <w:bottom w:val="double" w:sz="4" w:space="0" w:color="auto"/>
            </w:tcBorders>
            <w:shd w:val="clear" w:color="auto" w:fill="auto"/>
          </w:tcPr>
          <w:p w14:paraId="1EF960AA" w14:textId="01D51177" w:rsidR="00991C4B" w:rsidRPr="005C1B98" w:rsidRDefault="00CA53CC" w:rsidP="008174AF">
            <w:pPr>
              <w:jc w:val="right"/>
              <w:rPr>
                <w:ins w:id="2681" w:author="dsloanm" w:date="2017-06-15T16:41:00Z"/>
              </w:rPr>
            </w:pPr>
            <w:ins w:id="2682" w:author="dsloanm" w:date="2017-06-15T16:51:00Z">
              <w:r w:rsidRPr="00CA53CC">
                <w:t>2773.464</w:t>
              </w:r>
            </w:ins>
          </w:p>
        </w:tc>
        <w:tc>
          <w:tcPr>
            <w:tcW w:w="1218" w:type="dxa"/>
            <w:gridSpan w:val="2"/>
            <w:tcBorders>
              <w:bottom w:val="double" w:sz="4" w:space="0" w:color="auto"/>
            </w:tcBorders>
            <w:shd w:val="clear" w:color="auto" w:fill="auto"/>
          </w:tcPr>
          <w:p w14:paraId="5FFE2A27" w14:textId="5C334CE7" w:rsidR="00991C4B" w:rsidRPr="004132BE" w:rsidRDefault="00A656AD" w:rsidP="008174AF">
            <w:pPr>
              <w:jc w:val="right"/>
              <w:rPr>
                <w:ins w:id="2683" w:author="dsloanm" w:date="2017-06-15T16:41:00Z"/>
              </w:rPr>
            </w:pPr>
            <w:ins w:id="2684" w:author="dsloanm" w:date="2017-06-15T16:53:00Z">
              <w:r w:rsidRPr="00A656AD">
                <w:t>6588.293</w:t>
              </w:r>
            </w:ins>
          </w:p>
        </w:tc>
      </w:tr>
    </w:tbl>
    <w:p w14:paraId="1601E6C8" w14:textId="10D6FDFE" w:rsidR="00991C4B" w:rsidRDefault="00991C4B" w:rsidP="00991C4B">
      <w:pPr>
        <w:pStyle w:val="Caption"/>
        <w:jc w:val="center"/>
        <w:rPr>
          <w:ins w:id="2685" w:author="dsloanm" w:date="2017-06-15T16:41:00Z"/>
        </w:rPr>
      </w:pPr>
      <w:ins w:id="2686" w:author="dsloanm" w:date="2017-06-15T16:41:00Z">
        <w:r>
          <w:t xml:space="preserve">Table </w:t>
        </w:r>
        <w:r>
          <w:fldChar w:fldCharType="begin"/>
        </w:r>
        <w:r>
          <w:instrText xml:space="preserve"> SEQ Table \* ARABIC </w:instrText>
        </w:r>
        <w:r>
          <w:fldChar w:fldCharType="separate"/>
        </w:r>
      </w:ins>
      <w:ins w:id="2687" w:author="dsloanm" w:date="2017-06-21T13:47:00Z">
        <w:r w:rsidR="00E5516B">
          <w:rPr>
            <w:noProof/>
          </w:rPr>
          <w:t>14</w:t>
        </w:r>
      </w:ins>
      <w:ins w:id="2688" w:author="dsloanm" w:date="2017-06-15T16:41:00Z">
        <w:r>
          <w:rPr>
            <w:noProof/>
          </w:rPr>
          <w:fldChar w:fldCharType="end"/>
        </w:r>
        <w:r>
          <w:t>.</w:t>
        </w:r>
        <w:r w:rsidRPr="001004E0">
          <w:t xml:space="preserve"> </w:t>
        </w:r>
        <w:r>
          <w:t>All backends bandwidth on Cirrus raw data. Fully striped configurations.</w:t>
        </w:r>
      </w:ins>
    </w:p>
    <w:p w14:paraId="559D8E7E" w14:textId="53B36E50" w:rsidR="00A979EE" w:rsidRDefault="00A979EE">
      <w:pPr>
        <w:jc w:val="both"/>
        <w:rPr>
          <w:ins w:id="2689" w:author="dsloanm" w:date="2017-06-14T14:30:00Z"/>
        </w:rPr>
        <w:pPrChange w:id="2690" w:author="dsloanm" w:date="2017-06-15T11:46:00Z">
          <w:pPr>
            <w:pStyle w:val="Heading2"/>
            <w:jc w:val="both"/>
          </w:pPr>
        </w:pPrChange>
      </w:pPr>
    </w:p>
    <w:p w14:paraId="2268A8BB" w14:textId="0FD1CDFB" w:rsidR="00B02B86" w:rsidRDefault="00624C0E">
      <w:pPr>
        <w:jc w:val="both"/>
        <w:rPr>
          <w:ins w:id="2691" w:author="dsloanm" w:date="2017-06-19T12:49:00Z"/>
        </w:rPr>
        <w:pPrChange w:id="2692" w:author="dsloanm" w:date="2017-06-15T11:46:00Z">
          <w:pPr>
            <w:pStyle w:val="Heading2"/>
            <w:jc w:val="both"/>
          </w:pPr>
        </w:pPrChange>
      </w:pPr>
      <w:ins w:id="2693" w:author="dsloanm" w:date="2017-06-14T14:27:00Z">
        <w:r>
          <w:lastRenderedPageBreak/>
          <w:t xml:space="preserve">Like ARCHER, </w:t>
        </w:r>
      </w:ins>
      <w:ins w:id="2694" w:author="dsloanm" w:date="2017-06-14T14:28:00Z">
        <w:r>
          <w:t>higher</w:t>
        </w:r>
      </w:ins>
      <w:ins w:id="2695" w:author="dsloanm" w:date="2017-06-14T14:27:00Z">
        <w:r>
          <w:t xml:space="preserve"> strip</w:t>
        </w:r>
      </w:ins>
      <w:ins w:id="2696" w:author="dsloanm" w:date="2017-06-15T11:45:00Z">
        <w:r w:rsidR="0045331C">
          <w:t>e</w:t>
        </w:r>
      </w:ins>
      <w:ins w:id="2697" w:author="dsloanm" w:date="2017-06-14T14:28:00Z">
        <w:r>
          <w:t xml:space="preserve"> counts</w:t>
        </w:r>
      </w:ins>
      <w:ins w:id="2698" w:author="dsloanm" w:date="2017-06-14T14:27:00Z">
        <w:r>
          <w:t xml:space="preserve"> must be used to achieve any </w:t>
        </w:r>
      </w:ins>
      <w:ins w:id="2699" w:author="dsloanm" w:date="2017-06-14T14:28:00Z">
        <w:r>
          <w:t xml:space="preserve">significant </w:t>
        </w:r>
        <w:r w:rsidR="00BD07D6">
          <w:t>performance</w:t>
        </w:r>
        <w:r w:rsidR="00A979EE">
          <w:t>. U</w:t>
        </w:r>
      </w:ins>
      <w:ins w:id="2700" w:author="dsloanm" w:date="2017-06-14T14:29:00Z">
        <w:r w:rsidR="00A979EE">
          <w:t xml:space="preserve">nstriped </w:t>
        </w:r>
      </w:ins>
      <w:ins w:id="2701" w:author="dsloanm" w:date="2017-06-14T14:34:00Z">
        <w:r w:rsidR="00BD07D6">
          <w:t>bandwidth</w:t>
        </w:r>
      </w:ins>
      <w:ins w:id="2702" w:author="dsloanm" w:date="2017-06-14T14:30:00Z">
        <w:r w:rsidR="00A979EE">
          <w:t xml:space="preserve"> </w:t>
        </w:r>
      </w:ins>
      <w:ins w:id="2703" w:author="dsloanm" w:date="2017-06-14T14:32:00Z">
        <w:r w:rsidR="00BD07D6">
          <w:t xml:space="preserve">over all core counts is within </w:t>
        </w:r>
      </w:ins>
      <w:ins w:id="2704" w:author="dsloanm" w:date="2017-06-14T14:33:00Z">
        <w:r w:rsidR="00BD07D6">
          <w:t>400-900</w:t>
        </w:r>
      </w:ins>
      <w:ins w:id="2705" w:author="dsloanm" w:date="2017-06-14T14:35:00Z">
        <w:r w:rsidR="00BD07D6">
          <w:t xml:space="preserve"> </w:t>
        </w:r>
      </w:ins>
      <w:ins w:id="2706" w:author="dsloanm" w:date="2017-06-14T14:33:00Z">
        <w:r w:rsidR="00BD07D6">
          <w:t>MiB/s with no scaling o</w:t>
        </w:r>
      </w:ins>
      <w:ins w:id="2707" w:author="dsloanm" w:date="2017-06-14T14:34:00Z">
        <w:r w:rsidR="00BD07D6">
          <w:t xml:space="preserve">bserved. The striped MPI-IO and NetCDF cases scale well and </w:t>
        </w:r>
      </w:ins>
      <w:ins w:id="2708" w:author="dsloanm" w:date="2017-06-14T14:35:00Z">
        <w:r w:rsidR="00BD07D6">
          <w:t>peak at approximate</w:t>
        </w:r>
      </w:ins>
      <w:ins w:id="2709" w:author="dsloanm" w:date="2017-06-15T11:46:00Z">
        <w:r w:rsidR="00E8026A">
          <w:t>ly</w:t>
        </w:r>
      </w:ins>
      <w:ins w:id="2710" w:author="dsloanm" w:date="2017-06-14T14:35:00Z">
        <w:r w:rsidR="008174AF">
          <w:t xml:space="preserve"> 8000 MiB/s,</w:t>
        </w:r>
      </w:ins>
      <w:ins w:id="2711" w:author="dsloanm" w:date="2017-06-19T12:35:00Z">
        <w:r w:rsidR="008174AF">
          <w:t xml:space="preserve"> </w:t>
        </w:r>
      </w:ins>
      <w:ins w:id="2712" w:author="dsloanm" w:date="2017-06-14T14:35:00Z">
        <w:r w:rsidR="008174AF">
          <w:t>78%</w:t>
        </w:r>
        <w:r w:rsidR="00BD07D6">
          <w:t xml:space="preserve"> of the</w:t>
        </w:r>
      </w:ins>
      <w:ins w:id="2713" w:author="dsloanm" w:date="2017-06-19T12:34:00Z">
        <w:r w:rsidR="008174AF">
          <w:t xml:space="preserve"> 10240 MiB/s</w:t>
        </w:r>
      </w:ins>
      <w:ins w:id="2714" w:author="dsloanm" w:date="2017-06-14T14:35:00Z">
        <w:r w:rsidR="00BD07D6">
          <w:t xml:space="preserve"> theoretical maximum of the system</w:t>
        </w:r>
      </w:ins>
      <w:ins w:id="2715" w:author="dsloanm" w:date="2017-06-19T12:35:00Z">
        <w:r w:rsidR="00B02B86">
          <w:t xml:space="preserve">. This is significantly </w:t>
        </w:r>
        <w:r w:rsidR="008174AF">
          <w:t xml:space="preserve">closer to the rated maximum than </w:t>
        </w:r>
      </w:ins>
      <w:ins w:id="2716" w:author="dsloanm" w:date="2017-06-19T12:47:00Z">
        <w:r w:rsidR="00B02B86">
          <w:t>the 50%</w:t>
        </w:r>
      </w:ins>
      <w:ins w:id="2717" w:author="dsloanm" w:date="2017-06-19T12:48:00Z">
        <w:r w:rsidR="00B02B86">
          <w:t xml:space="preserve"> achieved by</w:t>
        </w:r>
      </w:ins>
      <w:ins w:id="2718" w:author="dsloanm" w:date="2017-06-19T12:47:00Z">
        <w:r w:rsidR="00B02B86">
          <w:t xml:space="preserve"> </w:t>
        </w:r>
      </w:ins>
      <w:ins w:id="2719" w:author="dsloanm" w:date="2017-06-19T12:35:00Z">
        <w:r w:rsidR="008174AF">
          <w:t>ARCHER</w:t>
        </w:r>
      </w:ins>
      <w:ins w:id="2720" w:author="dsloanm" w:date="2017-06-19T12:48:00Z">
        <w:r w:rsidR="00B02B86">
          <w:t xml:space="preserve"> and is </w:t>
        </w:r>
      </w:ins>
      <w:ins w:id="2721" w:author="dsloanm" w:date="2017-06-19T13:23:00Z">
        <w:r w:rsidR="001E6BD3">
          <w:t xml:space="preserve">ascribed </w:t>
        </w:r>
      </w:ins>
      <w:ins w:id="2722" w:author="dsloanm" w:date="2017-06-19T12:48:00Z">
        <w:r w:rsidR="00B02B86">
          <w:t>to the reduced file system contention</w:t>
        </w:r>
      </w:ins>
      <w:ins w:id="2723" w:author="dsloanm" w:date="2017-06-19T12:49:00Z">
        <w:r w:rsidR="00B02B86">
          <w:t xml:space="preserve"> resulting from the fewer simultaneous Cirrus users. </w:t>
        </w:r>
      </w:ins>
    </w:p>
    <w:p w14:paraId="1AEC4EFA" w14:textId="77777777" w:rsidR="00B02B86" w:rsidRDefault="00B02B86">
      <w:pPr>
        <w:jc w:val="both"/>
        <w:rPr>
          <w:ins w:id="2724" w:author="dsloanm" w:date="2017-06-19T12:49:00Z"/>
        </w:rPr>
        <w:pPrChange w:id="2725" w:author="dsloanm" w:date="2017-06-15T11:46:00Z">
          <w:pPr>
            <w:pStyle w:val="Heading2"/>
            <w:jc w:val="both"/>
          </w:pPr>
        </w:pPrChange>
      </w:pPr>
    </w:p>
    <w:p w14:paraId="0385C5C1" w14:textId="0DBED9DF" w:rsidR="00624C0E" w:rsidRDefault="00BD07D6">
      <w:pPr>
        <w:jc w:val="both"/>
        <w:rPr>
          <w:ins w:id="2726" w:author="dsloanm" w:date="2017-06-14T14:38:00Z"/>
        </w:rPr>
        <w:pPrChange w:id="2727" w:author="dsloanm" w:date="2017-06-15T11:46:00Z">
          <w:pPr>
            <w:pStyle w:val="Heading2"/>
            <w:jc w:val="both"/>
          </w:pPr>
        </w:pPrChange>
      </w:pPr>
      <w:ins w:id="2728" w:author="dsloanm" w:date="2017-06-14T14:37:00Z">
        <w:r>
          <w:t xml:space="preserve">The HDF5 backend does </w:t>
        </w:r>
      </w:ins>
      <w:ins w:id="2729" w:author="dsloanm" w:date="2017-06-14T14:38:00Z">
        <w:r>
          <w:t xml:space="preserve">exhibit some scaling but </w:t>
        </w:r>
      </w:ins>
      <w:ins w:id="2730" w:author="dsloanm" w:date="2017-06-19T12:49:00Z">
        <w:r w:rsidR="00B02B86">
          <w:t xml:space="preserve">does not approach the </w:t>
        </w:r>
      </w:ins>
      <w:ins w:id="2731" w:author="dsloanm" w:date="2017-06-19T12:50:00Z">
        <w:r w:rsidR="00B02B86">
          <w:t>bandwidths</w:t>
        </w:r>
      </w:ins>
      <w:ins w:id="2732" w:author="dsloanm" w:date="2017-06-19T12:49:00Z">
        <w:r w:rsidR="00B02B86">
          <w:t xml:space="preserve"> </w:t>
        </w:r>
      </w:ins>
      <w:ins w:id="2733" w:author="dsloanm" w:date="2017-06-19T12:50:00Z">
        <w:r w:rsidR="00B02B86">
          <w:t xml:space="preserve">of either MPI-IO or NetCDF. </w:t>
        </w:r>
      </w:ins>
      <w:ins w:id="2734" w:author="dsloanm" w:date="2017-06-19T12:53:00Z">
        <w:r w:rsidR="00B02B86">
          <w:t>This is</w:t>
        </w:r>
      </w:ins>
      <w:ins w:id="2735" w:author="dsloanm" w:date="2017-06-19T13:23:00Z">
        <w:r w:rsidR="001E6BD3">
          <w:t xml:space="preserve"> </w:t>
        </w:r>
      </w:ins>
      <w:ins w:id="2736" w:author="dsloanm" w:date="2017-06-19T13:25:00Z">
        <w:r w:rsidR="002C2948">
          <w:t xml:space="preserve">again </w:t>
        </w:r>
      </w:ins>
      <w:ins w:id="2737" w:author="dsloanm" w:date="2017-06-19T13:23:00Z">
        <w:r w:rsidR="001E6BD3">
          <w:t>attributed</w:t>
        </w:r>
      </w:ins>
      <w:ins w:id="2738" w:author="dsloanm" w:date="2017-06-19T12:53:00Z">
        <w:r w:rsidR="00B02B86">
          <w:t xml:space="preserve"> to the HDF5 performance bug seen on Lustre systems, described above.</w:t>
        </w:r>
      </w:ins>
    </w:p>
    <w:p w14:paraId="0043E388" w14:textId="3048439D" w:rsidR="00BD07D6" w:rsidRDefault="00BD07D6">
      <w:pPr>
        <w:jc w:val="both"/>
        <w:rPr>
          <w:ins w:id="2739" w:author="dsloanm" w:date="2017-06-14T14:39:00Z"/>
        </w:rPr>
        <w:pPrChange w:id="2740" w:author="dsloanm" w:date="2017-06-15T11:46:00Z">
          <w:pPr>
            <w:pStyle w:val="Heading2"/>
            <w:jc w:val="both"/>
          </w:pPr>
        </w:pPrChange>
      </w:pPr>
    </w:p>
    <w:p w14:paraId="5F56BADF" w14:textId="0C9FED8F" w:rsidR="00BD07D6" w:rsidDel="008050FD" w:rsidRDefault="00E8026A">
      <w:pPr>
        <w:jc w:val="both"/>
        <w:rPr>
          <w:ins w:id="2741" w:author="dsloanm" w:date="2017-06-14T14:26:00Z"/>
          <w:del w:id="2742" w:author="TURNER Andrew" w:date="2017-06-22T09:30:00Z"/>
        </w:rPr>
        <w:pPrChange w:id="2743" w:author="dsloanm" w:date="2017-06-15T11:46:00Z">
          <w:pPr>
            <w:pStyle w:val="Heading2"/>
            <w:jc w:val="both"/>
          </w:pPr>
        </w:pPrChange>
      </w:pPr>
      <w:ins w:id="2744" w:author="dsloanm" w:date="2017-06-15T11:47:00Z">
        <w:r>
          <w:t xml:space="preserve">In </w:t>
        </w:r>
      </w:ins>
      <w:ins w:id="2745" w:author="dsloanm" w:date="2017-06-14T14:39:00Z">
        <w:r w:rsidR="00BD07D6">
          <w:t>contrast to ARCHER</w:t>
        </w:r>
      </w:ins>
      <w:ins w:id="2746" w:author="dsloanm" w:date="2017-06-15T11:47:00Z">
        <w:r>
          <w:t>,</w:t>
        </w:r>
      </w:ins>
      <w:ins w:id="2747" w:author="dsloanm" w:date="2017-06-19T12:55:00Z">
        <w:r w:rsidR="00233F2A">
          <w:t xml:space="preserve"> virtually</w:t>
        </w:r>
      </w:ins>
      <w:ins w:id="2748" w:author="dsloanm" w:date="2017-06-15T11:47:00Z">
        <w:r>
          <w:t xml:space="preserve"> </w:t>
        </w:r>
      </w:ins>
      <w:ins w:id="2749" w:author="dsloanm" w:date="2017-06-14T14:39:00Z">
        <w:r w:rsidR="00BD07D6">
          <w:t xml:space="preserve">no scaling </w:t>
        </w:r>
      </w:ins>
      <w:ins w:id="2750" w:author="dsloanm" w:date="2017-06-15T11:47:00Z">
        <w:r>
          <w:t xml:space="preserve">is </w:t>
        </w:r>
      </w:ins>
      <w:ins w:id="2751" w:author="dsloanm" w:date="2017-06-19T12:54:00Z">
        <w:r w:rsidR="00233F2A">
          <w:t>observed</w:t>
        </w:r>
      </w:ins>
      <w:ins w:id="2752" w:author="dsloanm" w:date="2017-06-15T11:47:00Z">
        <w:r>
          <w:t xml:space="preserve"> within </w:t>
        </w:r>
      </w:ins>
      <w:ins w:id="2753" w:author="dsloanm" w:date="2017-06-14T14:39:00Z">
        <w:r w:rsidR="00BD07D6">
          <w:t>a single node</w:t>
        </w:r>
      </w:ins>
      <w:ins w:id="2754" w:author="dsloanm" w:date="2017-06-15T11:47:00Z">
        <w:r>
          <w:t>, demonstrated by the low gradien</w:t>
        </w:r>
        <w:r w:rsidR="00E1796E">
          <w:t>t for all configurations at 1-36</w:t>
        </w:r>
        <w:r>
          <w:t xml:space="preserve"> write</w:t>
        </w:r>
      </w:ins>
      <w:ins w:id="2755" w:author="dsloanm" w:date="2017-06-15T11:50:00Z">
        <w:r>
          <w:t>r</w:t>
        </w:r>
      </w:ins>
      <w:ins w:id="2756" w:author="dsloanm" w:date="2017-06-15T11:47:00Z">
        <w:r>
          <w:t>s</w:t>
        </w:r>
      </w:ins>
      <w:ins w:id="2757" w:author="dsloanm" w:date="2017-06-15T15:48:00Z">
        <w:r w:rsidR="00313DBB">
          <w:t xml:space="preserve"> in </w:t>
        </w:r>
        <w:r w:rsidR="00313DBB">
          <w:fldChar w:fldCharType="begin"/>
        </w:r>
        <w:r w:rsidR="00313DBB">
          <w:instrText xml:space="preserve"> REF _Ref485305006 \h </w:instrText>
        </w:r>
      </w:ins>
      <w:r w:rsidR="00313DBB">
        <w:fldChar w:fldCharType="separate"/>
      </w:r>
      <w:ins w:id="2758" w:author="dsloanm" w:date="2017-06-21T13:47:00Z">
        <w:r w:rsidR="00E5516B">
          <w:t xml:space="preserve">Figure </w:t>
        </w:r>
        <w:r w:rsidR="00E5516B">
          <w:rPr>
            <w:noProof/>
          </w:rPr>
          <w:t>15</w:t>
        </w:r>
      </w:ins>
      <w:ins w:id="2759" w:author="dsloanm" w:date="2017-06-15T15:48:00Z">
        <w:r w:rsidR="00313DBB">
          <w:fldChar w:fldCharType="end"/>
        </w:r>
      </w:ins>
      <w:ins w:id="2760" w:author="dsloanm" w:date="2017-06-15T11:47:00Z">
        <w:r>
          <w:t xml:space="preserve">. </w:t>
        </w:r>
      </w:ins>
      <w:ins w:id="2761" w:author="dsloanm" w:date="2017-06-15T14:56:00Z">
        <w:r w:rsidR="00F85F71">
          <w:t xml:space="preserve">Performance is seen to scale </w:t>
        </w:r>
      </w:ins>
      <w:ins w:id="2762" w:author="dsloanm" w:date="2017-06-14T14:39:00Z">
        <w:r w:rsidR="00233F2A">
          <w:t>with node count, rather than core count</w:t>
        </w:r>
        <w:r w:rsidR="00DB7AA3">
          <w:t>, suggesting that a single writer is sufficient to saturate the bandwidth</w:t>
        </w:r>
      </w:ins>
      <w:ins w:id="2763" w:author="dsloanm" w:date="2017-06-19T13:29:00Z">
        <w:r w:rsidR="00DB7AA3">
          <w:t xml:space="preserve"> available to a node.</w:t>
        </w:r>
      </w:ins>
    </w:p>
    <w:p w14:paraId="118970AA" w14:textId="77777777" w:rsidR="00624C0E" w:rsidRPr="004E52C8" w:rsidRDefault="00624C0E">
      <w:pPr>
        <w:jc w:val="both"/>
        <w:rPr>
          <w:ins w:id="2764" w:author="dsloanm" w:date="2017-06-14T14:26:00Z"/>
        </w:rPr>
        <w:pPrChange w:id="2765" w:author="TURNER Andrew" w:date="2017-06-22T09:30:00Z">
          <w:pPr>
            <w:pStyle w:val="Heading2"/>
            <w:jc w:val="both"/>
          </w:pPr>
        </w:pPrChange>
      </w:pPr>
    </w:p>
    <w:p w14:paraId="6DFC9221" w14:textId="14B22E16" w:rsidR="00714FAE" w:rsidRDefault="00714FAE" w:rsidP="00714FAE">
      <w:pPr>
        <w:pStyle w:val="Heading2"/>
        <w:jc w:val="both"/>
      </w:pPr>
      <w:r>
        <w:t>COSMA Performance</w:t>
      </w:r>
    </w:p>
    <w:p w14:paraId="583C7C8C" w14:textId="62C35BA8" w:rsidR="00714FAE" w:rsidRDefault="00714FAE" w:rsidP="00714FAE">
      <w:pPr>
        <w:jc w:val="both"/>
      </w:pPr>
      <w:r>
        <w:t xml:space="preserve">The GPFS file system employed by the DiRAC COSMA service does not facilitate user tuning like Lustre. GPFS settings are fixed at installation and cannot be adjusted at run time. We therefore ran a single set of benchmarks to determine the peak bandwidth of the system, presented in </w:t>
      </w:r>
      <w:r>
        <w:fldChar w:fldCharType="begin"/>
      </w:r>
      <w:r>
        <w:instrText xml:space="preserve"> REF _Ref466456294 \h  \* MERGEFORMAT </w:instrText>
      </w:r>
      <w:r>
        <w:fldChar w:fldCharType="separate"/>
      </w:r>
      <w:ins w:id="2766" w:author="dsloanm" w:date="2017-06-21T13:47:00Z">
        <w:r w:rsidR="00E5516B">
          <w:t xml:space="preserve">Figure </w:t>
        </w:r>
        <w:r w:rsidR="00E5516B">
          <w:rPr>
            <w:noProof/>
          </w:rPr>
          <w:t>16</w:t>
        </w:r>
      </w:ins>
      <w:del w:id="2767" w:author="dsloanm" w:date="2017-06-19T14:52:00Z">
        <w:r w:rsidR="00520ED1" w:rsidDel="00A0307E">
          <w:delText xml:space="preserve">Figure </w:delText>
        </w:r>
        <w:r w:rsidR="00520ED1" w:rsidDel="00A0307E">
          <w:rPr>
            <w:noProof/>
          </w:rPr>
          <w:delText>15</w:delText>
        </w:r>
      </w:del>
      <w:r>
        <w:fldChar w:fldCharType="end"/>
      </w:r>
      <w:r>
        <w:t xml:space="preserve">. NetCDF and HDF5 results were not gathered </w:t>
      </w:r>
      <w:r w:rsidR="006B5087">
        <w:t>in this case, due to time constraints. We will investigate the performance of HDF5 and NetCDF on GPFS in a future update to this work but expect to see similar trends to that seen for ARCHER (although HDF5 performance may be improved on GPFS over Lustre because of the particular issues with Lustre described above).</w:t>
      </w:r>
    </w:p>
    <w:p w14:paraId="2382FB00" w14:textId="77777777" w:rsidR="00714FAE" w:rsidRPr="00721ADE" w:rsidRDefault="00714FAE" w:rsidP="00714FAE"/>
    <w:p w14:paraId="72E3F74E" w14:textId="65D97FB7" w:rsidR="00714FAE" w:rsidRDefault="00714FAE" w:rsidP="00714FAE">
      <w:pPr>
        <w:keepNext/>
        <w:jc w:val="both"/>
      </w:pPr>
      <w:r>
        <w:rPr>
          <w:noProof/>
          <w:lang w:eastAsia="en-GB"/>
        </w:rPr>
        <w:drawing>
          <wp:inline distT="0" distB="0" distL="0" distR="0" wp14:anchorId="7400F565" wp14:editId="2C7C52F2">
            <wp:extent cx="5746750" cy="3089910"/>
            <wp:effectExtent l="0" t="0" r="6350" b="1524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93500A" w14:textId="782F66D7" w:rsidR="00714FAE" w:rsidRDefault="00714FAE" w:rsidP="00714FAE">
      <w:pPr>
        <w:pStyle w:val="Caption"/>
        <w:jc w:val="center"/>
        <w:rPr>
          <w:ins w:id="2768" w:author="dsloanm" w:date="2017-03-28T13:31:00Z"/>
        </w:rPr>
      </w:pPr>
      <w:bookmarkStart w:id="2769" w:name="_Ref466456294"/>
      <w:r>
        <w:t xml:space="preserve">Figure </w:t>
      </w:r>
      <w:r>
        <w:fldChar w:fldCharType="begin"/>
      </w:r>
      <w:r>
        <w:instrText xml:space="preserve"> SEQ Figure \* ARABIC </w:instrText>
      </w:r>
      <w:r>
        <w:fldChar w:fldCharType="separate"/>
      </w:r>
      <w:ins w:id="2770" w:author="dsloanm" w:date="2017-06-21T13:47:00Z">
        <w:r w:rsidR="00E5516B">
          <w:rPr>
            <w:noProof/>
          </w:rPr>
          <w:t>16</w:t>
        </w:r>
      </w:ins>
      <w:del w:id="2771" w:author="dsloanm" w:date="2017-06-15T15:23:00Z">
        <w:r w:rsidR="00520ED1" w:rsidDel="006C12CF">
          <w:rPr>
            <w:noProof/>
          </w:rPr>
          <w:delText>15</w:delText>
        </w:r>
      </w:del>
      <w:r>
        <w:rPr>
          <w:noProof/>
        </w:rPr>
        <w:fldChar w:fldCharType="end"/>
      </w:r>
      <w:bookmarkEnd w:id="2769"/>
      <w:r>
        <w:t>. MPI-IO bandwidth for DiRAC COSMA</w:t>
      </w:r>
    </w:p>
    <w:p w14:paraId="580847CB" w14:textId="77777777" w:rsidR="001F00B3" w:rsidRPr="005222EB" w:rsidRDefault="001F00B3">
      <w:pPr>
        <w:pPrChange w:id="2772" w:author="dsloanm" w:date="2017-03-28T13:31: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Change w:id="2773">
          <w:tblGrid>
            <w:gridCol w:w="1228"/>
            <w:gridCol w:w="1225"/>
            <w:gridCol w:w="1217"/>
            <w:gridCol w:w="14"/>
          </w:tblGrid>
        </w:tblGridChange>
      </w:tblGrid>
      <w:tr w:rsidR="001D411C" w:rsidRPr="00D91812" w14:paraId="1879655A" w14:textId="02E7C9AD" w:rsidTr="00340A25">
        <w:trPr>
          <w:jc w:val="center"/>
          <w:ins w:id="2774" w:author="dsloanm" w:date="2017-03-28T13:31:00Z"/>
        </w:trPr>
        <w:tc>
          <w:tcPr>
            <w:tcW w:w="3684" w:type="dxa"/>
            <w:gridSpan w:val="4"/>
            <w:tcBorders>
              <w:top w:val="double" w:sz="4" w:space="0" w:color="auto"/>
            </w:tcBorders>
            <w:shd w:val="clear" w:color="auto" w:fill="auto"/>
          </w:tcPr>
          <w:p w14:paraId="13BBC1E3" w14:textId="4EDE2D9A" w:rsidR="001D411C" w:rsidRDefault="001D411C" w:rsidP="001D411C">
            <w:pPr>
              <w:rPr>
                <w:ins w:id="2775" w:author="dsloanm" w:date="2017-03-28T13:38:00Z"/>
                <w:b/>
                <w:lang w:val="en-US"/>
              </w:rPr>
            </w:pPr>
            <w:ins w:id="2776" w:author="dsloanm" w:date="2017-03-28T13:35:00Z">
              <w:r>
                <w:rPr>
                  <w:b/>
                  <w:lang w:val="en-US"/>
                </w:rPr>
                <w:t xml:space="preserve">         Max. </w:t>
              </w:r>
              <w:r w:rsidRPr="00BE7A59">
                <w:rPr>
                  <w:b/>
                  <w:lang w:val="en-US"/>
                </w:rPr>
                <w:t>Write Bandwidth (MiB/s)</w:t>
              </w:r>
            </w:ins>
          </w:p>
        </w:tc>
      </w:tr>
      <w:tr w:rsidR="001D411C" w:rsidRPr="00D91812" w14:paraId="52C77D87" w14:textId="77777777" w:rsidTr="001D411C">
        <w:tblPrEx>
          <w:tblW w:w="3684" w:type="dxa"/>
          <w:jc w:val="center"/>
          <w:tblPrExChange w:id="2777" w:author="dsloanm" w:date="2017-03-28T13:38:00Z">
            <w:tblPrEx>
              <w:tblW w:w="6126" w:type="dxa"/>
              <w:jc w:val="center"/>
            </w:tblPrEx>
          </w:tblPrExChange>
        </w:tblPrEx>
        <w:trPr>
          <w:gridAfter w:val="1"/>
          <w:wAfter w:w="14" w:type="dxa"/>
          <w:jc w:val="center"/>
          <w:ins w:id="2778" w:author="dsloanm" w:date="2017-03-28T13:31:00Z"/>
          <w:trPrChange w:id="2779" w:author="dsloanm" w:date="2017-03-28T13:38:00Z">
            <w:trPr>
              <w:gridAfter w:val="1"/>
              <w:jc w:val="center"/>
            </w:trPr>
          </w:trPrChange>
        </w:trPr>
        <w:tc>
          <w:tcPr>
            <w:tcW w:w="1228" w:type="dxa"/>
            <w:tcBorders>
              <w:bottom w:val="single" w:sz="4" w:space="0" w:color="auto"/>
            </w:tcBorders>
            <w:shd w:val="clear" w:color="auto" w:fill="auto"/>
            <w:tcPrChange w:id="2780" w:author="dsloanm" w:date="2017-03-28T13:38:00Z">
              <w:tcPr>
                <w:tcW w:w="1228" w:type="dxa"/>
                <w:tcBorders>
                  <w:bottom w:val="single" w:sz="4" w:space="0" w:color="auto"/>
                </w:tcBorders>
                <w:shd w:val="clear" w:color="auto" w:fill="auto"/>
              </w:tcPr>
            </w:tcPrChange>
          </w:tcPr>
          <w:p w14:paraId="0431E48C" w14:textId="77777777" w:rsidR="001D411C" w:rsidRPr="00BE7A59" w:rsidRDefault="001D411C" w:rsidP="001D411C">
            <w:pPr>
              <w:jc w:val="right"/>
              <w:rPr>
                <w:ins w:id="2781" w:author="dsloanm" w:date="2017-03-28T13:31:00Z"/>
                <w:lang w:val="en-US"/>
              </w:rPr>
            </w:pPr>
            <w:ins w:id="2782" w:author="dsloanm" w:date="2017-03-28T13:31:00Z">
              <w:r w:rsidRPr="00BE7A59">
                <w:rPr>
                  <w:b/>
                  <w:lang w:val="en-US"/>
                </w:rPr>
                <w:t>Writers</w:t>
              </w:r>
            </w:ins>
          </w:p>
        </w:tc>
        <w:tc>
          <w:tcPr>
            <w:tcW w:w="1225" w:type="dxa"/>
            <w:tcBorders>
              <w:bottom w:val="single" w:sz="4" w:space="0" w:color="auto"/>
            </w:tcBorders>
            <w:shd w:val="clear" w:color="auto" w:fill="auto"/>
            <w:tcPrChange w:id="2783" w:author="dsloanm" w:date="2017-03-28T13:38:00Z">
              <w:tcPr>
                <w:tcW w:w="1225" w:type="dxa"/>
                <w:tcBorders>
                  <w:bottom w:val="single" w:sz="4" w:space="0" w:color="auto"/>
                </w:tcBorders>
                <w:shd w:val="clear" w:color="auto" w:fill="auto"/>
              </w:tcPr>
            </w:tcPrChange>
          </w:tcPr>
          <w:p w14:paraId="091980D7" w14:textId="2509E8B9" w:rsidR="001D411C" w:rsidRPr="00BE7A59" w:rsidRDefault="001D411C" w:rsidP="001D411C">
            <w:pPr>
              <w:jc w:val="right"/>
              <w:rPr>
                <w:ins w:id="2784" w:author="dsloanm" w:date="2017-03-28T13:31:00Z"/>
                <w:lang w:val="en-US"/>
              </w:rPr>
            </w:pPr>
            <w:ins w:id="2785" w:author="dsloanm" w:date="2017-03-28T13:31:00Z">
              <w:r w:rsidRPr="00155F8C">
                <w:rPr>
                  <w:b/>
                  <w:lang w:val="en-US"/>
                </w:rPr>
                <w:t>Total MiB</w:t>
              </w:r>
            </w:ins>
          </w:p>
        </w:tc>
        <w:tc>
          <w:tcPr>
            <w:tcW w:w="1217" w:type="dxa"/>
            <w:tcBorders>
              <w:bottom w:val="single" w:sz="4" w:space="0" w:color="auto"/>
            </w:tcBorders>
            <w:shd w:val="clear" w:color="auto" w:fill="auto"/>
            <w:tcPrChange w:id="2786" w:author="dsloanm" w:date="2017-03-28T13:38:00Z">
              <w:tcPr>
                <w:tcW w:w="1217" w:type="dxa"/>
                <w:tcBorders>
                  <w:bottom w:val="single" w:sz="4" w:space="0" w:color="auto"/>
                </w:tcBorders>
                <w:shd w:val="clear" w:color="auto" w:fill="auto"/>
              </w:tcPr>
            </w:tcPrChange>
          </w:tcPr>
          <w:p w14:paraId="32707180" w14:textId="1BB8D720" w:rsidR="001D411C" w:rsidRPr="001D411C" w:rsidRDefault="001D411C" w:rsidP="001D411C">
            <w:pPr>
              <w:jc w:val="right"/>
              <w:rPr>
                <w:ins w:id="2787" w:author="dsloanm" w:date="2017-03-28T13:31:00Z"/>
                <w:b/>
                <w:lang w:val="en-US"/>
                <w:rPrChange w:id="2788" w:author="dsloanm" w:date="2017-03-28T13:39:00Z">
                  <w:rPr>
                    <w:ins w:id="2789" w:author="dsloanm" w:date="2017-03-28T13:31:00Z"/>
                    <w:lang w:val="en-US"/>
                  </w:rPr>
                </w:rPrChange>
              </w:rPr>
            </w:pPr>
            <w:ins w:id="2790" w:author="dsloanm" w:date="2017-03-28T13:39:00Z">
              <w:r w:rsidRPr="001D411C">
                <w:rPr>
                  <w:b/>
                  <w:lang w:val="en-US"/>
                  <w:rPrChange w:id="2791" w:author="dsloanm" w:date="2017-03-28T13:39:00Z">
                    <w:rPr>
                      <w:lang w:val="en-US"/>
                    </w:rPr>
                  </w:rPrChange>
                </w:rPr>
                <w:t>Bandwidth</w:t>
              </w:r>
            </w:ins>
          </w:p>
        </w:tc>
      </w:tr>
      <w:tr w:rsidR="001D411C" w:rsidRPr="00D91812" w14:paraId="1BDE6E24" w14:textId="77777777" w:rsidTr="001D411C">
        <w:tblPrEx>
          <w:tblW w:w="3684" w:type="dxa"/>
          <w:jc w:val="center"/>
          <w:tblPrExChange w:id="2792" w:author="dsloanm" w:date="2017-03-28T13:38:00Z">
            <w:tblPrEx>
              <w:tblW w:w="6126" w:type="dxa"/>
              <w:jc w:val="center"/>
            </w:tblPrEx>
          </w:tblPrExChange>
        </w:tblPrEx>
        <w:trPr>
          <w:gridAfter w:val="1"/>
          <w:wAfter w:w="14" w:type="dxa"/>
          <w:jc w:val="center"/>
          <w:ins w:id="2793" w:author="dsloanm" w:date="2017-03-28T13:31:00Z"/>
          <w:trPrChange w:id="2794" w:author="dsloanm" w:date="2017-03-28T13:38:00Z">
            <w:trPr>
              <w:gridAfter w:val="1"/>
              <w:jc w:val="center"/>
            </w:trPr>
          </w:trPrChange>
        </w:trPr>
        <w:tc>
          <w:tcPr>
            <w:tcW w:w="1228" w:type="dxa"/>
            <w:tcBorders>
              <w:top w:val="single" w:sz="4" w:space="0" w:color="auto"/>
            </w:tcBorders>
            <w:shd w:val="clear" w:color="auto" w:fill="auto"/>
            <w:vAlign w:val="bottom"/>
            <w:tcPrChange w:id="2795" w:author="dsloanm" w:date="2017-03-28T13:38:00Z">
              <w:tcPr>
                <w:tcW w:w="1228" w:type="dxa"/>
                <w:tcBorders>
                  <w:top w:val="single" w:sz="4" w:space="0" w:color="auto"/>
                </w:tcBorders>
                <w:shd w:val="clear" w:color="auto" w:fill="auto"/>
                <w:vAlign w:val="bottom"/>
              </w:tcPr>
            </w:tcPrChange>
          </w:tcPr>
          <w:p w14:paraId="4A278C7E" w14:textId="25ACC374" w:rsidR="001D411C" w:rsidRPr="00951EF6" w:rsidRDefault="001D411C" w:rsidP="001D411C">
            <w:pPr>
              <w:jc w:val="right"/>
              <w:rPr>
                <w:ins w:id="2796" w:author="dsloanm" w:date="2017-03-28T13:31:00Z"/>
              </w:rPr>
            </w:pPr>
            <w:ins w:id="2797" w:author="dsloanm" w:date="2017-03-28T13:32:00Z">
              <w:r>
                <w:rPr>
                  <w:rFonts w:ascii="Calibri" w:hAnsi="Calibri" w:cs="Calibri"/>
                  <w:color w:val="000000"/>
                </w:rPr>
                <w:t>16</w:t>
              </w:r>
            </w:ins>
          </w:p>
        </w:tc>
        <w:tc>
          <w:tcPr>
            <w:tcW w:w="1225" w:type="dxa"/>
            <w:tcBorders>
              <w:top w:val="single" w:sz="4" w:space="0" w:color="auto"/>
            </w:tcBorders>
            <w:shd w:val="clear" w:color="auto" w:fill="auto"/>
            <w:vAlign w:val="bottom"/>
            <w:tcPrChange w:id="2798" w:author="dsloanm" w:date="2017-03-28T13:38:00Z">
              <w:tcPr>
                <w:tcW w:w="1225" w:type="dxa"/>
                <w:tcBorders>
                  <w:top w:val="single" w:sz="4" w:space="0" w:color="auto"/>
                </w:tcBorders>
                <w:shd w:val="clear" w:color="auto" w:fill="auto"/>
                <w:vAlign w:val="bottom"/>
              </w:tcPr>
            </w:tcPrChange>
          </w:tcPr>
          <w:p w14:paraId="6A459F8D" w14:textId="731061D6" w:rsidR="001D411C" w:rsidRPr="00951EF6" w:rsidRDefault="001D411C" w:rsidP="001D411C">
            <w:pPr>
              <w:jc w:val="right"/>
              <w:rPr>
                <w:ins w:id="2799" w:author="dsloanm" w:date="2017-03-28T13:31:00Z"/>
              </w:rPr>
            </w:pPr>
            <w:ins w:id="2800" w:author="dsloanm" w:date="2017-03-28T13:32:00Z">
              <w:r>
                <w:rPr>
                  <w:rFonts w:ascii="Calibri" w:hAnsi="Calibri" w:cs="Calibri"/>
                  <w:color w:val="000000"/>
                </w:rPr>
                <w:t>384</w:t>
              </w:r>
            </w:ins>
          </w:p>
        </w:tc>
        <w:tc>
          <w:tcPr>
            <w:tcW w:w="1217" w:type="dxa"/>
            <w:tcBorders>
              <w:top w:val="single" w:sz="4" w:space="0" w:color="auto"/>
            </w:tcBorders>
            <w:shd w:val="clear" w:color="auto" w:fill="auto"/>
            <w:vAlign w:val="bottom"/>
            <w:tcPrChange w:id="2801" w:author="dsloanm" w:date="2017-03-28T13:38:00Z">
              <w:tcPr>
                <w:tcW w:w="1217" w:type="dxa"/>
                <w:tcBorders>
                  <w:top w:val="single" w:sz="4" w:space="0" w:color="auto"/>
                </w:tcBorders>
                <w:shd w:val="clear" w:color="auto" w:fill="auto"/>
                <w:vAlign w:val="bottom"/>
              </w:tcPr>
            </w:tcPrChange>
          </w:tcPr>
          <w:p w14:paraId="0C06E600" w14:textId="58E9786C" w:rsidR="001D411C" w:rsidRPr="00951EF6" w:rsidRDefault="001D411C" w:rsidP="001D411C">
            <w:pPr>
              <w:jc w:val="right"/>
              <w:rPr>
                <w:ins w:id="2802" w:author="dsloanm" w:date="2017-03-28T13:31:00Z"/>
              </w:rPr>
            </w:pPr>
            <w:ins w:id="2803" w:author="dsloanm" w:date="2017-03-28T13:32:00Z">
              <w:r>
                <w:rPr>
                  <w:rFonts w:ascii="Calibri" w:hAnsi="Calibri" w:cs="Calibri"/>
                  <w:color w:val="000000"/>
                </w:rPr>
                <w:t>1658.71634</w:t>
              </w:r>
            </w:ins>
          </w:p>
        </w:tc>
      </w:tr>
      <w:tr w:rsidR="001D411C" w:rsidRPr="00D91812" w14:paraId="3C231F19" w14:textId="77777777" w:rsidTr="001D411C">
        <w:tblPrEx>
          <w:tblW w:w="3684" w:type="dxa"/>
          <w:jc w:val="center"/>
          <w:tblPrExChange w:id="2804" w:author="dsloanm" w:date="2017-03-28T13:38:00Z">
            <w:tblPrEx>
              <w:tblW w:w="6126" w:type="dxa"/>
              <w:jc w:val="center"/>
            </w:tblPrEx>
          </w:tblPrExChange>
        </w:tblPrEx>
        <w:trPr>
          <w:gridAfter w:val="1"/>
          <w:wAfter w:w="14" w:type="dxa"/>
          <w:jc w:val="center"/>
          <w:ins w:id="2805" w:author="dsloanm" w:date="2017-03-28T13:31:00Z"/>
          <w:trPrChange w:id="2806" w:author="dsloanm" w:date="2017-03-28T13:38:00Z">
            <w:trPr>
              <w:gridAfter w:val="1"/>
              <w:jc w:val="center"/>
            </w:trPr>
          </w:trPrChange>
        </w:trPr>
        <w:tc>
          <w:tcPr>
            <w:tcW w:w="1228" w:type="dxa"/>
            <w:shd w:val="clear" w:color="auto" w:fill="auto"/>
            <w:vAlign w:val="bottom"/>
            <w:tcPrChange w:id="2807" w:author="dsloanm" w:date="2017-03-28T13:38:00Z">
              <w:tcPr>
                <w:tcW w:w="1228" w:type="dxa"/>
                <w:shd w:val="clear" w:color="auto" w:fill="auto"/>
                <w:vAlign w:val="bottom"/>
              </w:tcPr>
            </w:tcPrChange>
          </w:tcPr>
          <w:p w14:paraId="3F341140" w14:textId="7CF8181C" w:rsidR="001D411C" w:rsidRPr="00951EF6" w:rsidRDefault="001D411C" w:rsidP="001D411C">
            <w:pPr>
              <w:jc w:val="right"/>
              <w:rPr>
                <w:ins w:id="2808" w:author="dsloanm" w:date="2017-03-28T13:31:00Z"/>
              </w:rPr>
            </w:pPr>
            <w:ins w:id="2809" w:author="dsloanm" w:date="2017-03-28T13:32:00Z">
              <w:r>
                <w:rPr>
                  <w:rFonts w:ascii="Calibri" w:hAnsi="Calibri" w:cs="Calibri"/>
                  <w:color w:val="000000"/>
                </w:rPr>
                <w:t>32</w:t>
              </w:r>
            </w:ins>
          </w:p>
        </w:tc>
        <w:tc>
          <w:tcPr>
            <w:tcW w:w="1225" w:type="dxa"/>
            <w:shd w:val="clear" w:color="auto" w:fill="auto"/>
            <w:vAlign w:val="bottom"/>
            <w:tcPrChange w:id="2810" w:author="dsloanm" w:date="2017-03-28T13:38:00Z">
              <w:tcPr>
                <w:tcW w:w="1225" w:type="dxa"/>
                <w:shd w:val="clear" w:color="auto" w:fill="auto"/>
                <w:vAlign w:val="bottom"/>
              </w:tcPr>
            </w:tcPrChange>
          </w:tcPr>
          <w:p w14:paraId="4B86AA9A" w14:textId="616AAC6D" w:rsidR="001D411C" w:rsidRPr="00951EF6" w:rsidRDefault="001D411C" w:rsidP="001D411C">
            <w:pPr>
              <w:jc w:val="right"/>
              <w:rPr>
                <w:ins w:id="2811" w:author="dsloanm" w:date="2017-03-28T13:31:00Z"/>
              </w:rPr>
            </w:pPr>
            <w:ins w:id="2812" w:author="dsloanm" w:date="2017-03-28T13:32:00Z">
              <w:r>
                <w:rPr>
                  <w:rFonts w:ascii="Calibri" w:hAnsi="Calibri" w:cs="Calibri"/>
                  <w:color w:val="000000"/>
                </w:rPr>
                <w:t>768</w:t>
              </w:r>
            </w:ins>
          </w:p>
        </w:tc>
        <w:tc>
          <w:tcPr>
            <w:tcW w:w="1217" w:type="dxa"/>
            <w:shd w:val="clear" w:color="auto" w:fill="auto"/>
            <w:vAlign w:val="bottom"/>
            <w:tcPrChange w:id="2813" w:author="dsloanm" w:date="2017-03-28T13:38:00Z">
              <w:tcPr>
                <w:tcW w:w="1217" w:type="dxa"/>
                <w:shd w:val="clear" w:color="auto" w:fill="auto"/>
                <w:vAlign w:val="bottom"/>
              </w:tcPr>
            </w:tcPrChange>
          </w:tcPr>
          <w:p w14:paraId="084BB46F" w14:textId="0DD5ABCA" w:rsidR="001D411C" w:rsidRPr="00951EF6" w:rsidRDefault="001D411C" w:rsidP="001D411C">
            <w:pPr>
              <w:jc w:val="right"/>
              <w:rPr>
                <w:ins w:id="2814" w:author="dsloanm" w:date="2017-03-28T13:31:00Z"/>
              </w:rPr>
            </w:pPr>
            <w:ins w:id="2815" w:author="dsloanm" w:date="2017-03-28T13:32:00Z">
              <w:r>
                <w:rPr>
                  <w:rFonts w:ascii="Calibri" w:hAnsi="Calibri" w:cs="Calibri"/>
                  <w:color w:val="000000"/>
                </w:rPr>
                <w:t>2796.63964</w:t>
              </w:r>
            </w:ins>
          </w:p>
        </w:tc>
      </w:tr>
      <w:tr w:rsidR="001D411C" w:rsidRPr="00D91812" w14:paraId="72F34D93" w14:textId="77777777" w:rsidTr="001D411C">
        <w:tblPrEx>
          <w:tblW w:w="3684" w:type="dxa"/>
          <w:jc w:val="center"/>
          <w:tblPrExChange w:id="2816" w:author="dsloanm" w:date="2017-03-28T13:38:00Z">
            <w:tblPrEx>
              <w:tblW w:w="6126" w:type="dxa"/>
              <w:jc w:val="center"/>
            </w:tblPrEx>
          </w:tblPrExChange>
        </w:tblPrEx>
        <w:trPr>
          <w:gridAfter w:val="1"/>
          <w:wAfter w:w="14" w:type="dxa"/>
          <w:jc w:val="center"/>
          <w:ins w:id="2817" w:author="dsloanm" w:date="2017-03-28T13:31:00Z"/>
          <w:trPrChange w:id="2818" w:author="dsloanm" w:date="2017-03-28T13:38:00Z">
            <w:trPr>
              <w:gridAfter w:val="1"/>
              <w:jc w:val="center"/>
            </w:trPr>
          </w:trPrChange>
        </w:trPr>
        <w:tc>
          <w:tcPr>
            <w:tcW w:w="1228" w:type="dxa"/>
            <w:shd w:val="clear" w:color="auto" w:fill="auto"/>
            <w:vAlign w:val="bottom"/>
            <w:tcPrChange w:id="2819" w:author="dsloanm" w:date="2017-03-28T13:38:00Z">
              <w:tcPr>
                <w:tcW w:w="1228" w:type="dxa"/>
                <w:shd w:val="clear" w:color="auto" w:fill="auto"/>
                <w:vAlign w:val="bottom"/>
              </w:tcPr>
            </w:tcPrChange>
          </w:tcPr>
          <w:p w14:paraId="2A6CD9AD" w14:textId="0DFD892E" w:rsidR="001D411C" w:rsidRPr="00951EF6" w:rsidRDefault="001D411C" w:rsidP="001D411C">
            <w:pPr>
              <w:jc w:val="right"/>
              <w:rPr>
                <w:ins w:id="2820" w:author="dsloanm" w:date="2017-03-28T13:31:00Z"/>
              </w:rPr>
            </w:pPr>
            <w:ins w:id="2821" w:author="dsloanm" w:date="2017-03-28T13:32:00Z">
              <w:r>
                <w:rPr>
                  <w:rFonts w:ascii="Calibri" w:hAnsi="Calibri" w:cs="Calibri"/>
                  <w:color w:val="000000"/>
                </w:rPr>
                <w:t>64</w:t>
              </w:r>
            </w:ins>
          </w:p>
        </w:tc>
        <w:tc>
          <w:tcPr>
            <w:tcW w:w="1225" w:type="dxa"/>
            <w:shd w:val="clear" w:color="auto" w:fill="auto"/>
            <w:vAlign w:val="bottom"/>
            <w:tcPrChange w:id="2822" w:author="dsloanm" w:date="2017-03-28T13:38:00Z">
              <w:tcPr>
                <w:tcW w:w="1225" w:type="dxa"/>
                <w:shd w:val="clear" w:color="auto" w:fill="auto"/>
                <w:vAlign w:val="bottom"/>
              </w:tcPr>
            </w:tcPrChange>
          </w:tcPr>
          <w:p w14:paraId="2CE7994A" w14:textId="7C4DEF02" w:rsidR="001D411C" w:rsidRPr="00951EF6" w:rsidRDefault="001D411C" w:rsidP="001D411C">
            <w:pPr>
              <w:jc w:val="right"/>
              <w:rPr>
                <w:ins w:id="2823" w:author="dsloanm" w:date="2017-03-28T13:31:00Z"/>
              </w:rPr>
            </w:pPr>
            <w:ins w:id="2824" w:author="dsloanm" w:date="2017-03-28T13:32:00Z">
              <w:r>
                <w:rPr>
                  <w:rFonts w:ascii="Calibri" w:hAnsi="Calibri" w:cs="Calibri"/>
                  <w:color w:val="000000"/>
                </w:rPr>
                <w:t>1536</w:t>
              </w:r>
            </w:ins>
          </w:p>
        </w:tc>
        <w:tc>
          <w:tcPr>
            <w:tcW w:w="1217" w:type="dxa"/>
            <w:shd w:val="clear" w:color="auto" w:fill="auto"/>
            <w:vAlign w:val="bottom"/>
            <w:tcPrChange w:id="2825" w:author="dsloanm" w:date="2017-03-28T13:38:00Z">
              <w:tcPr>
                <w:tcW w:w="1217" w:type="dxa"/>
                <w:shd w:val="clear" w:color="auto" w:fill="auto"/>
                <w:vAlign w:val="bottom"/>
              </w:tcPr>
            </w:tcPrChange>
          </w:tcPr>
          <w:p w14:paraId="4BF084BF" w14:textId="56FF3D79" w:rsidR="001D411C" w:rsidRPr="00951EF6" w:rsidRDefault="001D411C" w:rsidP="001D411C">
            <w:pPr>
              <w:jc w:val="right"/>
              <w:rPr>
                <w:ins w:id="2826" w:author="dsloanm" w:date="2017-03-28T13:31:00Z"/>
              </w:rPr>
            </w:pPr>
            <w:ins w:id="2827" w:author="dsloanm" w:date="2017-03-28T13:32:00Z">
              <w:r>
                <w:rPr>
                  <w:rFonts w:ascii="Calibri" w:hAnsi="Calibri" w:cs="Calibri"/>
                  <w:color w:val="000000"/>
                </w:rPr>
                <w:t>3771.1242</w:t>
              </w:r>
            </w:ins>
          </w:p>
        </w:tc>
      </w:tr>
      <w:tr w:rsidR="001D411C" w:rsidRPr="00D91812" w14:paraId="79537EA8" w14:textId="77777777" w:rsidTr="001D411C">
        <w:tblPrEx>
          <w:tblW w:w="3684" w:type="dxa"/>
          <w:jc w:val="center"/>
          <w:tblPrExChange w:id="2828" w:author="dsloanm" w:date="2017-03-28T13:38:00Z">
            <w:tblPrEx>
              <w:tblW w:w="6126" w:type="dxa"/>
              <w:jc w:val="center"/>
            </w:tblPrEx>
          </w:tblPrExChange>
        </w:tblPrEx>
        <w:trPr>
          <w:gridAfter w:val="1"/>
          <w:wAfter w:w="14" w:type="dxa"/>
          <w:jc w:val="center"/>
          <w:ins w:id="2829" w:author="dsloanm" w:date="2017-03-28T13:31:00Z"/>
          <w:trPrChange w:id="2830" w:author="dsloanm" w:date="2017-03-28T13:38:00Z">
            <w:trPr>
              <w:gridAfter w:val="1"/>
              <w:jc w:val="center"/>
            </w:trPr>
          </w:trPrChange>
        </w:trPr>
        <w:tc>
          <w:tcPr>
            <w:tcW w:w="1228" w:type="dxa"/>
            <w:shd w:val="clear" w:color="auto" w:fill="auto"/>
            <w:vAlign w:val="bottom"/>
            <w:tcPrChange w:id="2831" w:author="dsloanm" w:date="2017-03-28T13:38:00Z">
              <w:tcPr>
                <w:tcW w:w="1228" w:type="dxa"/>
                <w:shd w:val="clear" w:color="auto" w:fill="auto"/>
                <w:vAlign w:val="bottom"/>
              </w:tcPr>
            </w:tcPrChange>
          </w:tcPr>
          <w:p w14:paraId="7AF3F9EF" w14:textId="5351B2EC" w:rsidR="001D411C" w:rsidRPr="00951EF6" w:rsidRDefault="001D411C" w:rsidP="001D411C">
            <w:pPr>
              <w:jc w:val="right"/>
              <w:rPr>
                <w:ins w:id="2832" w:author="dsloanm" w:date="2017-03-28T13:31:00Z"/>
              </w:rPr>
            </w:pPr>
            <w:ins w:id="2833" w:author="dsloanm" w:date="2017-03-28T13:32:00Z">
              <w:r>
                <w:rPr>
                  <w:rFonts w:ascii="Calibri" w:hAnsi="Calibri" w:cs="Calibri"/>
                  <w:color w:val="000000"/>
                </w:rPr>
                <w:t>128</w:t>
              </w:r>
            </w:ins>
          </w:p>
        </w:tc>
        <w:tc>
          <w:tcPr>
            <w:tcW w:w="1225" w:type="dxa"/>
            <w:shd w:val="clear" w:color="auto" w:fill="auto"/>
            <w:vAlign w:val="bottom"/>
            <w:tcPrChange w:id="2834" w:author="dsloanm" w:date="2017-03-28T13:38:00Z">
              <w:tcPr>
                <w:tcW w:w="1225" w:type="dxa"/>
                <w:shd w:val="clear" w:color="auto" w:fill="auto"/>
                <w:vAlign w:val="bottom"/>
              </w:tcPr>
            </w:tcPrChange>
          </w:tcPr>
          <w:p w14:paraId="7CC837A3" w14:textId="7758539F" w:rsidR="001D411C" w:rsidRPr="00951EF6" w:rsidRDefault="001D411C" w:rsidP="001D411C">
            <w:pPr>
              <w:jc w:val="right"/>
              <w:rPr>
                <w:ins w:id="2835" w:author="dsloanm" w:date="2017-03-28T13:31:00Z"/>
              </w:rPr>
            </w:pPr>
            <w:ins w:id="2836" w:author="dsloanm" w:date="2017-03-28T13:32:00Z">
              <w:r>
                <w:rPr>
                  <w:rFonts w:ascii="Calibri" w:hAnsi="Calibri" w:cs="Calibri"/>
                  <w:color w:val="000000"/>
                </w:rPr>
                <w:t>3072</w:t>
              </w:r>
            </w:ins>
          </w:p>
        </w:tc>
        <w:tc>
          <w:tcPr>
            <w:tcW w:w="1217" w:type="dxa"/>
            <w:shd w:val="clear" w:color="auto" w:fill="auto"/>
            <w:vAlign w:val="bottom"/>
            <w:tcPrChange w:id="2837" w:author="dsloanm" w:date="2017-03-28T13:38:00Z">
              <w:tcPr>
                <w:tcW w:w="1217" w:type="dxa"/>
                <w:shd w:val="clear" w:color="auto" w:fill="auto"/>
                <w:vAlign w:val="bottom"/>
              </w:tcPr>
            </w:tcPrChange>
          </w:tcPr>
          <w:p w14:paraId="280B651F" w14:textId="4E70335B" w:rsidR="001D411C" w:rsidRPr="00951EF6" w:rsidRDefault="001D411C" w:rsidP="001D411C">
            <w:pPr>
              <w:jc w:val="right"/>
              <w:rPr>
                <w:ins w:id="2838" w:author="dsloanm" w:date="2017-03-28T13:31:00Z"/>
              </w:rPr>
            </w:pPr>
            <w:ins w:id="2839" w:author="dsloanm" w:date="2017-03-28T13:32:00Z">
              <w:r>
                <w:rPr>
                  <w:rFonts w:ascii="Calibri" w:hAnsi="Calibri" w:cs="Calibri"/>
                  <w:color w:val="000000"/>
                </w:rPr>
                <w:t>6771.9717</w:t>
              </w:r>
            </w:ins>
          </w:p>
        </w:tc>
      </w:tr>
      <w:tr w:rsidR="001D411C" w:rsidRPr="00D91812" w14:paraId="102179AD" w14:textId="77777777" w:rsidTr="001D411C">
        <w:tblPrEx>
          <w:tblW w:w="3684" w:type="dxa"/>
          <w:jc w:val="center"/>
          <w:tblPrExChange w:id="2840" w:author="dsloanm" w:date="2017-03-28T13:38:00Z">
            <w:tblPrEx>
              <w:tblW w:w="6126" w:type="dxa"/>
              <w:jc w:val="center"/>
            </w:tblPrEx>
          </w:tblPrExChange>
        </w:tblPrEx>
        <w:trPr>
          <w:gridAfter w:val="1"/>
          <w:wAfter w:w="14" w:type="dxa"/>
          <w:jc w:val="center"/>
          <w:ins w:id="2841" w:author="dsloanm" w:date="2017-03-28T13:31:00Z"/>
          <w:trPrChange w:id="2842" w:author="dsloanm" w:date="2017-03-28T13:38:00Z">
            <w:trPr>
              <w:gridAfter w:val="1"/>
              <w:jc w:val="center"/>
            </w:trPr>
          </w:trPrChange>
        </w:trPr>
        <w:tc>
          <w:tcPr>
            <w:tcW w:w="1228" w:type="dxa"/>
            <w:shd w:val="clear" w:color="auto" w:fill="auto"/>
            <w:vAlign w:val="bottom"/>
            <w:tcPrChange w:id="2843" w:author="dsloanm" w:date="2017-03-28T13:38:00Z">
              <w:tcPr>
                <w:tcW w:w="1228" w:type="dxa"/>
                <w:shd w:val="clear" w:color="auto" w:fill="auto"/>
                <w:vAlign w:val="bottom"/>
              </w:tcPr>
            </w:tcPrChange>
          </w:tcPr>
          <w:p w14:paraId="132EE706" w14:textId="5D680408" w:rsidR="001D411C" w:rsidRPr="00951EF6" w:rsidRDefault="001D411C" w:rsidP="001D411C">
            <w:pPr>
              <w:jc w:val="right"/>
              <w:rPr>
                <w:ins w:id="2844" w:author="dsloanm" w:date="2017-03-28T13:31:00Z"/>
              </w:rPr>
            </w:pPr>
            <w:ins w:id="2845" w:author="dsloanm" w:date="2017-03-28T13:32:00Z">
              <w:r>
                <w:rPr>
                  <w:rFonts w:ascii="Calibri" w:hAnsi="Calibri" w:cs="Calibri"/>
                  <w:color w:val="000000"/>
                </w:rPr>
                <w:t>256</w:t>
              </w:r>
            </w:ins>
          </w:p>
        </w:tc>
        <w:tc>
          <w:tcPr>
            <w:tcW w:w="1225" w:type="dxa"/>
            <w:shd w:val="clear" w:color="auto" w:fill="auto"/>
            <w:vAlign w:val="bottom"/>
            <w:tcPrChange w:id="2846" w:author="dsloanm" w:date="2017-03-28T13:38:00Z">
              <w:tcPr>
                <w:tcW w:w="1225" w:type="dxa"/>
                <w:shd w:val="clear" w:color="auto" w:fill="auto"/>
                <w:vAlign w:val="bottom"/>
              </w:tcPr>
            </w:tcPrChange>
          </w:tcPr>
          <w:p w14:paraId="09618B8D" w14:textId="01724116" w:rsidR="001D411C" w:rsidRPr="00951EF6" w:rsidRDefault="001D411C" w:rsidP="001D411C">
            <w:pPr>
              <w:jc w:val="right"/>
              <w:rPr>
                <w:ins w:id="2847" w:author="dsloanm" w:date="2017-03-28T13:31:00Z"/>
              </w:rPr>
            </w:pPr>
            <w:ins w:id="2848" w:author="dsloanm" w:date="2017-03-28T13:32:00Z">
              <w:r>
                <w:rPr>
                  <w:rFonts w:ascii="Calibri" w:hAnsi="Calibri" w:cs="Calibri"/>
                  <w:color w:val="000000"/>
                </w:rPr>
                <w:t>6144</w:t>
              </w:r>
            </w:ins>
          </w:p>
        </w:tc>
        <w:tc>
          <w:tcPr>
            <w:tcW w:w="1217" w:type="dxa"/>
            <w:shd w:val="clear" w:color="auto" w:fill="auto"/>
            <w:vAlign w:val="bottom"/>
            <w:tcPrChange w:id="2849" w:author="dsloanm" w:date="2017-03-28T13:38:00Z">
              <w:tcPr>
                <w:tcW w:w="1217" w:type="dxa"/>
                <w:shd w:val="clear" w:color="auto" w:fill="auto"/>
                <w:vAlign w:val="bottom"/>
              </w:tcPr>
            </w:tcPrChange>
          </w:tcPr>
          <w:p w14:paraId="7E3366CD" w14:textId="3D8BBF29" w:rsidR="001D411C" w:rsidRPr="00951EF6" w:rsidRDefault="001D411C" w:rsidP="001D411C">
            <w:pPr>
              <w:jc w:val="right"/>
              <w:rPr>
                <w:ins w:id="2850" w:author="dsloanm" w:date="2017-03-28T13:31:00Z"/>
              </w:rPr>
            </w:pPr>
            <w:ins w:id="2851" w:author="dsloanm" w:date="2017-03-28T13:32:00Z">
              <w:r>
                <w:rPr>
                  <w:rFonts w:ascii="Calibri" w:hAnsi="Calibri" w:cs="Calibri"/>
                  <w:color w:val="000000"/>
                </w:rPr>
                <w:t>10619.3772</w:t>
              </w:r>
            </w:ins>
          </w:p>
        </w:tc>
      </w:tr>
      <w:tr w:rsidR="001D411C" w:rsidRPr="00D91812" w14:paraId="0A703562" w14:textId="77777777" w:rsidTr="001D411C">
        <w:tblPrEx>
          <w:tblW w:w="3684" w:type="dxa"/>
          <w:jc w:val="center"/>
          <w:tblPrExChange w:id="2852" w:author="dsloanm" w:date="2017-03-28T13:38:00Z">
            <w:tblPrEx>
              <w:tblW w:w="6126" w:type="dxa"/>
              <w:jc w:val="center"/>
            </w:tblPrEx>
          </w:tblPrExChange>
        </w:tblPrEx>
        <w:trPr>
          <w:gridAfter w:val="1"/>
          <w:wAfter w:w="14" w:type="dxa"/>
          <w:jc w:val="center"/>
          <w:ins w:id="2853" w:author="dsloanm" w:date="2017-03-28T13:31:00Z"/>
          <w:trPrChange w:id="2854" w:author="dsloanm" w:date="2017-03-28T13:38:00Z">
            <w:trPr>
              <w:gridAfter w:val="1"/>
              <w:jc w:val="center"/>
            </w:trPr>
          </w:trPrChange>
        </w:trPr>
        <w:tc>
          <w:tcPr>
            <w:tcW w:w="1228" w:type="dxa"/>
            <w:shd w:val="clear" w:color="auto" w:fill="auto"/>
            <w:vAlign w:val="bottom"/>
            <w:tcPrChange w:id="2855" w:author="dsloanm" w:date="2017-03-28T13:38:00Z">
              <w:tcPr>
                <w:tcW w:w="1228" w:type="dxa"/>
                <w:shd w:val="clear" w:color="auto" w:fill="auto"/>
                <w:vAlign w:val="bottom"/>
              </w:tcPr>
            </w:tcPrChange>
          </w:tcPr>
          <w:p w14:paraId="6F4599D1" w14:textId="4179A6BD" w:rsidR="001D411C" w:rsidRPr="00951EF6" w:rsidRDefault="001D411C" w:rsidP="001D411C">
            <w:pPr>
              <w:jc w:val="right"/>
              <w:rPr>
                <w:ins w:id="2856" w:author="dsloanm" w:date="2017-03-28T13:31:00Z"/>
              </w:rPr>
            </w:pPr>
            <w:ins w:id="2857" w:author="dsloanm" w:date="2017-03-28T13:32:00Z">
              <w:r>
                <w:rPr>
                  <w:rFonts w:ascii="Calibri" w:hAnsi="Calibri" w:cs="Calibri"/>
                  <w:color w:val="000000"/>
                </w:rPr>
                <w:lastRenderedPageBreak/>
                <w:t>512</w:t>
              </w:r>
            </w:ins>
          </w:p>
        </w:tc>
        <w:tc>
          <w:tcPr>
            <w:tcW w:w="1225" w:type="dxa"/>
            <w:shd w:val="clear" w:color="auto" w:fill="auto"/>
            <w:vAlign w:val="bottom"/>
            <w:tcPrChange w:id="2858" w:author="dsloanm" w:date="2017-03-28T13:38:00Z">
              <w:tcPr>
                <w:tcW w:w="1225" w:type="dxa"/>
                <w:shd w:val="clear" w:color="auto" w:fill="auto"/>
                <w:vAlign w:val="bottom"/>
              </w:tcPr>
            </w:tcPrChange>
          </w:tcPr>
          <w:p w14:paraId="5C2ADB10" w14:textId="11561898" w:rsidR="001D411C" w:rsidRPr="00951EF6" w:rsidRDefault="001D411C" w:rsidP="001D411C">
            <w:pPr>
              <w:jc w:val="right"/>
              <w:rPr>
                <w:ins w:id="2859" w:author="dsloanm" w:date="2017-03-28T13:31:00Z"/>
              </w:rPr>
            </w:pPr>
            <w:ins w:id="2860" w:author="dsloanm" w:date="2017-03-28T13:32:00Z">
              <w:r>
                <w:rPr>
                  <w:rFonts w:ascii="Calibri" w:hAnsi="Calibri" w:cs="Calibri"/>
                  <w:color w:val="000000"/>
                </w:rPr>
                <w:t>12288</w:t>
              </w:r>
            </w:ins>
          </w:p>
        </w:tc>
        <w:tc>
          <w:tcPr>
            <w:tcW w:w="1217" w:type="dxa"/>
            <w:shd w:val="clear" w:color="auto" w:fill="auto"/>
            <w:vAlign w:val="bottom"/>
            <w:tcPrChange w:id="2861" w:author="dsloanm" w:date="2017-03-28T13:38:00Z">
              <w:tcPr>
                <w:tcW w:w="1217" w:type="dxa"/>
                <w:shd w:val="clear" w:color="auto" w:fill="auto"/>
                <w:vAlign w:val="bottom"/>
              </w:tcPr>
            </w:tcPrChange>
          </w:tcPr>
          <w:p w14:paraId="7322E3A1" w14:textId="41A06F71" w:rsidR="001D411C" w:rsidRPr="00951EF6" w:rsidRDefault="001D411C" w:rsidP="001D411C">
            <w:pPr>
              <w:jc w:val="right"/>
              <w:rPr>
                <w:ins w:id="2862" w:author="dsloanm" w:date="2017-03-28T13:31:00Z"/>
              </w:rPr>
            </w:pPr>
            <w:ins w:id="2863" w:author="dsloanm" w:date="2017-03-28T13:32:00Z">
              <w:r>
                <w:rPr>
                  <w:rFonts w:ascii="Calibri" w:hAnsi="Calibri" w:cs="Calibri"/>
                  <w:color w:val="000000"/>
                </w:rPr>
                <w:t>14308.9679</w:t>
              </w:r>
            </w:ins>
          </w:p>
        </w:tc>
      </w:tr>
      <w:tr w:rsidR="001D411C" w:rsidRPr="00D91812" w14:paraId="7D90E8FD" w14:textId="77777777" w:rsidTr="001D411C">
        <w:tblPrEx>
          <w:tblW w:w="3684" w:type="dxa"/>
          <w:jc w:val="center"/>
          <w:tblPrExChange w:id="2864" w:author="dsloanm" w:date="2017-03-28T13:38:00Z">
            <w:tblPrEx>
              <w:tblW w:w="6126" w:type="dxa"/>
              <w:jc w:val="center"/>
            </w:tblPrEx>
          </w:tblPrExChange>
        </w:tblPrEx>
        <w:trPr>
          <w:gridAfter w:val="1"/>
          <w:wAfter w:w="14" w:type="dxa"/>
          <w:jc w:val="center"/>
          <w:ins w:id="2865" w:author="dsloanm" w:date="2017-03-28T13:31:00Z"/>
          <w:trPrChange w:id="2866" w:author="dsloanm" w:date="2017-03-28T13:38:00Z">
            <w:trPr>
              <w:gridAfter w:val="1"/>
              <w:jc w:val="center"/>
            </w:trPr>
          </w:trPrChange>
        </w:trPr>
        <w:tc>
          <w:tcPr>
            <w:tcW w:w="1228" w:type="dxa"/>
            <w:shd w:val="clear" w:color="auto" w:fill="auto"/>
            <w:vAlign w:val="bottom"/>
            <w:tcPrChange w:id="2867" w:author="dsloanm" w:date="2017-03-28T13:38:00Z">
              <w:tcPr>
                <w:tcW w:w="1228" w:type="dxa"/>
                <w:shd w:val="clear" w:color="auto" w:fill="auto"/>
                <w:vAlign w:val="bottom"/>
              </w:tcPr>
            </w:tcPrChange>
          </w:tcPr>
          <w:p w14:paraId="0DBC994B" w14:textId="2887036D" w:rsidR="001D411C" w:rsidRPr="00951EF6" w:rsidRDefault="001D411C" w:rsidP="001D411C">
            <w:pPr>
              <w:jc w:val="right"/>
              <w:rPr>
                <w:ins w:id="2868" w:author="dsloanm" w:date="2017-03-28T13:31:00Z"/>
              </w:rPr>
            </w:pPr>
            <w:ins w:id="2869" w:author="dsloanm" w:date="2017-03-28T13:32:00Z">
              <w:r>
                <w:rPr>
                  <w:rFonts w:ascii="Calibri" w:hAnsi="Calibri" w:cs="Calibri"/>
                  <w:color w:val="000000"/>
                </w:rPr>
                <w:t>1024</w:t>
              </w:r>
            </w:ins>
          </w:p>
        </w:tc>
        <w:tc>
          <w:tcPr>
            <w:tcW w:w="1225" w:type="dxa"/>
            <w:shd w:val="clear" w:color="auto" w:fill="auto"/>
            <w:vAlign w:val="bottom"/>
            <w:tcPrChange w:id="2870" w:author="dsloanm" w:date="2017-03-28T13:38:00Z">
              <w:tcPr>
                <w:tcW w:w="1225" w:type="dxa"/>
                <w:shd w:val="clear" w:color="auto" w:fill="auto"/>
                <w:vAlign w:val="bottom"/>
              </w:tcPr>
            </w:tcPrChange>
          </w:tcPr>
          <w:p w14:paraId="17517790" w14:textId="4293C825" w:rsidR="001D411C" w:rsidRPr="00951EF6" w:rsidRDefault="001D411C" w:rsidP="001D411C">
            <w:pPr>
              <w:jc w:val="right"/>
              <w:rPr>
                <w:ins w:id="2871" w:author="dsloanm" w:date="2017-03-28T13:31:00Z"/>
              </w:rPr>
            </w:pPr>
            <w:ins w:id="2872" w:author="dsloanm" w:date="2017-03-28T13:32:00Z">
              <w:r>
                <w:rPr>
                  <w:rFonts w:ascii="Calibri" w:hAnsi="Calibri" w:cs="Calibri"/>
                  <w:color w:val="000000"/>
                </w:rPr>
                <w:t>24576</w:t>
              </w:r>
            </w:ins>
          </w:p>
        </w:tc>
        <w:tc>
          <w:tcPr>
            <w:tcW w:w="1217" w:type="dxa"/>
            <w:shd w:val="clear" w:color="auto" w:fill="auto"/>
            <w:vAlign w:val="bottom"/>
            <w:tcPrChange w:id="2873" w:author="dsloanm" w:date="2017-03-28T13:38:00Z">
              <w:tcPr>
                <w:tcW w:w="1217" w:type="dxa"/>
                <w:shd w:val="clear" w:color="auto" w:fill="auto"/>
                <w:vAlign w:val="bottom"/>
              </w:tcPr>
            </w:tcPrChange>
          </w:tcPr>
          <w:p w14:paraId="2B649453" w14:textId="05D424F1" w:rsidR="001D411C" w:rsidRPr="00951EF6" w:rsidRDefault="001D411C" w:rsidP="001D411C">
            <w:pPr>
              <w:jc w:val="right"/>
              <w:rPr>
                <w:ins w:id="2874" w:author="dsloanm" w:date="2017-03-28T13:31:00Z"/>
              </w:rPr>
            </w:pPr>
            <w:ins w:id="2875" w:author="dsloanm" w:date="2017-03-28T13:32:00Z">
              <w:r>
                <w:rPr>
                  <w:rFonts w:ascii="Calibri" w:hAnsi="Calibri" w:cs="Calibri"/>
                  <w:color w:val="000000"/>
                </w:rPr>
                <w:t>10214.0822</w:t>
              </w:r>
            </w:ins>
          </w:p>
        </w:tc>
      </w:tr>
      <w:tr w:rsidR="001D411C" w:rsidRPr="00D91812" w14:paraId="10583925" w14:textId="77777777" w:rsidTr="001D411C">
        <w:tblPrEx>
          <w:tblW w:w="3684" w:type="dxa"/>
          <w:jc w:val="center"/>
          <w:tblPrExChange w:id="2876" w:author="dsloanm" w:date="2017-03-28T13:38:00Z">
            <w:tblPrEx>
              <w:tblW w:w="6126" w:type="dxa"/>
              <w:jc w:val="center"/>
            </w:tblPrEx>
          </w:tblPrExChange>
        </w:tblPrEx>
        <w:trPr>
          <w:gridAfter w:val="1"/>
          <w:wAfter w:w="14" w:type="dxa"/>
          <w:jc w:val="center"/>
          <w:ins w:id="2877" w:author="dsloanm" w:date="2017-03-28T13:31:00Z"/>
          <w:trPrChange w:id="2878" w:author="dsloanm" w:date="2017-03-28T13:38:00Z">
            <w:trPr>
              <w:gridAfter w:val="1"/>
              <w:jc w:val="center"/>
            </w:trPr>
          </w:trPrChange>
        </w:trPr>
        <w:tc>
          <w:tcPr>
            <w:tcW w:w="1228" w:type="dxa"/>
            <w:tcBorders>
              <w:bottom w:val="double" w:sz="4" w:space="0" w:color="auto"/>
            </w:tcBorders>
            <w:shd w:val="clear" w:color="auto" w:fill="auto"/>
            <w:vAlign w:val="bottom"/>
            <w:tcPrChange w:id="2879" w:author="dsloanm" w:date="2017-03-28T13:38:00Z">
              <w:tcPr>
                <w:tcW w:w="1228" w:type="dxa"/>
                <w:tcBorders>
                  <w:bottom w:val="double" w:sz="4" w:space="0" w:color="auto"/>
                </w:tcBorders>
                <w:shd w:val="clear" w:color="auto" w:fill="auto"/>
                <w:vAlign w:val="bottom"/>
              </w:tcPr>
            </w:tcPrChange>
          </w:tcPr>
          <w:p w14:paraId="16D9C661" w14:textId="286AE372" w:rsidR="001D411C" w:rsidRDefault="001D411C" w:rsidP="001D411C">
            <w:pPr>
              <w:jc w:val="right"/>
              <w:rPr>
                <w:ins w:id="2880" w:author="dsloanm" w:date="2017-03-28T13:31:00Z"/>
                <w:rFonts w:ascii="Calibri" w:hAnsi="Calibri" w:cs="Calibri"/>
                <w:color w:val="000000"/>
              </w:rPr>
            </w:pPr>
            <w:ins w:id="2881" w:author="dsloanm" w:date="2017-03-28T13:32:00Z">
              <w:r>
                <w:rPr>
                  <w:rFonts w:ascii="Calibri" w:hAnsi="Calibri" w:cs="Calibri"/>
                  <w:color w:val="000000"/>
                </w:rPr>
                <w:t>2048</w:t>
              </w:r>
            </w:ins>
          </w:p>
        </w:tc>
        <w:tc>
          <w:tcPr>
            <w:tcW w:w="1225" w:type="dxa"/>
            <w:tcBorders>
              <w:bottom w:val="double" w:sz="4" w:space="0" w:color="auto"/>
            </w:tcBorders>
            <w:shd w:val="clear" w:color="auto" w:fill="auto"/>
            <w:vAlign w:val="bottom"/>
            <w:tcPrChange w:id="2882" w:author="dsloanm" w:date="2017-03-28T13:38:00Z">
              <w:tcPr>
                <w:tcW w:w="1225" w:type="dxa"/>
                <w:tcBorders>
                  <w:bottom w:val="double" w:sz="4" w:space="0" w:color="auto"/>
                </w:tcBorders>
                <w:shd w:val="clear" w:color="auto" w:fill="auto"/>
                <w:vAlign w:val="bottom"/>
              </w:tcPr>
            </w:tcPrChange>
          </w:tcPr>
          <w:p w14:paraId="3B9C2984" w14:textId="2472DEEF" w:rsidR="001D411C" w:rsidRDefault="001D411C" w:rsidP="001D411C">
            <w:pPr>
              <w:jc w:val="right"/>
              <w:rPr>
                <w:ins w:id="2883" w:author="dsloanm" w:date="2017-03-28T13:31:00Z"/>
                <w:rFonts w:ascii="Calibri" w:hAnsi="Calibri" w:cs="Calibri"/>
                <w:color w:val="000000"/>
              </w:rPr>
            </w:pPr>
            <w:ins w:id="2884" w:author="dsloanm" w:date="2017-03-28T13:32:00Z">
              <w:r>
                <w:rPr>
                  <w:rFonts w:ascii="Calibri" w:hAnsi="Calibri" w:cs="Calibri"/>
                  <w:color w:val="000000"/>
                </w:rPr>
                <w:t>49152</w:t>
              </w:r>
            </w:ins>
          </w:p>
        </w:tc>
        <w:tc>
          <w:tcPr>
            <w:tcW w:w="1217" w:type="dxa"/>
            <w:tcBorders>
              <w:bottom w:val="double" w:sz="4" w:space="0" w:color="auto"/>
            </w:tcBorders>
            <w:shd w:val="clear" w:color="auto" w:fill="auto"/>
            <w:vAlign w:val="bottom"/>
            <w:tcPrChange w:id="2885" w:author="dsloanm" w:date="2017-03-28T13:38:00Z">
              <w:tcPr>
                <w:tcW w:w="1217" w:type="dxa"/>
                <w:tcBorders>
                  <w:bottom w:val="double" w:sz="4" w:space="0" w:color="auto"/>
                </w:tcBorders>
                <w:shd w:val="clear" w:color="auto" w:fill="auto"/>
                <w:vAlign w:val="bottom"/>
              </w:tcPr>
            </w:tcPrChange>
          </w:tcPr>
          <w:p w14:paraId="70F18238" w14:textId="701189FD" w:rsidR="001D411C" w:rsidRDefault="001D411C" w:rsidP="001D411C">
            <w:pPr>
              <w:jc w:val="right"/>
              <w:rPr>
                <w:ins w:id="2886" w:author="dsloanm" w:date="2017-03-28T13:31:00Z"/>
                <w:rFonts w:ascii="Calibri" w:hAnsi="Calibri" w:cs="Calibri"/>
                <w:color w:val="000000"/>
              </w:rPr>
            </w:pPr>
            <w:ins w:id="2887" w:author="dsloanm" w:date="2017-03-28T13:32:00Z">
              <w:r>
                <w:rPr>
                  <w:rFonts w:ascii="Calibri" w:hAnsi="Calibri" w:cs="Calibri"/>
                  <w:color w:val="000000"/>
                </w:rPr>
                <w:t>9039.30916</w:t>
              </w:r>
            </w:ins>
          </w:p>
        </w:tc>
      </w:tr>
    </w:tbl>
    <w:p w14:paraId="4F062D6C" w14:textId="38DEDEDB" w:rsidR="001F00B3" w:rsidRDefault="001F00B3">
      <w:pPr>
        <w:pStyle w:val="Caption"/>
        <w:jc w:val="center"/>
        <w:rPr>
          <w:ins w:id="2888" w:author="dsloanm" w:date="2017-03-28T13:31:00Z"/>
        </w:rPr>
        <w:pPrChange w:id="2889" w:author="dsloanm" w:date="2017-03-28T13:31:00Z">
          <w:pPr>
            <w:jc w:val="both"/>
          </w:pPr>
        </w:pPrChange>
      </w:pPr>
      <w:ins w:id="2890" w:author="dsloanm" w:date="2017-03-28T13:31:00Z">
        <w:r>
          <w:t xml:space="preserve">Table </w:t>
        </w:r>
        <w:r>
          <w:fldChar w:fldCharType="begin"/>
        </w:r>
        <w:r>
          <w:instrText xml:space="preserve"> SEQ Table \* ARABIC </w:instrText>
        </w:r>
        <w:r>
          <w:fldChar w:fldCharType="separate"/>
        </w:r>
      </w:ins>
      <w:ins w:id="2891" w:author="dsloanm" w:date="2017-06-21T13:47:00Z">
        <w:r w:rsidR="00E5516B">
          <w:rPr>
            <w:noProof/>
          </w:rPr>
          <w:t>15</w:t>
        </w:r>
      </w:ins>
      <w:ins w:id="2892" w:author="dsloanm" w:date="2017-03-28T13:31:00Z">
        <w:r>
          <w:rPr>
            <w:noProof/>
          </w:rPr>
          <w:fldChar w:fldCharType="end"/>
        </w:r>
        <w:r>
          <w:t>. MPI-IO bandwidth for DiRAC COSMA raw data.</w:t>
        </w:r>
      </w:ins>
    </w:p>
    <w:p w14:paraId="171516EF" w14:textId="77777777" w:rsidR="001F00B3" w:rsidRDefault="001F00B3" w:rsidP="00714FAE">
      <w:pPr>
        <w:jc w:val="both"/>
        <w:rPr>
          <w:ins w:id="2893" w:author="dsloanm" w:date="2017-03-28T13:31:00Z"/>
        </w:rPr>
      </w:pPr>
    </w:p>
    <w:p w14:paraId="64726E44" w14:textId="7AFEABE3" w:rsidR="00714FAE" w:rsidRDefault="00714FAE" w:rsidP="00714FAE">
      <w:pPr>
        <w:jc w:val="both"/>
      </w:pPr>
      <w:r>
        <w:t>Best performance is seen at 512 writers, which attain marginally more than 14000 MiB/s or approximately 68% of the rated maximum, before parallel efficiency drops. As with ARCHER, this is attributed to file and disk contention.</w:t>
      </w:r>
    </w:p>
    <w:p w14:paraId="50239000" w14:textId="60A6E87F" w:rsidR="00D9369D" w:rsidRDefault="00D9369D" w:rsidP="00714FAE">
      <w:pPr>
        <w:jc w:val="both"/>
        <w:rPr>
          <w:ins w:id="2894" w:author="dsloanm" w:date="2017-06-19T15:22:00Z"/>
          <w:color w:val="FF0000"/>
        </w:rPr>
      </w:pPr>
    </w:p>
    <w:p w14:paraId="7B9453C3" w14:textId="2298867F" w:rsidR="00012092" w:rsidRDefault="00012092" w:rsidP="00012092">
      <w:pPr>
        <w:pStyle w:val="Heading2"/>
        <w:jc w:val="both"/>
        <w:rPr>
          <w:ins w:id="2895" w:author="dsloanm" w:date="2017-06-19T15:22:00Z"/>
        </w:rPr>
      </w:pPr>
      <w:ins w:id="2896" w:author="dsloanm" w:date="2017-06-19T15:22:00Z">
        <w:r>
          <w:t>COSMA</w:t>
        </w:r>
        <w:r w:rsidR="00014C26">
          <w:t>6</w:t>
        </w:r>
        <w:r>
          <w:t xml:space="preserve"> Performance</w:t>
        </w:r>
      </w:ins>
    </w:p>
    <w:p w14:paraId="21932F5E" w14:textId="7E6D77D1" w:rsidR="00014C26" w:rsidRDefault="00014C26">
      <w:pPr>
        <w:jc w:val="both"/>
        <w:rPr>
          <w:ins w:id="2897" w:author="dsloanm" w:date="2017-06-19T15:31:00Z"/>
        </w:rPr>
      </w:pPr>
      <w:ins w:id="2898" w:author="dsloanm" w:date="2017-06-19T15:23:00Z">
        <w:r>
          <w:t xml:space="preserve">The latest revision of COSMA employs a Lustre file system, rather than the GPFS of its predecessor. </w:t>
        </w:r>
      </w:ins>
      <w:ins w:id="2899" w:author="dsloanm" w:date="2017-06-19T15:25:00Z">
        <w:r>
          <w:t xml:space="preserve">When compared with the other Lustre-based systems tested, </w:t>
        </w:r>
      </w:ins>
      <w:ins w:id="2900" w:author="dsloanm" w:date="2017-06-19T15:26:00Z">
        <w:r>
          <w:t>u</w:t>
        </w:r>
      </w:ins>
      <w:ins w:id="2901" w:author="dsloanm" w:date="2017-06-19T15:25:00Z">
        <w:r>
          <w:t>nique to COSMA6</w:t>
        </w:r>
      </w:ins>
      <w:ins w:id="2902" w:author="dsloanm" w:date="2017-06-19T15:26:00Z">
        <w:r>
          <w:t xml:space="preserve"> is the degree to which Lustre striping can be applied. For our tests, we benchmarked a range of stripe counts from 1</w:t>
        </w:r>
      </w:ins>
      <w:ins w:id="2903" w:author="dsloanm" w:date="2017-06-19T15:27:00Z">
        <w:r>
          <w:t xml:space="preserve"> (single striped) to the fully striped maximum of 120</w:t>
        </w:r>
      </w:ins>
      <w:ins w:id="2904" w:author="dsloanm" w:date="2017-06-19T15:31:00Z">
        <w:r>
          <w:t xml:space="preserve"> using the MPI-IO backend, as on COSMA5.</w:t>
        </w:r>
      </w:ins>
      <w:ins w:id="2905" w:author="dsloanm" w:date="2017-06-19T15:32:00Z">
        <w:r w:rsidR="001C6004">
          <w:t xml:space="preserve"> </w:t>
        </w:r>
      </w:ins>
      <w:ins w:id="2906" w:author="dsloanm" w:date="2017-06-19T15:33:00Z">
        <w:r w:rsidR="004A5A75">
          <w:t xml:space="preserve">Results are </w:t>
        </w:r>
      </w:ins>
      <w:ins w:id="2907" w:author="dsloanm" w:date="2017-06-19T15:34:00Z">
        <w:r w:rsidR="004A5A75">
          <w:t>given</w:t>
        </w:r>
      </w:ins>
      <w:ins w:id="2908" w:author="dsloanm" w:date="2017-06-19T15:33:00Z">
        <w:r w:rsidR="004A5A75">
          <w:t xml:space="preserve"> in </w:t>
        </w:r>
      </w:ins>
      <w:ins w:id="2909" w:author="dsloanm" w:date="2017-06-19T15:34:00Z">
        <w:r w:rsidR="004A5A75">
          <w:fldChar w:fldCharType="begin"/>
        </w:r>
        <w:r w:rsidR="004A5A75">
          <w:instrText xml:space="preserve"> REF _Ref485649773 \h </w:instrText>
        </w:r>
      </w:ins>
      <w:r w:rsidR="004A5A75">
        <w:fldChar w:fldCharType="separate"/>
      </w:r>
      <w:ins w:id="2910" w:author="dsloanm" w:date="2017-06-21T13:47:00Z">
        <w:r w:rsidR="00E5516B">
          <w:t xml:space="preserve">Figure </w:t>
        </w:r>
        <w:r w:rsidR="00E5516B">
          <w:rPr>
            <w:noProof/>
          </w:rPr>
          <w:t>17</w:t>
        </w:r>
      </w:ins>
      <w:ins w:id="2911" w:author="dsloanm" w:date="2017-06-19T15:34:00Z">
        <w:r w:rsidR="004A5A75">
          <w:fldChar w:fldCharType="end"/>
        </w:r>
        <w:r w:rsidR="004A5A75">
          <w:t>.</w:t>
        </w:r>
      </w:ins>
    </w:p>
    <w:p w14:paraId="35E020D1" w14:textId="77777777" w:rsidR="00014C26" w:rsidRDefault="00014C26">
      <w:pPr>
        <w:rPr>
          <w:ins w:id="2912" w:author="dsloanm" w:date="2017-06-19T15:31:00Z"/>
        </w:rPr>
        <w:pPrChange w:id="2913" w:author="dsloanm" w:date="2017-06-19T15:23:00Z">
          <w:pPr>
            <w:jc w:val="both"/>
          </w:pPr>
        </w:pPrChange>
      </w:pPr>
    </w:p>
    <w:p w14:paraId="5F855471" w14:textId="460AEAEE" w:rsidR="001C6004" w:rsidRDefault="00014C26">
      <w:pPr>
        <w:keepNext/>
        <w:rPr>
          <w:ins w:id="2914" w:author="dsloanm" w:date="2017-06-19T15:33:00Z"/>
        </w:rPr>
        <w:pPrChange w:id="2915" w:author="dsloanm" w:date="2017-06-19T15:33:00Z">
          <w:pPr/>
        </w:pPrChange>
      </w:pPr>
      <w:ins w:id="2916" w:author="dsloanm" w:date="2017-06-19T15:32:00Z">
        <w:r>
          <w:rPr>
            <w:noProof/>
            <w:lang w:eastAsia="en-GB"/>
          </w:rPr>
          <w:drawing>
            <wp:inline distT="0" distB="0" distL="0" distR="0" wp14:anchorId="39EBDCF3" wp14:editId="560E7F51">
              <wp:extent cx="5848709" cy="2859405"/>
              <wp:effectExtent l="0" t="0" r="0" b="17145"/>
              <wp:docPr id="1" name="Chart 1">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7E3241A6" w14:textId="629E6226" w:rsidR="00012092" w:rsidRDefault="001C6004">
      <w:pPr>
        <w:pStyle w:val="Caption"/>
        <w:jc w:val="center"/>
        <w:rPr>
          <w:ins w:id="2917" w:author="dsloanm" w:date="2017-06-19T15:34:00Z"/>
        </w:rPr>
        <w:pPrChange w:id="2918" w:author="dsloanm" w:date="2017-06-19T15:33:00Z">
          <w:pPr>
            <w:jc w:val="both"/>
          </w:pPr>
        </w:pPrChange>
      </w:pPr>
      <w:bookmarkStart w:id="2919" w:name="_Ref485649773"/>
      <w:ins w:id="2920" w:author="dsloanm" w:date="2017-06-19T15:33:00Z">
        <w:r>
          <w:t xml:space="preserve">Figure </w:t>
        </w:r>
        <w:r>
          <w:fldChar w:fldCharType="begin"/>
        </w:r>
        <w:r>
          <w:instrText xml:space="preserve"> SEQ Figure \* ARABIC </w:instrText>
        </w:r>
      </w:ins>
      <w:r>
        <w:fldChar w:fldCharType="separate"/>
      </w:r>
      <w:ins w:id="2921" w:author="dsloanm" w:date="2017-06-21T13:47:00Z">
        <w:r w:rsidR="00E5516B">
          <w:rPr>
            <w:noProof/>
          </w:rPr>
          <w:t>17</w:t>
        </w:r>
      </w:ins>
      <w:ins w:id="2922" w:author="dsloanm" w:date="2017-06-19T15:33:00Z">
        <w:r>
          <w:fldChar w:fldCharType="end"/>
        </w:r>
        <w:bookmarkEnd w:id="2919"/>
        <w:r>
          <w:t>. Comparison of stripe counts 1 to 120 on COSMA5 system using MPI-IO backend</w:t>
        </w:r>
      </w:ins>
    </w:p>
    <w:p w14:paraId="2A7098D3" w14:textId="77777777" w:rsidR="00FB46E4" w:rsidRPr="00447A6B" w:rsidRDefault="00FB46E4" w:rsidP="00FB46E4">
      <w:pPr>
        <w:rPr>
          <w:ins w:id="2923" w:author="dsloanm" w:date="2017-06-19T16:27:00Z"/>
        </w:rPr>
      </w:pPr>
    </w:p>
    <w:tbl>
      <w:tblPr>
        <w:tblW w:w="0" w:type="auto"/>
        <w:tblInd w:w="546" w:type="dxa"/>
        <w:tblLayout w:type="fixed"/>
        <w:tblLook w:val="04A0" w:firstRow="1" w:lastRow="0" w:firstColumn="1" w:lastColumn="0" w:noHBand="0" w:noVBand="1"/>
        <w:tblPrChange w:id="2924" w:author="dsloanm" w:date="2017-06-21T13:10:00Z">
          <w:tblPr>
            <w:tblW w:w="10302" w:type="dxa"/>
            <w:tblInd w:w="-1402" w:type="dxa"/>
            <w:tblLayout w:type="fixed"/>
            <w:tblLook w:val="04A0" w:firstRow="1" w:lastRow="0" w:firstColumn="1" w:lastColumn="0" w:noHBand="0" w:noVBand="1"/>
          </w:tblPr>
        </w:tblPrChange>
      </w:tblPr>
      <w:tblGrid>
        <w:gridCol w:w="927"/>
        <w:gridCol w:w="1106"/>
        <w:gridCol w:w="1078"/>
        <w:gridCol w:w="977"/>
        <w:gridCol w:w="1078"/>
        <w:gridCol w:w="1078"/>
        <w:gridCol w:w="977"/>
        <w:tblGridChange w:id="2925">
          <w:tblGrid>
            <w:gridCol w:w="809"/>
            <w:gridCol w:w="724"/>
            <w:gridCol w:w="935"/>
            <w:gridCol w:w="852"/>
            <w:gridCol w:w="935"/>
            <w:gridCol w:w="935"/>
            <w:gridCol w:w="852"/>
          </w:tblGrid>
        </w:tblGridChange>
      </w:tblGrid>
      <w:tr w:rsidR="006764B1" w:rsidRPr="00D91812" w14:paraId="6B106D79" w14:textId="09292A95" w:rsidTr="006764B1">
        <w:trPr>
          <w:trHeight w:val="215"/>
          <w:ins w:id="2926" w:author="dsloanm" w:date="2017-06-19T16:27:00Z"/>
          <w:trPrChange w:id="2927" w:author="dsloanm" w:date="2017-06-21T13:10:00Z">
            <w:trPr>
              <w:trHeight w:val="215"/>
            </w:trPr>
          </w:trPrChange>
        </w:trPr>
        <w:tc>
          <w:tcPr>
            <w:tcW w:w="7221" w:type="dxa"/>
            <w:gridSpan w:val="7"/>
            <w:tcBorders>
              <w:top w:val="double" w:sz="4" w:space="0" w:color="auto"/>
            </w:tcBorders>
            <w:shd w:val="clear" w:color="auto" w:fill="auto"/>
            <w:tcPrChange w:id="2928" w:author="dsloanm" w:date="2017-06-21T13:10:00Z">
              <w:tcPr>
                <w:tcW w:w="6940" w:type="dxa"/>
                <w:gridSpan w:val="7"/>
                <w:tcBorders>
                  <w:top w:val="double" w:sz="4" w:space="0" w:color="auto"/>
                </w:tcBorders>
                <w:shd w:val="clear" w:color="auto" w:fill="auto"/>
              </w:tcPr>
            </w:tcPrChange>
          </w:tcPr>
          <w:p w14:paraId="3CA39824" w14:textId="10CECC53" w:rsidR="006764B1" w:rsidRPr="00BE7A59" w:rsidRDefault="006764B1" w:rsidP="00953E9B">
            <w:pPr>
              <w:jc w:val="center"/>
              <w:rPr>
                <w:ins w:id="2929" w:author="dsloanm" w:date="2017-06-19T16:27:00Z"/>
                <w:lang w:val="en-US"/>
              </w:rPr>
            </w:pPr>
            <w:ins w:id="2930" w:author="dsloanm" w:date="2017-06-19T16:27:00Z">
              <w:r>
                <w:rPr>
                  <w:b/>
                  <w:lang w:val="en-US"/>
                </w:rPr>
                <w:t xml:space="preserve">Max </w:t>
              </w:r>
              <w:r w:rsidRPr="00BE7A59">
                <w:rPr>
                  <w:b/>
                  <w:lang w:val="en-US"/>
                </w:rPr>
                <w:t>Write Bandwidth (MiB/s)</w:t>
              </w:r>
            </w:ins>
          </w:p>
        </w:tc>
      </w:tr>
      <w:tr w:rsidR="006764B1" w:rsidRPr="00D91812" w14:paraId="3F1BFEAC" w14:textId="180470E9" w:rsidTr="006764B1">
        <w:trPr>
          <w:trHeight w:val="80"/>
          <w:ins w:id="2931" w:author="dsloanm" w:date="2017-06-19T16:27:00Z"/>
          <w:trPrChange w:id="2932" w:author="dsloanm" w:date="2017-06-21T13:10:00Z">
            <w:trPr>
              <w:trHeight w:val="80"/>
            </w:trPr>
          </w:trPrChange>
        </w:trPr>
        <w:tc>
          <w:tcPr>
            <w:tcW w:w="927" w:type="dxa"/>
            <w:tcBorders>
              <w:bottom w:val="single" w:sz="4" w:space="0" w:color="auto"/>
            </w:tcBorders>
            <w:shd w:val="clear" w:color="auto" w:fill="auto"/>
            <w:tcPrChange w:id="2933" w:author="dsloanm" w:date="2017-06-21T13:10:00Z">
              <w:tcPr>
                <w:tcW w:w="927" w:type="dxa"/>
                <w:tcBorders>
                  <w:bottom w:val="single" w:sz="4" w:space="0" w:color="auto"/>
                </w:tcBorders>
                <w:shd w:val="clear" w:color="auto" w:fill="auto"/>
              </w:tcPr>
            </w:tcPrChange>
          </w:tcPr>
          <w:p w14:paraId="7044B756" w14:textId="77777777" w:rsidR="006764B1" w:rsidRPr="00BE7A59" w:rsidRDefault="006764B1" w:rsidP="006D2246">
            <w:pPr>
              <w:jc w:val="right"/>
              <w:rPr>
                <w:ins w:id="2934" w:author="dsloanm" w:date="2017-06-19T16:27:00Z"/>
                <w:lang w:val="en-US"/>
              </w:rPr>
            </w:pPr>
            <w:ins w:id="2935" w:author="dsloanm" w:date="2017-06-19T16:27:00Z">
              <w:r w:rsidRPr="00BE7A59">
                <w:rPr>
                  <w:b/>
                  <w:lang w:val="en-US"/>
                </w:rPr>
                <w:t>Writers</w:t>
              </w:r>
            </w:ins>
          </w:p>
        </w:tc>
        <w:tc>
          <w:tcPr>
            <w:tcW w:w="1106" w:type="dxa"/>
            <w:tcBorders>
              <w:bottom w:val="single" w:sz="4" w:space="0" w:color="auto"/>
            </w:tcBorders>
            <w:tcPrChange w:id="2936" w:author="dsloanm" w:date="2017-06-21T13:10:00Z">
              <w:tcPr>
                <w:tcW w:w="825" w:type="dxa"/>
                <w:tcBorders>
                  <w:bottom w:val="single" w:sz="4" w:space="0" w:color="auto"/>
                </w:tcBorders>
              </w:tcPr>
            </w:tcPrChange>
          </w:tcPr>
          <w:p w14:paraId="173A4C2A" w14:textId="77777777" w:rsidR="006764B1" w:rsidRDefault="006764B1" w:rsidP="006D2246">
            <w:pPr>
              <w:jc w:val="right"/>
              <w:rPr>
                <w:ins w:id="2937" w:author="dsloanm" w:date="2017-06-19T16:27:00Z"/>
                <w:b/>
                <w:lang w:val="en-US"/>
              </w:rPr>
            </w:pPr>
            <w:ins w:id="2938" w:author="dsloanm" w:date="2017-06-19T16:27:00Z">
              <w:r>
                <w:rPr>
                  <w:b/>
                  <w:lang w:val="en-US"/>
                </w:rPr>
                <w:t>Total MiB</w:t>
              </w:r>
            </w:ins>
          </w:p>
        </w:tc>
        <w:tc>
          <w:tcPr>
            <w:tcW w:w="1078" w:type="dxa"/>
            <w:tcBorders>
              <w:bottom w:val="single" w:sz="4" w:space="0" w:color="auto"/>
            </w:tcBorders>
            <w:vAlign w:val="bottom"/>
            <w:tcPrChange w:id="2939" w:author="dsloanm" w:date="2017-06-21T13:10:00Z">
              <w:tcPr>
                <w:tcW w:w="1078" w:type="dxa"/>
                <w:tcBorders>
                  <w:bottom w:val="single" w:sz="4" w:space="0" w:color="auto"/>
                </w:tcBorders>
                <w:vAlign w:val="bottom"/>
              </w:tcPr>
            </w:tcPrChange>
          </w:tcPr>
          <w:p w14:paraId="6E4B3DCD" w14:textId="77777777" w:rsidR="006764B1" w:rsidRDefault="006764B1" w:rsidP="006D2246">
            <w:pPr>
              <w:jc w:val="right"/>
              <w:rPr>
                <w:ins w:id="2940" w:author="dsloanm" w:date="2017-06-21T13:10:00Z"/>
                <w:rFonts w:cs="Calibri"/>
                <w:b/>
                <w:bCs/>
                <w:color w:val="000000"/>
              </w:rPr>
            </w:pPr>
            <w:ins w:id="2941" w:author="dsloanm" w:date="2017-06-19T16:52:00Z">
              <w:r>
                <w:rPr>
                  <w:rFonts w:cs="Calibri"/>
                  <w:b/>
                  <w:bCs/>
                  <w:color w:val="000000"/>
                </w:rPr>
                <w:t>Striping</w:t>
              </w:r>
            </w:ins>
          </w:p>
          <w:p w14:paraId="3288ACB8" w14:textId="5267AC56" w:rsidR="006764B1" w:rsidRPr="005222EB" w:rsidRDefault="006764B1" w:rsidP="006D2246">
            <w:pPr>
              <w:jc w:val="right"/>
              <w:rPr>
                <w:ins w:id="2942" w:author="dsloanm" w:date="2017-06-19T16:27:00Z"/>
                <w:b/>
                <w:lang w:val="en-US"/>
              </w:rPr>
            </w:pPr>
            <w:ins w:id="2943" w:author="dsloanm" w:date="2017-06-19T16:37:00Z">
              <w:r>
                <w:rPr>
                  <w:rFonts w:cs="Calibri"/>
                  <w:b/>
                  <w:bCs/>
                  <w:color w:val="000000"/>
                </w:rPr>
                <w:t>1</w:t>
              </w:r>
            </w:ins>
            <w:ins w:id="2944" w:author="dsloanm" w:date="2017-06-19T16:27:00Z">
              <w:r>
                <w:rPr>
                  <w:rFonts w:cs="Calibri"/>
                  <w:b/>
                  <w:bCs/>
                  <w:color w:val="000000"/>
                </w:rPr>
                <w:t>20</w:t>
              </w:r>
            </w:ins>
          </w:p>
        </w:tc>
        <w:tc>
          <w:tcPr>
            <w:tcW w:w="977" w:type="dxa"/>
            <w:tcBorders>
              <w:bottom w:val="single" w:sz="4" w:space="0" w:color="auto"/>
            </w:tcBorders>
            <w:shd w:val="clear" w:color="auto" w:fill="auto"/>
            <w:vAlign w:val="bottom"/>
            <w:tcPrChange w:id="2945" w:author="dsloanm" w:date="2017-06-21T13:10:00Z">
              <w:tcPr>
                <w:tcW w:w="977" w:type="dxa"/>
                <w:tcBorders>
                  <w:bottom w:val="single" w:sz="4" w:space="0" w:color="auto"/>
                </w:tcBorders>
                <w:shd w:val="clear" w:color="auto" w:fill="auto"/>
                <w:vAlign w:val="bottom"/>
              </w:tcPr>
            </w:tcPrChange>
          </w:tcPr>
          <w:p w14:paraId="4056D0EE" w14:textId="17073F51" w:rsidR="006764B1" w:rsidRPr="005222EB" w:rsidRDefault="006764B1" w:rsidP="006D2246">
            <w:pPr>
              <w:jc w:val="right"/>
              <w:rPr>
                <w:ins w:id="2946" w:author="dsloanm" w:date="2017-06-19T16:27:00Z"/>
                <w:b/>
                <w:lang w:val="en-US"/>
              </w:rPr>
            </w:pPr>
            <w:ins w:id="2947" w:author="dsloanm" w:date="2017-06-19T16:29:00Z">
              <w:r>
                <w:rPr>
                  <w:rFonts w:cs="Calibri"/>
                  <w:b/>
                  <w:bCs/>
                  <w:color w:val="000000"/>
                </w:rPr>
                <w:t>60</w:t>
              </w:r>
            </w:ins>
          </w:p>
        </w:tc>
        <w:tc>
          <w:tcPr>
            <w:tcW w:w="1078" w:type="dxa"/>
            <w:tcBorders>
              <w:top w:val="nil"/>
              <w:left w:val="nil"/>
              <w:bottom w:val="nil"/>
              <w:right w:val="nil"/>
            </w:tcBorders>
            <w:shd w:val="clear" w:color="auto" w:fill="auto"/>
            <w:vAlign w:val="bottom"/>
            <w:tcPrChange w:id="2948" w:author="dsloanm" w:date="2017-06-21T13:10:00Z">
              <w:tcPr>
                <w:tcW w:w="1078" w:type="dxa"/>
                <w:tcBorders>
                  <w:top w:val="nil"/>
                  <w:left w:val="nil"/>
                  <w:bottom w:val="nil"/>
                  <w:right w:val="nil"/>
                </w:tcBorders>
                <w:shd w:val="clear" w:color="auto" w:fill="auto"/>
                <w:vAlign w:val="bottom"/>
              </w:tcPr>
            </w:tcPrChange>
          </w:tcPr>
          <w:p w14:paraId="5D9A1C3E" w14:textId="145BE951" w:rsidR="006764B1" w:rsidRPr="006055F7" w:rsidRDefault="006764B1" w:rsidP="006D2246">
            <w:pPr>
              <w:jc w:val="right"/>
              <w:rPr>
                <w:ins w:id="2949" w:author="dsloanm" w:date="2017-06-19T16:27:00Z"/>
                <w:b/>
                <w:lang w:val="en-US"/>
              </w:rPr>
            </w:pPr>
            <w:ins w:id="2950" w:author="dsloanm" w:date="2017-06-19T16:29:00Z">
              <w:r>
                <w:rPr>
                  <w:rFonts w:cs="Calibri"/>
                  <w:b/>
                  <w:bCs/>
                  <w:color w:val="000000"/>
                </w:rPr>
                <w:t>30</w:t>
              </w:r>
            </w:ins>
          </w:p>
        </w:tc>
        <w:tc>
          <w:tcPr>
            <w:tcW w:w="1078" w:type="dxa"/>
            <w:tcBorders>
              <w:top w:val="nil"/>
              <w:left w:val="nil"/>
              <w:bottom w:val="nil"/>
              <w:right w:val="nil"/>
            </w:tcBorders>
            <w:shd w:val="clear" w:color="auto" w:fill="auto"/>
            <w:vAlign w:val="bottom"/>
            <w:tcPrChange w:id="2951" w:author="dsloanm" w:date="2017-06-21T13:10:00Z">
              <w:tcPr>
                <w:tcW w:w="1078" w:type="dxa"/>
                <w:tcBorders>
                  <w:top w:val="nil"/>
                  <w:left w:val="nil"/>
                  <w:bottom w:val="nil"/>
                  <w:right w:val="nil"/>
                </w:tcBorders>
                <w:shd w:val="clear" w:color="auto" w:fill="auto"/>
                <w:vAlign w:val="bottom"/>
              </w:tcPr>
            </w:tcPrChange>
          </w:tcPr>
          <w:p w14:paraId="7C3A51EF" w14:textId="2DAF89B4" w:rsidR="006764B1" w:rsidRPr="006055F7" w:rsidRDefault="006764B1" w:rsidP="006D2246">
            <w:pPr>
              <w:jc w:val="right"/>
              <w:rPr>
                <w:ins w:id="2952" w:author="dsloanm" w:date="2017-06-19T16:27:00Z"/>
                <w:b/>
                <w:lang w:val="en-US"/>
              </w:rPr>
            </w:pPr>
            <w:ins w:id="2953" w:author="dsloanm" w:date="2017-06-19T16:29:00Z">
              <w:r>
                <w:rPr>
                  <w:rFonts w:cs="Calibri"/>
                  <w:b/>
                  <w:bCs/>
                  <w:color w:val="000000"/>
                </w:rPr>
                <w:t>20</w:t>
              </w:r>
            </w:ins>
          </w:p>
        </w:tc>
        <w:tc>
          <w:tcPr>
            <w:tcW w:w="977" w:type="dxa"/>
            <w:tcBorders>
              <w:top w:val="nil"/>
              <w:left w:val="nil"/>
              <w:bottom w:val="nil"/>
            </w:tcBorders>
            <w:shd w:val="clear" w:color="auto" w:fill="auto"/>
            <w:vAlign w:val="bottom"/>
            <w:tcPrChange w:id="2954" w:author="dsloanm" w:date="2017-06-21T13:10:00Z">
              <w:tcPr>
                <w:tcW w:w="977" w:type="dxa"/>
                <w:tcBorders>
                  <w:top w:val="nil"/>
                  <w:left w:val="nil"/>
                  <w:bottom w:val="nil"/>
                </w:tcBorders>
                <w:shd w:val="clear" w:color="auto" w:fill="auto"/>
                <w:vAlign w:val="bottom"/>
              </w:tcPr>
            </w:tcPrChange>
          </w:tcPr>
          <w:p w14:paraId="64662EBD" w14:textId="1C5E1E4B" w:rsidR="006764B1" w:rsidRPr="006055F7" w:rsidRDefault="006764B1" w:rsidP="006D2246">
            <w:pPr>
              <w:jc w:val="right"/>
              <w:rPr>
                <w:ins w:id="2955" w:author="dsloanm" w:date="2017-06-19T16:27:00Z"/>
                <w:b/>
                <w:lang w:val="en-US"/>
              </w:rPr>
            </w:pPr>
            <w:ins w:id="2956" w:author="dsloanm" w:date="2017-06-19T16:47:00Z">
              <w:r>
                <w:rPr>
                  <w:rFonts w:cs="Calibri"/>
                  <w:b/>
                  <w:bCs/>
                  <w:color w:val="000000"/>
                </w:rPr>
                <w:t>10</w:t>
              </w:r>
            </w:ins>
          </w:p>
        </w:tc>
      </w:tr>
      <w:tr w:rsidR="006764B1" w:rsidRPr="00D91812" w14:paraId="2CA1BAE9" w14:textId="40FD75EA" w:rsidTr="006764B1">
        <w:trPr>
          <w:trHeight w:val="215"/>
          <w:ins w:id="2957" w:author="dsloanm" w:date="2017-06-19T16:27:00Z"/>
          <w:trPrChange w:id="2958" w:author="dsloanm" w:date="2017-06-21T13:10:00Z">
            <w:trPr>
              <w:trHeight w:val="215"/>
            </w:trPr>
          </w:trPrChange>
        </w:trPr>
        <w:tc>
          <w:tcPr>
            <w:tcW w:w="927" w:type="dxa"/>
            <w:tcBorders>
              <w:top w:val="single" w:sz="4" w:space="0" w:color="auto"/>
            </w:tcBorders>
            <w:shd w:val="clear" w:color="auto" w:fill="auto"/>
            <w:vAlign w:val="bottom"/>
            <w:tcPrChange w:id="2959" w:author="dsloanm" w:date="2017-06-21T13:10:00Z">
              <w:tcPr>
                <w:tcW w:w="927" w:type="dxa"/>
                <w:tcBorders>
                  <w:top w:val="single" w:sz="4" w:space="0" w:color="auto"/>
                </w:tcBorders>
                <w:shd w:val="clear" w:color="auto" w:fill="auto"/>
                <w:vAlign w:val="bottom"/>
              </w:tcPr>
            </w:tcPrChange>
          </w:tcPr>
          <w:p w14:paraId="3005E98C" w14:textId="1986B5E9" w:rsidR="006764B1" w:rsidRPr="00951EF6" w:rsidRDefault="006764B1" w:rsidP="00E11EDE">
            <w:pPr>
              <w:jc w:val="right"/>
              <w:rPr>
                <w:ins w:id="2960" w:author="dsloanm" w:date="2017-06-19T16:27:00Z"/>
              </w:rPr>
            </w:pPr>
            <w:ins w:id="2961" w:author="dsloanm" w:date="2017-06-19T16:28:00Z">
              <w:r>
                <w:rPr>
                  <w:rFonts w:ascii="Calibri" w:hAnsi="Calibri" w:cs="Calibri"/>
                  <w:color w:val="000000"/>
                </w:rPr>
                <w:t>16</w:t>
              </w:r>
            </w:ins>
          </w:p>
        </w:tc>
        <w:tc>
          <w:tcPr>
            <w:tcW w:w="1106" w:type="dxa"/>
            <w:tcBorders>
              <w:top w:val="single" w:sz="4" w:space="0" w:color="auto"/>
            </w:tcBorders>
            <w:vAlign w:val="bottom"/>
            <w:tcPrChange w:id="2962" w:author="dsloanm" w:date="2017-06-21T13:10:00Z">
              <w:tcPr>
                <w:tcW w:w="825" w:type="dxa"/>
                <w:tcBorders>
                  <w:top w:val="single" w:sz="4" w:space="0" w:color="auto"/>
                </w:tcBorders>
                <w:vAlign w:val="bottom"/>
              </w:tcPr>
            </w:tcPrChange>
          </w:tcPr>
          <w:p w14:paraId="6DDD6A43" w14:textId="6F48F338" w:rsidR="006764B1" w:rsidRDefault="006764B1" w:rsidP="00E11EDE">
            <w:pPr>
              <w:jc w:val="right"/>
              <w:rPr>
                <w:ins w:id="2963" w:author="dsloanm" w:date="2017-06-19T16:27:00Z"/>
                <w:rFonts w:ascii="Calibri" w:hAnsi="Calibri" w:cs="Calibri"/>
                <w:color w:val="000000"/>
              </w:rPr>
            </w:pPr>
            <w:ins w:id="2964" w:author="dsloanm" w:date="2017-06-19T16:28:00Z">
              <w:r>
                <w:rPr>
                  <w:rFonts w:ascii="Calibri" w:hAnsi="Calibri" w:cs="Calibri"/>
                  <w:color w:val="000000"/>
                </w:rPr>
                <w:t>3072</w:t>
              </w:r>
            </w:ins>
          </w:p>
        </w:tc>
        <w:tc>
          <w:tcPr>
            <w:tcW w:w="1078" w:type="dxa"/>
            <w:tcBorders>
              <w:top w:val="single" w:sz="4" w:space="0" w:color="auto"/>
            </w:tcBorders>
            <w:vAlign w:val="bottom"/>
            <w:tcPrChange w:id="2965" w:author="dsloanm" w:date="2017-06-21T13:10:00Z">
              <w:tcPr>
                <w:tcW w:w="1078" w:type="dxa"/>
                <w:tcBorders>
                  <w:top w:val="single" w:sz="4" w:space="0" w:color="auto"/>
                </w:tcBorders>
                <w:vAlign w:val="bottom"/>
              </w:tcPr>
            </w:tcPrChange>
          </w:tcPr>
          <w:p w14:paraId="62427457" w14:textId="1300E981" w:rsidR="006764B1" w:rsidRDefault="006764B1" w:rsidP="00E11EDE">
            <w:pPr>
              <w:jc w:val="right"/>
              <w:rPr>
                <w:ins w:id="2966" w:author="dsloanm" w:date="2017-06-19T16:27:00Z"/>
                <w:rFonts w:ascii="Calibri" w:hAnsi="Calibri" w:cs="Calibri"/>
                <w:color w:val="000000"/>
              </w:rPr>
            </w:pPr>
            <w:ins w:id="2967" w:author="dsloanm" w:date="2017-06-19T16:50:00Z">
              <w:r>
                <w:rPr>
                  <w:rFonts w:ascii="Calibri" w:hAnsi="Calibri" w:cs="Calibri"/>
                  <w:color w:val="000000"/>
                </w:rPr>
                <w:t>343.196</w:t>
              </w:r>
            </w:ins>
          </w:p>
        </w:tc>
        <w:tc>
          <w:tcPr>
            <w:tcW w:w="977" w:type="dxa"/>
            <w:tcBorders>
              <w:top w:val="single" w:sz="4" w:space="0" w:color="auto"/>
            </w:tcBorders>
            <w:shd w:val="clear" w:color="auto" w:fill="auto"/>
            <w:vAlign w:val="bottom"/>
            <w:tcPrChange w:id="2968" w:author="dsloanm" w:date="2017-06-21T13:10:00Z">
              <w:tcPr>
                <w:tcW w:w="977" w:type="dxa"/>
                <w:tcBorders>
                  <w:top w:val="single" w:sz="4" w:space="0" w:color="auto"/>
                </w:tcBorders>
                <w:shd w:val="clear" w:color="auto" w:fill="auto"/>
                <w:vAlign w:val="bottom"/>
              </w:tcPr>
            </w:tcPrChange>
          </w:tcPr>
          <w:p w14:paraId="2A760BF1" w14:textId="4B703A04" w:rsidR="006764B1" w:rsidRPr="00951EF6" w:rsidRDefault="006764B1" w:rsidP="00E11EDE">
            <w:pPr>
              <w:jc w:val="right"/>
              <w:rPr>
                <w:ins w:id="2969" w:author="dsloanm" w:date="2017-06-19T16:27:00Z"/>
              </w:rPr>
            </w:pPr>
          </w:p>
        </w:tc>
        <w:tc>
          <w:tcPr>
            <w:tcW w:w="1078" w:type="dxa"/>
            <w:tcBorders>
              <w:top w:val="single" w:sz="4" w:space="0" w:color="auto"/>
            </w:tcBorders>
            <w:shd w:val="clear" w:color="auto" w:fill="auto"/>
            <w:vAlign w:val="bottom"/>
            <w:tcPrChange w:id="2970" w:author="dsloanm" w:date="2017-06-21T13:10:00Z">
              <w:tcPr>
                <w:tcW w:w="1078" w:type="dxa"/>
                <w:tcBorders>
                  <w:top w:val="single" w:sz="4" w:space="0" w:color="auto"/>
                </w:tcBorders>
                <w:shd w:val="clear" w:color="auto" w:fill="auto"/>
                <w:vAlign w:val="bottom"/>
              </w:tcPr>
            </w:tcPrChange>
          </w:tcPr>
          <w:p w14:paraId="0DB4EA54" w14:textId="115A2CAA" w:rsidR="006764B1" w:rsidRPr="00951EF6" w:rsidRDefault="006764B1" w:rsidP="00E11EDE">
            <w:pPr>
              <w:jc w:val="right"/>
              <w:rPr>
                <w:ins w:id="2971" w:author="dsloanm" w:date="2017-06-19T16:27:00Z"/>
              </w:rPr>
            </w:pPr>
          </w:p>
        </w:tc>
        <w:tc>
          <w:tcPr>
            <w:tcW w:w="1078" w:type="dxa"/>
            <w:tcBorders>
              <w:top w:val="single" w:sz="4" w:space="0" w:color="auto"/>
            </w:tcBorders>
            <w:shd w:val="clear" w:color="auto" w:fill="auto"/>
            <w:vAlign w:val="bottom"/>
            <w:tcPrChange w:id="2972" w:author="dsloanm" w:date="2017-06-21T13:10:00Z">
              <w:tcPr>
                <w:tcW w:w="1078" w:type="dxa"/>
                <w:tcBorders>
                  <w:top w:val="single" w:sz="4" w:space="0" w:color="auto"/>
                </w:tcBorders>
                <w:shd w:val="clear" w:color="auto" w:fill="auto"/>
                <w:vAlign w:val="bottom"/>
              </w:tcPr>
            </w:tcPrChange>
          </w:tcPr>
          <w:p w14:paraId="708E60D2" w14:textId="169FF3D7" w:rsidR="006764B1" w:rsidRPr="00951EF6" w:rsidRDefault="006764B1" w:rsidP="00E11EDE">
            <w:pPr>
              <w:jc w:val="right"/>
              <w:rPr>
                <w:ins w:id="2973" w:author="dsloanm" w:date="2017-06-19T16:27:00Z"/>
              </w:rPr>
            </w:pPr>
          </w:p>
        </w:tc>
        <w:tc>
          <w:tcPr>
            <w:tcW w:w="977" w:type="dxa"/>
            <w:tcBorders>
              <w:top w:val="single" w:sz="4" w:space="0" w:color="auto"/>
            </w:tcBorders>
            <w:shd w:val="clear" w:color="auto" w:fill="auto"/>
            <w:vAlign w:val="bottom"/>
            <w:tcPrChange w:id="2974" w:author="dsloanm" w:date="2017-06-21T13:10:00Z">
              <w:tcPr>
                <w:tcW w:w="977" w:type="dxa"/>
                <w:tcBorders>
                  <w:top w:val="single" w:sz="4" w:space="0" w:color="auto"/>
                </w:tcBorders>
                <w:shd w:val="clear" w:color="auto" w:fill="auto"/>
                <w:vAlign w:val="bottom"/>
              </w:tcPr>
            </w:tcPrChange>
          </w:tcPr>
          <w:p w14:paraId="21253CFF" w14:textId="6642400C" w:rsidR="006764B1" w:rsidRPr="00951EF6" w:rsidRDefault="006764B1" w:rsidP="00E11EDE">
            <w:pPr>
              <w:jc w:val="right"/>
              <w:rPr>
                <w:ins w:id="2975" w:author="dsloanm" w:date="2017-06-19T16:27:00Z"/>
              </w:rPr>
            </w:pPr>
          </w:p>
        </w:tc>
      </w:tr>
      <w:tr w:rsidR="006764B1" w:rsidRPr="00D91812" w14:paraId="5BB537B9" w14:textId="08EFBE4D" w:rsidTr="006764B1">
        <w:trPr>
          <w:trHeight w:val="230"/>
          <w:ins w:id="2976" w:author="dsloanm" w:date="2017-06-19T16:27:00Z"/>
          <w:trPrChange w:id="2977" w:author="dsloanm" w:date="2017-06-21T13:10:00Z">
            <w:trPr>
              <w:trHeight w:val="230"/>
            </w:trPr>
          </w:trPrChange>
        </w:trPr>
        <w:tc>
          <w:tcPr>
            <w:tcW w:w="927" w:type="dxa"/>
            <w:shd w:val="clear" w:color="auto" w:fill="auto"/>
            <w:vAlign w:val="bottom"/>
            <w:tcPrChange w:id="2978" w:author="dsloanm" w:date="2017-06-21T13:10:00Z">
              <w:tcPr>
                <w:tcW w:w="927" w:type="dxa"/>
                <w:shd w:val="clear" w:color="auto" w:fill="auto"/>
                <w:vAlign w:val="bottom"/>
              </w:tcPr>
            </w:tcPrChange>
          </w:tcPr>
          <w:p w14:paraId="538C3FEE" w14:textId="0AC8EFC3" w:rsidR="006764B1" w:rsidRPr="00951EF6" w:rsidRDefault="006764B1" w:rsidP="00E11EDE">
            <w:pPr>
              <w:jc w:val="right"/>
              <w:rPr>
                <w:ins w:id="2979" w:author="dsloanm" w:date="2017-06-19T16:27:00Z"/>
              </w:rPr>
            </w:pPr>
            <w:ins w:id="2980" w:author="dsloanm" w:date="2017-06-19T16:27:00Z">
              <w:r>
                <w:rPr>
                  <w:rFonts w:ascii="Calibri" w:hAnsi="Calibri" w:cs="Calibri"/>
                  <w:color w:val="000000"/>
                </w:rPr>
                <w:t>32</w:t>
              </w:r>
            </w:ins>
          </w:p>
        </w:tc>
        <w:tc>
          <w:tcPr>
            <w:tcW w:w="1106" w:type="dxa"/>
            <w:vAlign w:val="bottom"/>
            <w:tcPrChange w:id="2981" w:author="dsloanm" w:date="2017-06-21T13:10:00Z">
              <w:tcPr>
                <w:tcW w:w="825" w:type="dxa"/>
                <w:vAlign w:val="bottom"/>
              </w:tcPr>
            </w:tcPrChange>
          </w:tcPr>
          <w:p w14:paraId="467D6BA5" w14:textId="252E0579" w:rsidR="006764B1" w:rsidRDefault="006764B1" w:rsidP="00E11EDE">
            <w:pPr>
              <w:jc w:val="right"/>
              <w:rPr>
                <w:ins w:id="2982" w:author="dsloanm" w:date="2017-06-19T16:27:00Z"/>
                <w:rFonts w:ascii="Calibri" w:hAnsi="Calibri" w:cs="Calibri"/>
                <w:color w:val="000000"/>
              </w:rPr>
            </w:pPr>
            <w:ins w:id="2983" w:author="dsloanm" w:date="2017-06-19T16:28:00Z">
              <w:r>
                <w:rPr>
                  <w:rFonts w:ascii="Calibri" w:hAnsi="Calibri" w:cs="Calibri"/>
                  <w:color w:val="000000"/>
                </w:rPr>
                <w:t>6144</w:t>
              </w:r>
            </w:ins>
          </w:p>
        </w:tc>
        <w:tc>
          <w:tcPr>
            <w:tcW w:w="1078" w:type="dxa"/>
            <w:vAlign w:val="bottom"/>
            <w:tcPrChange w:id="2984" w:author="dsloanm" w:date="2017-06-21T13:10:00Z">
              <w:tcPr>
                <w:tcW w:w="1078" w:type="dxa"/>
                <w:vAlign w:val="bottom"/>
              </w:tcPr>
            </w:tcPrChange>
          </w:tcPr>
          <w:p w14:paraId="54977F25" w14:textId="25389953" w:rsidR="006764B1" w:rsidRDefault="006764B1" w:rsidP="00E11EDE">
            <w:pPr>
              <w:jc w:val="right"/>
              <w:rPr>
                <w:ins w:id="2985" w:author="dsloanm" w:date="2017-06-19T16:27:00Z"/>
                <w:rFonts w:ascii="Calibri" w:hAnsi="Calibri" w:cs="Calibri"/>
                <w:color w:val="000000"/>
              </w:rPr>
            </w:pPr>
            <w:ins w:id="2986" w:author="dsloanm" w:date="2017-06-19T16:50:00Z">
              <w:r>
                <w:rPr>
                  <w:rFonts w:ascii="Calibri" w:hAnsi="Calibri" w:cs="Calibri"/>
                  <w:color w:val="000000"/>
                </w:rPr>
                <w:t>51.113</w:t>
              </w:r>
            </w:ins>
          </w:p>
        </w:tc>
        <w:tc>
          <w:tcPr>
            <w:tcW w:w="977" w:type="dxa"/>
            <w:shd w:val="clear" w:color="auto" w:fill="auto"/>
            <w:vAlign w:val="bottom"/>
            <w:tcPrChange w:id="2987" w:author="dsloanm" w:date="2017-06-21T13:10:00Z">
              <w:tcPr>
                <w:tcW w:w="977" w:type="dxa"/>
                <w:shd w:val="clear" w:color="auto" w:fill="auto"/>
                <w:vAlign w:val="bottom"/>
              </w:tcPr>
            </w:tcPrChange>
          </w:tcPr>
          <w:p w14:paraId="52F57EFD" w14:textId="075EBF73" w:rsidR="006764B1" w:rsidRPr="00951EF6" w:rsidRDefault="006764B1" w:rsidP="00E11EDE">
            <w:pPr>
              <w:jc w:val="right"/>
              <w:rPr>
                <w:ins w:id="2988" w:author="dsloanm" w:date="2017-06-19T16:27:00Z"/>
              </w:rPr>
            </w:pPr>
            <w:ins w:id="2989" w:author="dsloanm" w:date="2017-06-19T16:50:00Z">
              <w:r>
                <w:rPr>
                  <w:rFonts w:ascii="Calibri" w:hAnsi="Calibri" w:cs="Calibri"/>
                  <w:color w:val="000000"/>
                </w:rPr>
                <w:t>50.636</w:t>
              </w:r>
            </w:ins>
          </w:p>
        </w:tc>
        <w:tc>
          <w:tcPr>
            <w:tcW w:w="1078" w:type="dxa"/>
            <w:shd w:val="clear" w:color="auto" w:fill="auto"/>
            <w:vAlign w:val="bottom"/>
            <w:tcPrChange w:id="2990" w:author="dsloanm" w:date="2017-06-21T13:10:00Z">
              <w:tcPr>
                <w:tcW w:w="1078" w:type="dxa"/>
                <w:shd w:val="clear" w:color="auto" w:fill="auto"/>
                <w:vAlign w:val="bottom"/>
              </w:tcPr>
            </w:tcPrChange>
          </w:tcPr>
          <w:p w14:paraId="2F1593DE" w14:textId="58E35E64" w:rsidR="006764B1" w:rsidRPr="00951EF6" w:rsidRDefault="006764B1" w:rsidP="00E11EDE">
            <w:pPr>
              <w:jc w:val="right"/>
              <w:rPr>
                <w:ins w:id="2991" w:author="dsloanm" w:date="2017-06-19T16:27:00Z"/>
              </w:rPr>
            </w:pPr>
            <w:ins w:id="2992" w:author="dsloanm" w:date="2017-06-19T16:50:00Z">
              <w:r>
                <w:rPr>
                  <w:rFonts w:ascii="Calibri" w:hAnsi="Calibri" w:cs="Calibri"/>
                  <w:color w:val="000000"/>
                </w:rPr>
                <w:t>46.991</w:t>
              </w:r>
            </w:ins>
          </w:p>
        </w:tc>
        <w:tc>
          <w:tcPr>
            <w:tcW w:w="1078" w:type="dxa"/>
            <w:shd w:val="clear" w:color="auto" w:fill="auto"/>
            <w:vAlign w:val="bottom"/>
            <w:tcPrChange w:id="2993" w:author="dsloanm" w:date="2017-06-21T13:10:00Z">
              <w:tcPr>
                <w:tcW w:w="1078" w:type="dxa"/>
                <w:shd w:val="clear" w:color="auto" w:fill="auto"/>
                <w:vAlign w:val="bottom"/>
              </w:tcPr>
            </w:tcPrChange>
          </w:tcPr>
          <w:p w14:paraId="69D66AF6" w14:textId="25A90456" w:rsidR="006764B1" w:rsidRPr="00951EF6" w:rsidRDefault="006764B1" w:rsidP="00E11EDE">
            <w:pPr>
              <w:jc w:val="right"/>
              <w:rPr>
                <w:ins w:id="2994" w:author="dsloanm" w:date="2017-06-19T16:27:00Z"/>
              </w:rPr>
            </w:pPr>
            <w:ins w:id="2995" w:author="dsloanm" w:date="2017-06-19T16:50:00Z">
              <w:r>
                <w:rPr>
                  <w:rFonts w:ascii="Calibri" w:hAnsi="Calibri" w:cs="Calibri"/>
                  <w:color w:val="000000"/>
                </w:rPr>
                <w:t>55.276</w:t>
              </w:r>
            </w:ins>
          </w:p>
        </w:tc>
        <w:tc>
          <w:tcPr>
            <w:tcW w:w="977" w:type="dxa"/>
            <w:shd w:val="clear" w:color="auto" w:fill="auto"/>
            <w:vAlign w:val="bottom"/>
            <w:tcPrChange w:id="2996" w:author="dsloanm" w:date="2017-06-21T13:10:00Z">
              <w:tcPr>
                <w:tcW w:w="977" w:type="dxa"/>
                <w:shd w:val="clear" w:color="auto" w:fill="auto"/>
                <w:vAlign w:val="bottom"/>
              </w:tcPr>
            </w:tcPrChange>
          </w:tcPr>
          <w:p w14:paraId="61D24BDD" w14:textId="60182132" w:rsidR="006764B1" w:rsidRPr="00951EF6" w:rsidRDefault="006764B1" w:rsidP="00E11EDE">
            <w:pPr>
              <w:jc w:val="right"/>
              <w:rPr>
                <w:ins w:id="2997" w:author="dsloanm" w:date="2017-06-19T16:27:00Z"/>
              </w:rPr>
            </w:pPr>
            <w:ins w:id="2998" w:author="dsloanm" w:date="2017-06-19T16:50:00Z">
              <w:r>
                <w:rPr>
                  <w:rFonts w:ascii="Calibri" w:hAnsi="Calibri" w:cs="Calibri"/>
                  <w:color w:val="000000"/>
                </w:rPr>
                <w:t>780.265</w:t>
              </w:r>
            </w:ins>
          </w:p>
        </w:tc>
      </w:tr>
      <w:tr w:rsidR="006764B1" w:rsidRPr="00D91812" w14:paraId="4E8C9DEE" w14:textId="532B910D" w:rsidTr="006764B1">
        <w:trPr>
          <w:trHeight w:val="215"/>
          <w:ins w:id="2999" w:author="dsloanm" w:date="2017-06-19T16:27:00Z"/>
          <w:trPrChange w:id="3000" w:author="dsloanm" w:date="2017-06-21T13:10:00Z">
            <w:trPr>
              <w:trHeight w:val="215"/>
            </w:trPr>
          </w:trPrChange>
        </w:trPr>
        <w:tc>
          <w:tcPr>
            <w:tcW w:w="927" w:type="dxa"/>
            <w:shd w:val="clear" w:color="auto" w:fill="auto"/>
            <w:vAlign w:val="bottom"/>
            <w:tcPrChange w:id="3001" w:author="dsloanm" w:date="2017-06-21T13:10:00Z">
              <w:tcPr>
                <w:tcW w:w="927" w:type="dxa"/>
                <w:shd w:val="clear" w:color="auto" w:fill="auto"/>
                <w:vAlign w:val="bottom"/>
              </w:tcPr>
            </w:tcPrChange>
          </w:tcPr>
          <w:p w14:paraId="52279743" w14:textId="0C599258" w:rsidR="006764B1" w:rsidRPr="00951EF6" w:rsidRDefault="006764B1" w:rsidP="00E11EDE">
            <w:pPr>
              <w:jc w:val="right"/>
              <w:rPr>
                <w:ins w:id="3002" w:author="dsloanm" w:date="2017-06-19T16:27:00Z"/>
              </w:rPr>
            </w:pPr>
            <w:ins w:id="3003" w:author="dsloanm" w:date="2017-06-19T16:27:00Z">
              <w:r>
                <w:rPr>
                  <w:rFonts w:ascii="Calibri" w:hAnsi="Calibri" w:cs="Calibri"/>
                  <w:color w:val="000000"/>
                </w:rPr>
                <w:t>64</w:t>
              </w:r>
            </w:ins>
          </w:p>
        </w:tc>
        <w:tc>
          <w:tcPr>
            <w:tcW w:w="1106" w:type="dxa"/>
            <w:vAlign w:val="bottom"/>
            <w:tcPrChange w:id="3004" w:author="dsloanm" w:date="2017-06-21T13:10:00Z">
              <w:tcPr>
                <w:tcW w:w="825" w:type="dxa"/>
                <w:vAlign w:val="bottom"/>
              </w:tcPr>
            </w:tcPrChange>
          </w:tcPr>
          <w:p w14:paraId="53E2C420" w14:textId="7284B6AB" w:rsidR="006764B1" w:rsidRDefault="006764B1" w:rsidP="00E11EDE">
            <w:pPr>
              <w:jc w:val="right"/>
              <w:rPr>
                <w:ins w:id="3005" w:author="dsloanm" w:date="2017-06-19T16:27:00Z"/>
                <w:rFonts w:ascii="Calibri" w:hAnsi="Calibri" w:cs="Calibri"/>
                <w:color w:val="000000"/>
              </w:rPr>
            </w:pPr>
            <w:ins w:id="3006" w:author="dsloanm" w:date="2017-06-19T16:28:00Z">
              <w:r>
                <w:rPr>
                  <w:rFonts w:ascii="Calibri" w:hAnsi="Calibri" w:cs="Calibri"/>
                  <w:color w:val="000000"/>
                </w:rPr>
                <w:t>12288</w:t>
              </w:r>
            </w:ins>
          </w:p>
        </w:tc>
        <w:tc>
          <w:tcPr>
            <w:tcW w:w="1078" w:type="dxa"/>
            <w:vAlign w:val="bottom"/>
            <w:tcPrChange w:id="3007" w:author="dsloanm" w:date="2017-06-21T13:10:00Z">
              <w:tcPr>
                <w:tcW w:w="1078" w:type="dxa"/>
                <w:vAlign w:val="bottom"/>
              </w:tcPr>
            </w:tcPrChange>
          </w:tcPr>
          <w:p w14:paraId="3D8AD0D9" w14:textId="04CAC2B5" w:rsidR="006764B1" w:rsidRDefault="006764B1" w:rsidP="00E11EDE">
            <w:pPr>
              <w:jc w:val="right"/>
              <w:rPr>
                <w:ins w:id="3008" w:author="dsloanm" w:date="2017-06-19T16:27:00Z"/>
                <w:rFonts w:ascii="Calibri" w:hAnsi="Calibri" w:cs="Calibri"/>
                <w:color w:val="000000"/>
              </w:rPr>
            </w:pPr>
            <w:ins w:id="3009" w:author="dsloanm" w:date="2017-06-19T16:50:00Z">
              <w:r>
                <w:rPr>
                  <w:rFonts w:ascii="Calibri" w:hAnsi="Calibri" w:cs="Calibri"/>
                  <w:color w:val="000000"/>
                </w:rPr>
                <w:t>91.28</w:t>
              </w:r>
            </w:ins>
          </w:p>
        </w:tc>
        <w:tc>
          <w:tcPr>
            <w:tcW w:w="977" w:type="dxa"/>
            <w:shd w:val="clear" w:color="auto" w:fill="auto"/>
            <w:vAlign w:val="bottom"/>
            <w:tcPrChange w:id="3010" w:author="dsloanm" w:date="2017-06-21T13:10:00Z">
              <w:tcPr>
                <w:tcW w:w="977" w:type="dxa"/>
                <w:shd w:val="clear" w:color="auto" w:fill="auto"/>
                <w:vAlign w:val="bottom"/>
              </w:tcPr>
            </w:tcPrChange>
          </w:tcPr>
          <w:p w14:paraId="117AEAC7" w14:textId="719C3B2B" w:rsidR="006764B1" w:rsidRPr="00951EF6" w:rsidRDefault="006764B1" w:rsidP="00E11EDE">
            <w:pPr>
              <w:jc w:val="right"/>
              <w:rPr>
                <w:ins w:id="3011" w:author="dsloanm" w:date="2017-06-19T16:27:00Z"/>
              </w:rPr>
            </w:pPr>
            <w:ins w:id="3012" w:author="dsloanm" w:date="2017-06-19T16:50:00Z">
              <w:r>
                <w:rPr>
                  <w:rFonts w:ascii="Calibri" w:hAnsi="Calibri" w:cs="Calibri"/>
                  <w:color w:val="000000"/>
                </w:rPr>
                <w:t>88.087</w:t>
              </w:r>
            </w:ins>
          </w:p>
        </w:tc>
        <w:tc>
          <w:tcPr>
            <w:tcW w:w="1078" w:type="dxa"/>
            <w:shd w:val="clear" w:color="auto" w:fill="auto"/>
            <w:vAlign w:val="bottom"/>
            <w:tcPrChange w:id="3013" w:author="dsloanm" w:date="2017-06-21T13:10:00Z">
              <w:tcPr>
                <w:tcW w:w="1078" w:type="dxa"/>
                <w:shd w:val="clear" w:color="auto" w:fill="auto"/>
                <w:vAlign w:val="bottom"/>
              </w:tcPr>
            </w:tcPrChange>
          </w:tcPr>
          <w:p w14:paraId="338D94E2" w14:textId="1196E147" w:rsidR="006764B1" w:rsidRPr="00951EF6" w:rsidRDefault="006764B1" w:rsidP="00E11EDE">
            <w:pPr>
              <w:jc w:val="right"/>
              <w:rPr>
                <w:ins w:id="3014" w:author="dsloanm" w:date="2017-06-19T16:27:00Z"/>
              </w:rPr>
            </w:pPr>
            <w:ins w:id="3015" w:author="dsloanm" w:date="2017-06-19T16:50:00Z">
              <w:r>
                <w:rPr>
                  <w:rFonts w:ascii="Calibri" w:hAnsi="Calibri" w:cs="Calibri"/>
                  <w:color w:val="000000"/>
                </w:rPr>
                <w:t>87.055</w:t>
              </w:r>
            </w:ins>
          </w:p>
        </w:tc>
        <w:tc>
          <w:tcPr>
            <w:tcW w:w="1078" w:type="dxa"/>
            <w:shd w:val="clear" w:color="auto" w:fill="auto"/>
            <w:vAlign w:val="bottom"/>
            <w:tcPrChange w:id="3016" w:author="dsloanm" w:date="2017-06-21T13:10:00Z">
              <w:tcPr>
                <w:tcW w:w="1078" w:type="dxa"/>
                <w:shd w:val="clear" w:color="auto" w:fill="auto"/>
                <w:vAlign w:val="bottom"/>
              </w:tcPr>
            </w:tcPrChange>
          </w:tcPr>
          <w:p w14:paraId="59956B9B" w14:textId="644D0F9F" w:rsidR="006764B1" w:rsidRPr="00951EF6" w:rsidRDefault="006764B1" w:rsidP="00E11EDE">
            <w:pPr>
              <w:jc w:val="right"/>
              <w:rPr>
                <w:ins w:id="3017" w:author="dsloanm" w:date="2017-06-19T16:27:00Z"/>
              </w:rPr>
            </w:pPr>
            <w:ins w:id="3018" w:author="dsloanm" w:date="2017-06-19T16:50:00Z">
              <w:r>
                <w:rPr>
                  <w:rFonts w:ascii="Calibri" w:hAnsi="Calibri" w:cs="Calibri"/>
                  <w:color w:val="000000"/>
                </w:rPr>
                <w:t>97.914</w:t>
              </w:r>
            </w:ins>
          </w:p>
        </w:tc>
        <w:tc>
          <w:tcPr>
            <w:tcW w:w="977" w:type="dxa"/>
            <w:shd w:val="clear" w:color="auto" w:fill="auto"/>
            <w:vAlign w:val="bottom"/>
            <w:tcPrChange w:id="3019" w:author="dsloanm" w:date="2017-06-21T13:10:00Z">
              <w:tcPr>
                <w:tcW w:w="977" w:type="dxa"/>
                <w:shd w:val="clear" w:color="auto" w:fill="auto"/>
                <w:vAlign w:val="bottom"/>
              </w:tcPr>
            </w:tcPrChange>
          </w:tcPr>
          <w:p w14:paraId="544DFA6A" w14:textId="7B5D34C1" w:rsidR="006764B1" w:rsidRPr="00951EF6" w:rsidRDefault="006764B1" w:rsidP="00E11EDE">
            <w:pPr>
              <w:jc w:val="right"/>
              <w:rPr>
                <w:ins w:id="3020" w:author="dsloanm" w:date="2017-06-19T16:27:00Z"/>
              </w:rPr>
            </w:pPr>
            <w:ins w:id="3021" w:author="dsloanm" w:date="2017-06-19T16:50:00Z">
              <w:r>
                <w:rPr>
                  <w:rFonts w:ascii="Calibri" w:hAnsi="Calibri" w:cs="Calibri"/>
                  <w:color w:val="000000"/>
                </w:rPr>
                <w:t>1549.886</w:t>
              </w:r>
            </w:ins>
          </w:p>
        </w:tc>
      </w:tr>
      <w:tr w:rsidR="006764B1" w:rsidRPr="00D91812" w14:paraId="7DB4A45F" w14:textId="47546343" w:rsidTr="006764B1">
        <w:trPr>
          <w:trHeight w:val="230"/>
          <w:ins w:id="3022" w:author="dsloanm" w:date="2017-06-19T16:27:00Z"/>
          <w:trPrChange w:id="3023" w:author="dsloanm" w:date="2017-06-21T13:10:00Z">
            <w:trPr>
              <w:trHeight w:val="230"/>
            </w:trPr>
          </w:trPrChange>
        </w:trPr>
        <w:tc>
          <w:tcPr>
            <w:tcW w:w="927" w:type="dxa"/>
            <w:shd w:val="clear" w:color="auto" w:fill="auto"/>
            <w:vAlign w:val="bottom"/>
            <w:tcPrChange w:id="3024" w:author="dsloanm" w:date="2017-06-21T13:10:00Z">
              <w:tcPr>
                <w:tcW w:w="927" w:type="dxa"/>
                <w:shd w:val="clear" w:color="auto" w:fill="auto"/>
                <w:vAlign w:val="bottom"/>
              </w:tcPr>
            </w:tcPrChange>
          </w:tcPr>
          <w:p w14:paraId="0393A31C" w14:textId="2C716ACB" w:rsidR="006764B1" w:rsidRPr="00951EF6" w:rsidRDefault="006764B1" w:rsidP="00E11EDE">
            <w:pPr>
              <w:jc w:val="right"/>
              <w:rPr>
                <w:ins w:id="3025" w:author="dsloanm" w:date="2017-06-19T16:27:00Z"/>
              </w:rPr>
            </w:pPr>
            <w:ins w:id="3026" w:author="dsloanm" w:date="2017-06-19T16:27:00Z">
              <w:r>
                <w:rPr>
                  <w:rFonts w:ascii="Calibri" w:hAnsi="Calibri" w:cs="Calibri"/>
                  <w:color w:val="000000"/>
                </w:rPr>
                <w:t>128</w:t>
              </w:r>
            </w:ins>
          </w:p>
        </w:tc>
        <w:tc>
          <w:tcPr>
            <w:tcW w:w="1106" w:type="dxa"/>
            <w:vAlign w:val="bottom"/>
            <w:tcPrChange w:id="3027" w:author="dsloanm" w:date="2017-06-21T13:10:00Z">
              <w:tcPr>
                <w:tcW w:w="825" w:type="dxa"/>
                <w:vAlign w:val="bottom"/>
              </w:tcPr>
            </w:tcPrChange>
          </w:tcPr>
          <w:p w14:paraId="51E50F03" w14:textId="627807A4" w:rsidR="006764B1" w:rsidRDefault="006764B1" w:rsidP="00E11EDE">
            <w:pPr>
              <w:jc w:val="right"/>
              <w:rPr>
                <w:ins w:id="3028" w:author="dsloanm" w:date="2017-06-19T16:27:00Z"/>
                <w:rFonts w:ascii="Calibri" w:hAnsi="Calibri" w:cs="Calibri"/>
                <w:color w:val="000000"/>
              </w:rPr>
            </w:pPr>
            <w:ins w:id="3029" w:author="dsloanm" w:date="2017-06-19T16:28:00Z">
              <w:r>
                <w:rPr>
                  <w:rFonts w:ascii="Calibri" w:hAnsi="Calibri" w:cs="Calibri"/>
                  <w:color w:val="000000"/>
                </w:rPr>
                <w:t>24576</w:t>
              </w:r>
            </w:ins>
          </w:p>
        </w:tc>
        <w:tc>
          <w:tcPr>
            <w:tcW w:w="1078" w:type="dxa"/>
            <w:vAlign w:val="bottom"/>
            <w:tcPrChange w:id="3030" w:author="dsloanm" w:date="2017-06-21T13:10:00Z">
              <w:tcPr>
                <w:tcW w:w="1078" w:type="dxa"/>
                <w:vAlign w:val="bottom"/>
              </w:tcPr>
            </w:tcPrChange>
          </w:tcPr>
          <w:p w14:paraId="5B7DB583" w14:textId="65D91833" w:rsidR="006764B1" w:rsidRDefault="006764B1" w:rsidP="00E11EDE">
            <w:pPr>
              <w:jc w:val="right"/>
              <w:rPr>
                <w:ins w:id="3031" w:author="dsloanm" w:date="2017-06-19T16:27:00Z"/>
                <w:rFonts w:ascii="Calibri" w:hAnsi="Calibri" w:cs="Calibri"/>
                <w:color w:val="000000"/>
              </w:rPr>
            </w:pPr>
            <w:ins w:id="3032" w:author="dsloanm" w:date="2017-06-19T16:50:00Z">
              <w:r>
                <w:rPr>
                  <w:rFonts w:ascii="Calibri" w:hAnsi="Calibri" w:cs="Calibri"/>
                  <w:color w:val="000000"/>
                </w:rPr>
                <w:t>152.893</w:t>
              </w:r>
            </w:ins>
          </w:p>
        </w:tc>
        <w:tc>
          <w:tcPr>
            <w:tcW w:w="977" w:type="dxa"/>
            <w:shd w:val="clear" w:color="auto" w:fill="auto"/>
            <w:vAlign w:val="bottom"/>
            <w:tcPrChange w:id="3033" w:author="dsloanm" w:date="2017-06-21T13:10:00Z">
              <w:tcPr>
                <w:tcW w:w="977" w:type="dxa"/>
                <w:shd w:val="clear" w:color="auto" w:fill="auto"/>
                <w:vAlign w:val="bottom"/>
              </w:tcPr>
            </w:tcPrChange>
          </w:tcPr>
          <w:p w14:paraId="00A9511D" w14:textId="54825742" w:rsidR="006764B1" w:rsidRPr="00951EF6" w:rsidRDefault="006764B1" w:rsidP="00E11EDE">
            <w:pPr>
              <w:jc w:val="right"/>
              <w:rPr>
                <w:ins w:id="3034" w:author="dsloanm" w:date="2017-06-19T16:27:00Z"/>
              </w:rPr>
            </w:pPr>
            <w:ins w:id="3035" w:author="dsloanm" w:date="2017-06-19T16:50:00Z">
              <w:r>
                <w:rPr>
                  <w:rFonts w:ascii="Calibri" w:hAnsi="Calibri" w:cs="Calibri"/>
                  <w:color w:val="000000"/>
                </w:rPr>
                <w:t>141.492</w:t>
              </w:r>
            </w:ins>
          </w:p>
        </w:tc>
        <w:tc>
          <w:tcPr>
            <w:tcW w:w="1078" w:type="dxa"/>
            <w:shd w:val="clear" w:color="auto" w:fill="auto"/>
            <w:vAlign w:val="bottom"/>
            <w:tcPrChange w:id="3036" w:author="dsloanm" w:date="2017-06-21T13:10:00Z">
              <w:tcPr>
                <w:tcW w:w="1078" w:type="dxa"/>
                <w:shd w:val="clear" w:color="auto" w:fill="auto"/>
                <w:vAlign w:val="bottom"/>
              </w:tcPr>
            </w:tcPrChange>
          </w:tcPr>
          <w:p w14:paraId="7A9975F0" w14:textId="275A6D0C" w:rsidR="006764B1" w:rsidRPr="00951EF6" w:rsidRDefault="006764B1" w:rsidP="00E11EDE">
            <w:pPr>
              <w:jc w:val="right"/>
              <w:rPr>
                <w:ins w:id="3037" w:author="dsloanm" w:date="2017-06-19T16:27:00Z"/>
              </w:rPr>
            </w:pPr>
            <w:ins w:id="3038" w:author="dsloanm" w:date="2017-06-19T16:50:00Z">
              <w:r>
                <w:rPr>
                  <w:rFonts w:ascii="Calibri" w:hAnsi="Calibri" w:cs="Calibri"/>
                  <w:color w:val="000000"/>
                </w:rPr>
                <w:t>1923.342</w:t>
              </w:r>
            </w:ins>
          </w:p>
        </w:tc>
        <w:tc>
          <w:tcPr>
            <w:tcW w:w="1078" w:type="dxa"/>
            <w:shd w:val="clear" w:color="auto" w:fill="auto"/>
            <w:vAlign w:val="bottom"/>
            <w:tcPrChange w:id="3039" w:author="dsloanm" w:date="2017-06-21T13:10:00Z">
              <w:tcPr>
                <w:tcW w:w="1078" w:type="dxa"/>
                <w:shd w:val="clear" w:color="auto" w:fill="auto"/>
                <w:vAlign w:val="bottom"/>
              </w:tcPr>
            </w:tcPrChange>
          </w:tcPr>
          <w:p w14:paraId="6C4E5F10" w14:textId="531638AE" w:rsidR="006764B1" w:rsidRPr="00951EF6" w:rsidRDefault="006764B1" w:rsidP="00E11EDE">
            <w:pPr>
              <w:jc w:val="right"/>
              <w:rPr>
                <w:ins w:id="3040" w:author="dsloanm" w:date="2017-06-19T16:27:00Z"/>
              </w:rPr>
            </w:pPr>
            <w:ins w:id="3041" w:author="dsloanm" w:date="2017-06-19T16:50:00Z">
              <w:r>
                <w:rPr>
                  <w:rFonts w:ascii="Calibri" w:hAnsi="Calibri" w:cs="Calibri"/>
                  <w:color w:val="000000"/>
                </w:rPr>
                <w:t>2229.998</w:t>
              </w:r>
            </w:ins>
          </w:p>
        </w:tc>
        <w:tc>
          <w:tcPr>
            <w:tcW w:w="977" w:type="dxa"/>
            <w:shd w:val="clear" w:color="auto" w:fill="auto"/>
            <w:vAlign w:val="bottom"/>
            <w:tcPrChange w:id="3042" w:author="dsloanm" w:date="2017-06-21T13:10:00Z">
              <w:tcPr>
                <w:tcW w:w="977" w:type="dxa"/>
                <w:shd w:val="clear" w:color="auto" w:fill="auto"/>
                <w:vAlign w:val="bottom"/>
              </w:tcPr>
            </w:tcPrChange>
          </w:tcPr>
          <w:p w14:paraId="15A1DD54" w14:textId="16894474" w:rsidR="006764B1" w:rsidRPr="00951EF6" w:rsidRDefault="006764B1" w:rsidP="00E11EDE">
            <w:pPr>
              <w:jc w:val="right"/>
              <w:rPr>
                <w:ins w:id="3043" w:author="dsloanm" w:date="2017-06-19T16:27:00Z"/>
              </w:rPr>
            </w:pPr>
            <w:ins w:id="3044" w:author="dsloanm" w:date="2017-06-19T16:50:00Z">
              <w:r>
                <w:rPr>
                  <w:rFonts w:ascii="Calibri" w:hAnsi="Calibri" w:cs="Calibri"/>
                  <w:color w:val="000000"/>
                </w:rPr>
                <w:t>2772.013</w:t>
              </w:r>
            </w:ins>
          </w:p>
        </w:tc>
      </w:tr>
      <w:tr w:rsidR="006764B1" w:rsidRPr="00D91812" w14:paraId="3F494792" w14:textId="02CC0E71" w:rsidTr="006764B1">
        <w:trPr>
          <w:trHeight w:val="215"/>
          <w:ins w:id="3045" w:author="dsloanm" w:date="2017-06-19T16:27:00Z"/>
          <w:trPrChange w:id="3046" w:author="dsloanm" w:date="2017-06-21T13:10:00Z">
            <w:trPr>
              <w:trHeight w:val="215"/>
            </w:trPr>
          </w:trPrChange>
        </w:trPr>
        <w:tc>
          <w:tcPr>
            <w:tcW w:w="927" w:type="dxa"/>
            <w:shd w:val="clear" w:color="auto" w:fill="auto"/>
            <w:vAlign w:val="bottom"/>
            <w:tcPrChange w:id="3047" w:author="dsloanm" w:date="2017-06-21T13:10:00Z">
              <w:tcPr>
                <w:tcW w:w="927" w:type="dxa"/>
                <w:shd w:val="clear" w:color="auto" w:fill="auto"/>
                <w:vAlign w:val="bottom"/>
              </w:tcPr>
            </w:tcPrChange>
          </w:tcPr>
          <w:p w14:paraId="1612CDF2" w14:textId="58AB7854" w:rsidR="006764B1" w:rsidRPr="00951EF6" w:rsidRDefault="006764B1" w:rsidP="00E11EDE">
            <w:pPr>
              <w:jc w:val="right"/>
              <w:rPr>
                <w:ins w:id="3048" w:author="dsloanm" w:date="2017-06-19T16:27:00Z"/>
              </w:rPr>
            </w:pPr>
            <w:ins w:id="3049" w:author="dsloanm" w:date="2017-06-19T16:27:00Z">
              <w:r>
                <w:rPr>
                  <w:rFonts w:ascii="Calibri" w:hAnsi="Calibri" w:cs="Calibri"/>
                  <w:color w:val="000000"/>
                </w:rPr>
                <w:t>256</w:t>
              </w:r>
            </w:ins>
          </w:p>
        </w:tc>
        <w:tc>
          <w:tcPr>
            <w:tcW w:w="1106" w:type="dxa"/>
            <w:vAlign w:val="bottom"/>
            <w:tcPrChange w:id="3050" w:author="dsloanm" w:date="2017-06-21T13:10:00Z">
              <w:tcPr>
                <w:tcW w:w="825" w:type="dxa"/>
                <w:vAlign w:val="bottom"/>
              </w:tcPr>
            </w:tcPrChange>
          </w:tcPr>
          <w:p w14:paraId="6A737316" w14:textId="10511467" w:rsidR="006764B1" w:rsidRDefault="006764B1" w:rsidP="00E11EDE">
            <w:pPr>
              <w:jc w:val="right"/>
              <w:rPr>
                <w:ins w:id="3051" w:author="dsloanm" w:date="2017-06-19T16:27:00Z"/>
                <w:rFonts w:ascii="Calibri" w:hAnsi="Calibri" w:cs="Calibri"/>
                <w:color w:val="000000"/>
              </w:rPr>
            </w:pPr>
            <w:ins w:id="3052" w:author="dsloanm" w:date="2017-06-19T16:28:00Z">
              <w:r>
                <w:rPr>
                  <w:rFonts w:ascii="Calibri" w:hAnsi="Calibri" w:cs="Calibri"/>
                  <w:color w:val="000000"/>
                </w:rPr>
                <w:t>49152</w:t>
              </w:r>
            </w:ins>
          </w:p>
        </w:tc>
        <w:tc>
          <w:tcPr>
            <w:tcW w:w="1078" w:type="dxa"/>
            <w:vAlign w:val="bottom"/>
            <w:tcPrChange w:id="3053" w:author="dsloanm" w:date="2017-06-21T13:10:00Z">
              <w:tcPr>
                <w:tcW w:w="1078" w:type="dxa"/>
                <w:vAlign w:val="bottom"/>
              </w:tcPr>
            </w:tcPrChange>
          </w:tcPr>
          <w:p w14:paraId="6A12F958" w14:textId="4A73353A" w:rsidR="006764B1" w:rsidRDefault="006764B1" w:rsidP="00E11EDE">
            <w:pPr>
              <w:jc w:val="right"/>
              <w:rPr>
                <w:ins w:id="3054" w:author="dsloanm" w:date="2017-06-19T16:27:00Z"/>
                <w:rFonts w:ascii="Calibri" w:hAnsi="Calibri" w:cs="Calibri"/>
                <w:color w:val="000000"/>
              </w:rPr>
            </w:pPr>
            <w:ins w:id="3055" w:author="dsloanm" w:date="2017-06-19T16:50:00Z">
              <w:r>
                <w:rPr>
                  <w:rFonts w:ascii="Calibri" w:hAnsi="Calibri" w:cs="Calibri"/>
                  <w:color w:val="000000"/>
                </w:rPr>
                <w:t>2046.243</w:t>
              </w:r>
            </w:ins>
          </w:p>
        </w:tc>
        <w:tc>
          <w:tcPr>
            <w:tcW w:w="977" w:type="dxa"/>
            <w:shd w:val="clear" w:color="auto" w:fill="auto"/>
            <w:vAlign w:val="bottom"/>
            <w:tcPrChange w:id="3056" w:author="dsloanm" w:date="2017-06-21T13:10:00Z">
              <w:tcPr>
                <w:tcW w:w="977" w:type="dxa"/>
                <w:shd w:val="clear" w:color="auto" w:fill="auto"/>
                <w:vAlign w:val="bottom"/>
              </w:tcPr>
            </w:tcPrChange>
          </w:tcPr>
          <w:p w14:paraId="74F48373" w14:textId="40CDBCDA" w:rsidR="006764B1" w:rsidRPr="00951EF6" w:rsidRDefault="006764B1" w:rsidP="00E11EDE">
            <w:pPr>
              <w:jc w:val="right"/>
              <w:rPr>
                <w:ins w:id="3057" w:author="dsloanm" w:date="2017-06-19T16:27:00Z"/>
              </w:rPr>
            </w:pPr>
            <w:ins w:id="3058" w:author="dsloanm" w:date="2017-06-19T16:50:00Z">
              <w:r>
                <w:rPr>
                  <w:rFonts w:ascii="Calibri" w:hAnsi="Calibri" w:cs="Calibri"/>
                  <w:color w:val="000000"/>
                </w:rPr>
                <w:t>2459.977</w:t>
              </w:r>
            </w:ins>
          </w:p>
        </w:tc>
        <w:tc>
          <w:tcPr>
            <w:tcW w:w="1078" w:type="dxa"/>
            <w:shd w:val="clear" w:color="auto" w:fill="auto"/>
            <w:vAlign w:val="bottom"/>
            <w:tcPrChange w:id="3059" w:author="dsloanm" w:date="2017-06-21T13:10:00Z">
              <w:tcPr>
                <w:tcW w:w="1078" w:type="dxa"/>
                <w:shd w:val="clear" w:color="auto" w:fill="auto"/>
                <w:vAlign w:val="bottom"/>
              </w:tcPr>
            </w:tcPrChange>
          </w:tcPr>
          <w:p w14:paraId="6363D4DA" w14:textId="2FD2CC51" w:rsidR="006764B1" w:rsidRPr="00951EF6" w:rsidRDefault="006764B1" w:rsidP="00E11EDE">
            <w:pPr>
              <w:jc w:val="right"/>
              <w:rPr>
                <w:ins w:id="3060" w:author="dsloanm" w:date="2017-06-19T16:27:00Z"/>
              </w:rPr>
            </w:pPr>
            <w:ins w:id="3061" w:author="dsloanm" w:date="2017-06-19T16:50:00Z">
              <w:r>
                <w:rPr>
                  <w:rFonts w:ascii="Calibri" w:hAnsi="Calibri" w:cs="Calibri"/>
                  <w:color w:val="000000"/>
                </w:rPr>
                <w:t>3346.596</w:t>
              </w:r>
            </w:ins>
          </w:p>
        </w:tc>
        <w:tc>
          <w:tcPr>
            <w:tcW w:w="1078" w:type="dxa"/>
            <w:shd w:val="clear" w:color="auto" w:fill="auto"/>
            <w:vAlign w:val="bottom"/>
            <w:tcPrChange w:id="3062" w:author="dsloanm" w:date="2017-06-21T13:10:00Z">
              <w:tcPr>
                <w:tcW w:w="1078" w:type="dxa"/>
                <w:shd w:val="clear" w:color="auto" w:fill="auto"/>
                <w:vAlign w:val="bottom"/>
              </w:tcPr>
            </w:tcPrChange>
          </w:tcPr>
          <w:p w14:paraId="07E995A0" w14:textId="44F50017" w:rsidR="006764B1" w:rsidRPr="00951EF6" w:rsidRDefault="006764B1" w:rsidP="00E11EDE">
            <w:pPr>
              <w:jc w:val="right"/>
              <w:rPr>
                <w:ins w:id="3063" w:author="dsloanm" w:date="2017-06-19T16:27:00Z"/>
              </w:rPr>
            </w:pPr>
            <w:ins w:id="3064" w:author="dsloanm" w:date="2017-06-19T16:50:00Z">
              <w:r>
                <w:rPr>
                  <w:rFonts w:ascii="Calibri" w:hAnsi="Calibri" w:cs="Calibri"/>
                  <w:color w:val="000000"/>
                </w:rPr>
                <w:t>3246.9</w:t>
              </w:r>
            </w:ins>
          </w:p>
        </w:tc>
        <w:tc>
          <w:tcPr>
            <w:tcW w:w="977" w:type="dxa"/>
            <w:shd w:val="clear" w:color="auto" w:fill="auto"/>
            <w:vAlign w:val="bottom"/>
            <w:tcPrChange w:id="3065" w:author="dsloanm" w:date="2017-06-21T13:10:00Z">
              <w:tcPr>
                <w:tcW w:w="977" w:type="dxa"/>
                <w:shd w:val="clear" w:color="auto" w:fill="auto"/>
                <w:vAlign w:val="bottom"/>
              </w:tcPr>
            </w:tcPrChange>
          </w:tcPr>
          <w:p w14:paraId="271DDA37" w14:textId="061142D5" w:rsidR="006764B1" w:rsidRPr="00951EF6" w:rsidRDefault="006764B1" w:rsidP="00E11EDE">
            <w:pPr>
              <w:jc w:val="right"/>
              <w:rPr>
                <w:ins w:id="3066" w:author="dsloanm" w:date="2017-06-19T16:27:00Z"/>
              </w:rPr>
            </w:pPr>
            <w:ins w:id="3067" w:author="dsloanm" w:date="2017-06-19T16:50:00Z">
              <w:r>
                <w:rPr>
                  <w:rFonts w:ascii="Calibri" w:hAnsi="Calibri" w:cs="Calibri"/>
                  <w:color w:val="000000"/>
                </w:rPr>
                <w:t>4330.773</w:t>
              </w:r>
            </w:ins>
          </w:p>
        </w:tc>
      </w:tr>
      <w:tr w:rsidR="006764B1" w:rsidRPr="00D91812" w14:paraId="16F0B678" w14:textId="22A9854F" w:rsidTr="006764B1">
        <w:trPr>
          <w:trHeight w:val="230"/>
          <w:ins w:id="3068" w:author="dsloanm" w:date="2017-06-19T16:27:00Z"/>
          <w:trPrChange w:id="3069" w:author="dsloanm" w:date="2017-06-21T13:10:00Z">
            <w:trPr>
              <w:trHeight w:val="230"/>
            </w:trPr>
          </w:trPrChange>
        </w:trPr>
        <w:tc>
          <w:tcPr>
            <w:tcW w:w="927" w:type="dxa"/>
            <w:shd w:val="clear" w:color="auto" w:fill="auto"/>
            <w:vAlign w:val="bottom"/>
            <w:tcPrChange w:id="3070" w:author="dsloanm" w:date="2017-06-21T13:10:00Z">
              <w:tcPr>
                <w:tcW w:w="927" w:type="dxa"/>
                <w:shd w:val="clear" w:color="auto" w:fill="auto"/>
                <w:vAlign w:val="bottom"/>
              </w:tcPr>
            </w:tcPrChange>
          </w:tcPr>
          <w:p w14:paraId="794B92D6" w14:textId="1DAB0324" w:rsidR="006764B1" w:rsidRPr="00951EF6" w:rsidRDefault="006764B1" w:rsidP="00E11EDE">
            <w:pPr>
              <w:jc w:val="right"/>
              <w:rPr>
                <w:ins w:id="3071" w:author="dsloanm" w:date="2017-06-19T16:27:00Z"/>
              </w:rPr>
            </w:pPr>
            <w:ins w:id="3072" w:author="dsloanm" w:date="2017-06-19T16:27:00Z">
              <w:r>
                <w:rPr>
                  <w:rFonts w:ascii="Calibri" w:hAnsi="Calibri" w:cs="Calibri"/>
                  <w:color w:val="000000"/>
                </w:rPr>
                <w:t>512</w:t>
              </w:r>
            </w:ins>
          </w:p>
        </w:tc>
        <w:tc>
          <w:tcPr>
            <w:tcW w:w="1106" w:type="dxa"/>
            <w:vAlign w:val="bottom"/>
            <w:tcPrChange w:id="3073" w:author="dsloanm" w:date="2017-06-21T13:10:00Z">
              <w:tcPr>
                <w:tcW w:w="825" w:type="dxa"/>
                <w:vAlign w:val="bottom"/>
              </w:tcPr>
            </w:tcPrChange>
          </w:tcPr>
          <w:p w14:paraId="634D2409" w14:textId="3B97D191" w:rsidR="006764B1" w:rsidRDefault="006764B1" w:rsidP="00E11EDE">
            <w:pPr>
              <w:jc w:val="right"/>
              <w:rPr>
                <w:ins w:id="3074" w:author="dsloanm" w:date="2017-06-19T16:27:00Z"/>
                <w:rFonts w:ascii="Calibri" w:hAnsi="Calibri" w:cs="Calibri"/>
                <w:color w:val="000000"/>
              </w:rPr>
            </w:pPr>
            <w:ins w:id="3075" w:author="dsloanm" w:date="2017-06-19T16:28:00Z">
              <w:r>
                <w:rPr>
                  <w:rFonts w:ascii="Calibri" w:hAnsi="Calibri" w:cs="Calibri"/>
                  <w:color w:val="000000"/>
                </w:rPr>
                <w:t>98304</w:t>
              </w:r>
            </w:ins>
          </w:p>
        </w:tc>
        <w:tc>
          <w:tcPr>
            <w:tcW w:w="1078" w:type="dxa"/>
            <w:vAlign w:val="bottom"/>
            <w:tcPrChange w:id="3076" w:author="dsloanm" w:date="2017-06-21T13:10:00Z">
              <w:tcPr>
                <w:tcW w:w="1078" w:type="dxa"/>
                <w:vAlign w:val="bottom"/>
              </w:tcPr>
            </w:tcPrChange>
          </w:tcPr>
          <w:p w14:paraId="216C56B2" w14:textId="26445153" w:rsidR="006764B1" w:rsidRDefault="006764B1" w:rsidP="00E11EDE">
            <w:pPr>
              <w:jc w:val="right"/>
              <w:rPr>
                <w:ins w:id="3077" w:author="dsloanm" w:date="2017-06-19T16:27:00Z"/>
                <w:rFonts w:ascii="Calibri" w:hAnsi="Calibri" w:cs="Calibri"/>
                <w:color w:val="000000"/>
              </w:rPr>
            </w:pPr>
            <w:ins w:id="3078" w:author="dsloanm" w:date="2017-06-19T16:50:00Z">
              <w:r>
                <w:rPr>
                  <w:rFonts w:ascii="Calibri" w:hAnsi="Calibri" w:cs="Calibri"/>
                  <w:color w:val="000000"/>
                </w:rPr>
                <w:t>4633.888</w:t>
              </w:r>
            </w:ins>
          </w:p>
        </w:tc>
        <w:tc>
          <w:tcPr>
            <w:tcW w:w="977" w:type="dxa"/>
            <w:shd w:val="clear" w:color="auto" w:fill="auto"/>
            <w:vAlign w:val="bottom"/>
            <w:tcPrChange w:id="3079" w:author="dsloanm" w:date="2017-06-21T13:10:00Z">
              <w:tcPr>
                <w:tcW w:w="977" w:type="dxa"/>
                <w:shd w:val="clear" w:color="auto" w:fill="auto"/>
                <w:vAlign w:val="bottom"/>
              </w:tcPr>
            </w:tcPrChange>
          </w:tcPr>
          <w:p w14:paraId="5446B3F1" w14:textId="25F0A83B" w:rsidR="006764B1" w:rsidRPr="00951EF6" w:rsidRDefault="006764B1" w:rsidP="00E11EDE">
            <w:pPr>
              <w:jc w:val="right"/>
              <w:rPr>
                <w:ins w:id="3080" w:author="dsloanm" w:date="2017-06-19T16:27:00Z"/>
              </w:rPr>
            </w:pPr>
            <w:ins w:id="3081" w:author="dsloanm" w:date="2017-06-19T16:50:00Z">
              <w:r>
                <w:rPr>
                  <w:rFonts w:ascii="Calibri" w:hAnsi="Calibri" w:cs="Calibri"/>
                  <w:color w:val="000000"/>
                </w:rPr>
                <w:t>4015.723</w:t>
              </w:r>
            </w:ins>
          </w:p>
        </w:tc>
        <w:tc>
          <w:tcPr>
            <w:tcW w:w="1078" w:type="dxa"/>
            <w:shd w:val="clear" w:color="auto" w:fill="auto"/>
            <w:vAlign w:val="bottom"/>
            <w:tcPrChange w:id="3082" w:author="dsloanm" w:date="2017-06-21T13:10:00Z">
              <w:tcPr>
                <w:tcW w:w="1078" w:type="dxa"/>
                <w:shd w:val="clear" w:color="auto" w:fill="auto"/>
                <w:vAlign w:val="bottom"/>
              </w:tcPr>
            </w:tcPrChange>
          </w:tcPr>
          <w:p w14:paraId="3772171E" w14:textId="1C72B96D" w:rsidR="006764B1" w:rsidRPr="00951EF6" w:rsidRDefault="006764B1" w:rsidP="00E11EDE">
            <w:pPr>
              <w:jc w:val="right"/>
              <w:rPr>
                <w:ins w:id="3083" w:author="dsloanm" w:date="2017-06-19T16:27:00Z"/>
              </w:rPr>
            </w:pPr>
            <w:ins w:id="3084" w:author="dsloanm" w:date="2017-06-19T16:50:00Z">
              <w:r>
                <w:rPr>
                  <w:rFonts w:ascii="Calibri" w:hAnsi="Calibri" w:cs="Calibri"/>
                  <w:color w:val="000000"/>
                </w:rPr>
                <w:t>4619.636</w:t>
              </w:r>
            </w:ins>
          </w:p>
        </w:tc>
        <w:tc>
          <w:tcPr>
            <w:tcW w:w="1078" w:type="dxa"/>
            <w:shd w:val="clear" w:color="auto" w:fill="auto"/>
            <w:vAlign w:val="bottom"/>
            <w:tcPrChange w:id="3085" w:author="dsloanm" w:date="2017-06-21T13:10:00Z">
              <w:tcPr>
                <w:tcW w:w="1078" w:type="dxa"/>
                <w:shd w:val="clear" w:color="auto" w:fill="auto"/>
                <w:vAlign w:val="bottom"/>
              </w:tcPr>
            </w:tcPrChange>
          </w:tcPr>
          <w:p w14:paraId="2EEDA953" w14:textId="784043D7" w:rsidR="006764B1" w:rsidRPr="00951EF6" w:rsidRDefault="006764B1" w:rsidP="00E11EDE">
            <w:pPr>
              <w:jc w:val="right"/>
              <w:rPr>
                <w:ins w:id="3086" w:author="dsloanm" w:date="2017-06-19T16:27:00Z"/>
              </w:rPr>
            </w:pPr>
            <w:ins w:id="3087" w:author="dsloanm" w:date="2017-06-19T16:50:00Z">
              <w:r>
                <w:rPr>
                  <w:rFonts w:ascii="Calibri" w:hAnsi="Calibri" w:cs="Calibri"/>
                  <w:color w:val="000000"/>
                </w:rPr>
                <w:t>3702.87</w:t>
              </w:r>
            </w:ins>
          </w:p>
        </w:tc>
        <w:tc>
          <w:tcPr>
            <w:tcW w:w="977" w:type="dxa"/>
            <w:shd w:val="clear" w:color="auto" w:fill="auto"/>
            <w:vAlign w:val="bottom"/>
            <w:tcPrChange w:id="3088" w:author="dsloanm" w:date="2017-06-21T13:10:00Z">
              <w:tcPr>
                <w:tcW w:w="977" w:type="dxa"/>
                <w:shd w:val="clear" w:color="auto" w:fill="auto"/>
                <w:vAlign w:val="bottom"/>
              </w:tcPr>
            </w:tcPrChange>
          </w:tcPr>
          <w:p w14:paraId="6E859D4E" w14:textId="5477869D" w:rsidR="006764B1" w:rsidRPr="00951EF6" w:rsidRDefault="006764B1" w:rsidP="00E11EDE">
            <w:pPr>
              <w:jc w:val="right"/>
              <w:rPr>
                <w:ins w:id="3089" w:author="dsloanm" w:date="2017-06-19T16:27:00Z"/>
              </w:rPr>
            </w:pPr>
            <w:ins w:id="3090" w:author="dsloanm" w:date="2017-06-19T16:50:00Z">
              <w:r>
                <w:rPr>
                  <w:rFonts w:ascii="Calibri" w:hAnsi="Calibri" w:cs="Calibri"/>
                  <w:color w:val="000000"/>
                </w:rPr>
                <w:t>6923.098</w:t>
              </w:r>
            </w:ins>
          </w:p>
        </w:tc>
      </w:tr>
      <w:tr w:rsidR="006764B1" w:rsidRPr="00D91812" w14:paraId="5E3A3017" w14:textId="348CD370" w:rsidTr="006764B1">
        <w:trPr>
          <w:trHeight w:val="215"/>
          <w:ins w:id="3091" w:author="dsloanm" w:date="2017-06-19T16:27:00Z"/>
          <w:trPrChange w:id="3092" w:author="dsloanm" w:date="2017-06-21T13:10:00Z">
            <w:trPr>
              <w:trHeight w:val="215"/>
            </w:trPr>
          </w:trPrChange>
        </w:trPr>
        <w:tc>
          <w:tcPr>
            <w:tcW w:w="927" w:type="dxa"/>
            <w:shd w:val="clear" w:color="auto" w:fill="auto"/>
            <w:vAlign w:val="bottom"/>
            <w:tcPrChange w:id="3093" w:author="dsloanm" w:date="2017-06-21T13:10:00Z">
              <w:tcPr>
                <w:tcW w:w="927" w:type="dxa"/>
                <w:shd w:val="clear" w:color="auto" w:fill="auto"/>
                <w:vAlign w:val="bottom"/>
              </w:tcPr>
            </w:tcPrChange>
          </w:tcPr>
          <w:p w14:paraId="2B94DA42" w14:textId="494BC848" w:rsidR="006764B1" w:rsidRPr="00951EF6" w:rsidRDefault="006764B1" w:rsidP="00E11EDE">
            <w:pPr>
              <w:jc w:val="right"/>
              <w:rPr>
                <w:ins w:id="3094" w:author="dsloanm" w:date="2017-06-19T16:27:00Z"/>
              </w:rPr>
            </w:pPr>
            <w:ins w:id="3095" w:author="dsloanm" w:date="2017-06-19T16:27:00Z">
              <w:r>
                <w:rPr>
                  <w:rFonts w:ascii="Calibri" w:hAnsi="Calibri" w:cs="Calibri"/>
                  <w:color w:val="000000"/>
                </w:rPr>
                <w:t>1024</w:t>
              </w:r>
            </w:ins>
          </w:p>
        </w:tc>
        <w:tc>
          <w:tcPr>
            <w:tcW w:w="1106" w:type="dxa"/>
            <w:vAlign w:val="bottom"/>
            <w:tcPrChange w:id="3096" w:author="dsloanm" w:date="2017-06-21T13:10:00Z">
              <w:tcPr>
                <w:tcW w:w="825" w:type="dxa"/>
                <w:vAlign w:val="bottom"/>
              </w:tcPr>
            </w:tcPrChange>
          </w:tcPr>
          <w:p w14:paraId="0885E674" w14:textId="671CF724" w:rsidR="006764B1" w:rsidRDefault="006764B1" w:rsidP="00E11EDE">
            <w:pPr>
              <w:jc w:val="right"/>
              <w:rPr>
                <w:ins w:id="3097" w:author="dsloanm" w:date="2017-06-19T16:27:00Z"/>
                <w:rFonts w:ascii="Calibri" w:hAnsi="Calibri" w:cs="Calibri"/>
                <w:color w:val="000000"/>
              </w:rPr>
            </w:pPr>
            <w:ins w:id="3098" w:author="dsloanm" w:date="2017-06-19T16:28:00Z">
              <w:r>
                <w:rPr>
                  <w:rFonts w:ascii="Calibri" w:hAnsi="Calibri" w:cs="Calibri"/>
                  <w:color w:val="000000"/>
                </w:rPr>
                <w:t>196608</w:t>
              </w:r>
            </w:ins>
          </w:p>
        </w:tc>
        <w:tc>
          <w:tcPr>
            <w:tcW w:w="1078" w:type="dxa"/>
            <w:vAlign w:val="bottom"/>
            <w:tcPrChange w:id="3099" w:author="dsloanm" w:date="2017-06-21T13:10:00Z">
              <w:tcPr>
                <w:tcW w:w="1078" w:type="dxa"/>
                <w:vAlign w:val="bottom"/>
              </w:tcPr>
            </w:tcPrChange>
          </w:tcPr>
          <w:p w14:paraId="13E6A6C4" w14:textId="0C490B3D" w:rsidR="006764B1" w:rsidRDefault="006764B1" w:rsidP="00E11EDE">
            <w:pPr>
              <w:jc w:val="right"/>
              <w:rPr>
                <w:ins w:id="3100" w:author="dsloanm" w:date="2017-06-19T16:27:00Z"/>
                <w:rFonts w:ascii="Calibri" w:hAnsi="Calibri" w:cs="Calibri"/>
                <w:color w:val="000000"/>
              </w:rPr>
            </w:pPr>
            <w:ins w:id="3101" w:author="dsloanm" w:date="2017-06-19T16:50:00Z">
              <w:r>
                <w:rPr>
                  <w:rFonts w:ascii="Calibri" w:hAnsi="Calibri" w:cs="Calibri"/>
                  <w:color w:val="000000"/>
                </w:rPr>
                <w:t>6192.823</w:t>
              </w:r>
            </w:ins>
          </w:p>
        </w:tc>
        <w:tc>
          <w:tcPr>
            <w:tcW w:w="977" w:type="dxa"/>
            <w:shd w:val="clear" w:color="auto" w:fill="auto"/>
            <w:vAlign w:val="bottom"/>
            <w:tcPrChange w:id="3102" w:author="dsloanm" w:date="2017-06-21T13:10:00Z">
              <w:tcPr>
                <w:tcW w:w="977" w:type="dxa"/>
                <w:shd w:val="clear" w:color="auto" w:fill="auto"/>
                <w:vAlign w:val="bottom"/>
              </w:tcPr>
            </w:tcPrChange>
          </w:tcPr>
          <w:p w14:paraId="129870A4" w14:textId="6940D1D7" w:rsidR="006764B1" w:rsidRPr="00951EF6" w:rsidRDefault="006764B1" w:rsidP="00E11EDE">
            <w:pPr>
              <w:jc w:val="right"/>
              <w:rPr>
                <w:ins w:id="3103" w:author="dsloanm" w:date="2017-06-19T16:27:00Z"/>
              </w:rPr>
            </w:pPr>
            <w:ins w:id="3104" w:author="dsloanm" w:date="2017-06-19T16:50:00Z">
              <w:r>
                <w:rPr>
                  <w:rFonts w:ascii="Calibri" w:hAnsi="Calibri" w:cs="Calibri"/>
                  <w:color w:val="000000"/>
                </w:rPr>
                <w:t>4993.686</w:t>
              </w:r>
            </w:ins>
          </w:p>
        </w:tc>
        <w:tc>
          <w:tcPr>
            <w:tcW w:w="1078" w:type="dxa"/>
            <w:shd w:val="clear" w:color="auto" w:fill="auto"/>
            <w:vAlign w:val="bottom"/>
            <w:tcPrChange w:id="3105" w:author="dsloanm" w:date="2017-06-21T13:10:00Z">
              <w:tcPr>
                <w:tcW w:w="1078" w:type="dxa"/>
                <w:shd w:val="clear" w:color="auto" w:fill="auto"/>
                <w:vAlign w:val="bottom"/>
              </w:tcPr>
            </w:tcPrChange>
          </w:tcPr>
          <w:p w14:paraId="7D260955" w14:textId="76BF0529" w:rsidR="006764B1" w:rsidRPr="00951EF6" w:rsidRDefault="006764B1" w:rsidP="00E11EDE">
            <w:pPr>
              <w:jc w:val="right"/>
              <w:rPr>
                <w:ins w:id="3106" w:author="dsloanm" w:date="2017-06-19T16:27:00Z"/>
              </w:rPr>
            </w:pPr>
            <w:ins w:id="3107" w:author="dsloanm" w:date="2017-06-19T16:50:00Z">
              <w:r>
                <w:rPr>
                  <w:rFonts w:ascii="Calibri" w:hAnsi="Calibri" w:cs="Calibri"/>
                  <w:color w:val="000000"/>
                </w:rPr>
                <w:t>5506.832</w:t>
              </w:r>
            </w:ins>
          </w:p>
        </w:tc>
        <w:tc>
          <w:tcPr>
            <w:tcW w:w="1078" w:type="dxa"/>
            <w:shd w:val="clear" w:color="auto" w:fill="auto"/>
            <w:vAlign w:val="bottom"/>
            <w:tcPrChange w:id="3108" w:author="dsloanm" w:date="2017-06-21T13:10:00Z">
              <w:tcPr>
                <w:tcW w:w="1078" w:type="dxa"/>
                <w:shd w:val="clear" w:color="auto" w:fill="auto"/>
                <w:vAlign w:val="bottom"/>
              </w:tcPr>
            </w:tcPrChange>
          </w:tcPr>
          <w:p w14:paraId="37410634" w14:textId="1935F0DB" w:rsidR="006764B1" w:rsidRPr="00951EF6" w:rsidRDefault="006764B1" w:rsidP="00E11EDE">
            <w:pPr>
              <w:jc w:val="right"/>
              <w:rPr>
                <w:ins w:id="3109" w:author="dsloanm" w:date="2017-06-19T16:27:00Z"/>
              </w:rPr>
            </w:pPr>
            <w:ins w:id="3110" w:author="dsloanm" w:date="2017-06-19T16:50:00Z">
              <w:r>
                <w:rPr>
                  <w:rFonts w:ascii="Calibri" w:hAnsi="Calibri" w:cs="Calibri"/>
                  <w:color w:val="000000"/>
                </w:rPr>
                <w:t>4331.926</w:t>
              </w:r>
            </w:ins>
          </w:p>
        </w:tc>
        <w:tc>
          <w:tcPr>
            <w:tcW w:w="977" w:type="dxa"/>
            <w:shd w:val="clear" w:color="auto" w:fill="auto"/>
            <w:vAlign w:val="bottom"/>
            <w:tcPrChange w:id="3111" w:author="dsloanm" w:date="2017-06-21T13:10:00Z">
              <w:tcPr>
                <w:tcW w:w="977" w:type="dxa"/>
                <w:shd w:val="clear" w:color="auto" w:fill="auto"/>
                <w:vAlign w:val="bottom"/>
              </w:tcPr>
            </w:tcPrChange>
          </w:tcPr>
          <w:p w14:paraId="5497CA56" w14:textId="4565B7E2" w:rsidR="006764B1" w:rsidRPr="00951EF6" w:rsidRDefault="006764B1" w:rsidP="00E11EDE">
            <w:pPr>
              <w:jc w:val="right"/>
              <w:rPr>
                <w:ins w:id="3112" w:author="dsloanm" w:date="2017-06-19T16:27:00Z"/>
              </w:rPr>
            </w:pPr>
            <w:ins w:id="3113" w:author="dsloanm" w:date="2017-06-19T16:50:00Z">
              <w:r>
                <w:rPr>
                  <w:rFonts w:ascii="Calibri" w:hAnsi="Calibri" w:cs="Calibri"/>
                  <w:color w:val="000000"/>
                </w:rPr>
                <w:t>7286.229</w:t>
              </w:r>
            </w:ins>
          </w:p>
        </w:tc>
      </w:tr>
      <w:tr w:rsidR="006764B1" w:rsidRPr="00D91812" w14:paraId="2E7ECCBD" w14:textId="01103FD1" w:rsidTr="006764B1">
        <w:trPr>
          <w:trHeight w:val="230"/>
          <w:ins w:id="3114" w:author="dsloanm" w:date="2017-06-19T16:27:00Z"/>
          <w:trPrChange w:id="3115" w:author="dsloanm" w:date="2017-06-21T13:10:00Z">
            <w:trPr>
              <w:trHeight w:val="230"/>
            </w:trPr>
          </w:trPrChange>
        </w:trPr>
        <w:tc>
          <w:tcPr>
            <w:tcW w:w="927" w:type="dxa"/>
            <w:shd w:val="clear" w:color="auto" w:fill="auto"/>
            <w:vAlign w:val="bottom"/>
            <w:tcPrChange w:id="3116" w:author="dsloanm" w:date="2017-06-21T13:10:00Z">
              <w:tcPr>
                <w:tcW w:w="927" w:type="dxa"/>
                <w:shd w:val="clear" w:color="auto" w:fill="auto"/>
                <w:vAlign w:val="bottom"/>
              </w:tcPr>
            </w:tcPrChange>
          </w:tcPr>
          <w:p w14:paraId="7953BCF1" w14:textId="43BE5A3B" w:rsidR="006764B1" w:rsidRDefault="006764B1" w:rsidP="00E11EDE">
            <w:pPr>
              <w:jc w:val="right"/>
              <w:rPr>
                <w:ins w:id="3117" w:author="dsloanm" w:date="2017-06-19T16:27:00Z"/>
                <w:rFonts w:ascii="Calibri" w:hAnsi="Calibri" w:cs="Calibri"/>
                <w:color w:val="000000"/>
              </w:rPr>
            </w:pPr>
            <w:ins w:id="3118" w:author="dsloanm" w:date="2017-06-19T16:27:00Z">
              <w:r>
                <w:rPr>
                  <w:rFonts w:ascii="Calibri" w:hAnsi="Calibri" w:cs="Calibri"/>
                  <w:color w:val="000000"/>
                </w:rPr>
                <w:t>2048</w:t>
              </w:r>
            </w:ins>
          </w:p>
        </w:tc>
        <w:tc>
          <w:tcPr>
            <w:tcW w:w="1106" w:type="dxa"/>
            <w:vAlign w:val="bottom"/>
            <w:tcPrChange w:id="3119" w:author="dsloanm" w:date="2017-06-21T13:10:00Z">
              <w:tcPr>
                <w:tcW w:w="825" w:type="dxa"/>
                <w:vAlign w:val="bottom"/>
              </w:tcPr>
            </w:tcPrChange>
          </w:tcPr>
          <w:p w14:paraId="1C845A8C" w14:textId="4984A25E" w:rsidR="006764B1" w:rsidRDefault="006764B1" w:rsidP="00E11EDE">
            <w:pPr>
              <w:jc w:val="right"/>
              <w:rPr>
                <w:ins w:id="3120" w:author="dsloanm" w:date="2017-06-19T16:27:00Z"/>
                <w:rFonts w:ascii="Calibri" w:hAnsi="Calibri" w:cs="Calibri"/>
                <w:color w:val="000000"/>
              </w:rPr>
            </w:pPr>
            <w:ins w:id="3121" w:author="dsloanm" w:date="2017-06-19T16:28:00Z">
              <w:r>
                <w:rPr>
                  <w:rFonts w:ascii="Calibri" w:hAnsi="Calibri" w:cs="Calibri"/>
                  <w:color w:val="000000"/>
                </w:rPr>
                <w:t>393216</w:t>
              </w:r>
            </w:ins>
          </w:p>
        </w:tc>
        <w:tc>
          <w:tcPr>
            <w:tcW w:w="1078" w:type="dxa"/>
            <w:vAlign w:val="bottom"/>
            <w:tcPrChange w:id="3122" w:author="dsloanm" w:date="2017-06-21T13:10:00Z">
              <w:tcPr>
                <w:tcW w:w="1078" w:type="dxa"/>
                <w:vAlign w:val="bottom"/>
              </w:tcPr>
            </w:tcPrChange>
          </w:tcPr>
          <w:p w14:paraId="1C925D0A" w14:textId="06820DCA" w:rsidR="006764B1" w:rsidRDefault="006764B1" w:rsidP="00E11EDE">
            <w:pPr>
              <w:jc w:val="right"/>
              <w:rPr>
                <w:ins w:id="3123" w:author="dsloanm" w:date="2017-06-19T16:27:00Z"/>
                <w:rFonts w:ascii="Calibri" w:hAnsi="Calibri" w:cs="Calibri"/>
                <w:color w:val="000000"/>
              </w:rPr>
            </w:pPr>
            <w:ins w:id="3124" w:author="dsloanm" w:date="2017-06-19T16:50:00Z">
              <w:r>
                <w:rPr>
                  <w:rFonts w:ascii="Calibri" w:hAnsi="Calibri" w:cs="Calibri"/>
                  <w:color w:val="000000"/>
                </w:rPr>
                <w:t>7737.046</w:t>
              </w:r>
            </w:ins>
          </w:p>
        </w:tc>
        <w:tc>
          <w:tcPr>
            <w:tcW w:w="977" w:type="dxa"/>
            <w:shd w:val="clear" w:color="auto" w:fill="auto"/>
            <w:vAlign w:val="bottom"/>
            <w:tcPrChange w:id="3125" w:author="dsloanm" w:date="2017-06-21T13:10:00Z">
              <w:tcPr>
                <w:tcW w:w="977" w:type="dxa"/>
                <w:shd w:val="clear" w:color="auto" w:fill="auto"/>
                <w:vAlign w:val="bottom"/>
              </w:tcPr>
            </w:tcPrChange>
          </w:tcPr>
          <w:p w14:paraId="36081A9B" w14:textId="4657B47B" w:rsidR="006764B1" w:rsidRDefault="006764B1" w:rsidP="00E11EDE">
            <w:pPr>
              <w:jc w:val="right"/>
              <w:rPr>
                <w:ins w:id="3126" w:author="dsloanm" w:date="2017-06-19T16:27:00Z"/>
                <w:rFonts w:ascii="Calibri" w:hAnsi="Calibri" w:cs="Calibri"/>
                <w:color w:val="000000"/>
              </w:rPr>
            </w:pPr>
            <w:ins w:id="3127" w:author="dsloanm" w:date="2017-06-19T16:50:00Z">
              <w:r>
                <w:rPr>
                  <w:rFonts w:ascii="Calibri" w:hAnsi="Calibri" w:cs="Calibri"/>
                  <w:color w:val="000000"/>
                </w:rPr>
                <w:t>7650.472</w:t>
              </w:r>
            </w:ins>
          </w:p>
        </w:tc>
        <w:tc>
          <w:tcPr>
            <w:tcW w:w="1078" w:type="dxa"/>
            <w:shd w:val="clear" w:color="auto" w:fill="auto"/>
            <w:vAlign w:val="bottom"/>
            <w:tcPrChange w:id="3128" w:author="dsloanm" w:date="2017-06-21T13:10:00Z">
              <w:tcPr>
                <w:tcW w:w="1078" w:type="dxa"/>
                <w:shd w:val="clear" w:color="auto" w:fill="auto"/>
                <w:vAlign w:val="bottom"/>
              </w:tcPr>
            </w:tcPrChange>
          </w:tcPr>
          <w:p w14:paraId="6FF17B35" w14:textId="2DB3B212" w:rsidR="006764B1" w:rsidRDefault="006764B1" w:rsidP="00E11EDE">
            <w:pPr>
              <w:jc w:val="right"/>
              <w:rPr>
                <w:ins w:id="3129" w:author="dsloanm" w:date="2017-06-19T16:27:00Z"/>
                <w:rFonts w:ascii="Calibri" w:hAnsi="Calibri" w:cs="Calibri"/>
                <w:color w:val="000000"/>
              </w:rPr>
            </w:pPr>
            <w:ins w:id="3130" w:author="dsloanm" w:date="2017-06-19T16:50:00Z">
              <w:r>
                <w:rPr>
                  <w:rFonts w:ascii="Calibri" w:hAnsi="Calibri" w:cs="Calibri"/>
                  <w:color w:val="000000"/>
                </w:rPr>
                <w:t>7596.26</w:t>
              </w:r>
            </w:ins>
          </w:p>
        </w:tc>
        <w:tc>
          <w:tcPr>
            <w:tcW w:w="1078" w:type="dxa"/>
            <w:shd w:val="clear" w:color="auto" w:fill="auto"/>
            <w:vAlign w:val="bottom"/>
            <w:tcPrChange w:id="3131" w:author="dsloanm" w:date="2017-06-21T13:10:00Z">
              <w:tcPr>
                <w:tcW w:w="1078" w:type="dxa"/>
                <w:shd w:val="clear" w:color="auto" w:fill="auto"/>
                <w:vAlign w:val="bottom"/>
              </w:tcPr>
            </w:tcPrChange>
          </w:tcPr>
          <w:p w14:paraId="1E10845C" w14:textId="61C318C8" w:rsidR="006764B1" w:rsidRDefault="006764B1" w:rsidP="00E11EDE">
            <w:pPr>
              <w:jc w:val="right"/>
              <w:rPr>
                <w:ins w:id="3132" w:author="dsloanm" w:date="2017-06-19T16:27:00Z"/>
                <w:rFonts w:ascii="Calibri" w:hAnsi="Calibri" w:cs="Calibri"/>
                <w:color w:val="000000"/>
              </w:rPr>
            </w:pPr>
            <w:ins w:id="3133" w:author="dsloanm" w:date="2017-06-19T16:50:00Z">
              <w:r>
                <w:rPr>
                  <w:rFonts w:ascii="Calibri" w:hAnsi="Calibri" w:cs="Calibri"/>
                  <w:color w:val="000000"/>
                </w:rPr>
                <w:t>6860.159</w:t>
              </w:r>
            </w:ins>
          </w:p>
        </w:tc>
        <w:tc>
          <w:tcPr>
            <w:tcW w:w="977" w:type="dxa"/>
            <w:shd w:val="clear" w:color="auto" w:fill="auto"/>
            <w:vAlign w:val="bottom"/>
            <w:tcPrChange w:id="3134" w:author="dsloanm" w:date="2017-06-21T13:10:00Z">
              <w:tcPr>
                <w:tcW w:w="977" w:type="dxa"/>
                <w:shd w:val="clear" w:color="auto" w:fill="auto"/>
                <w:vAlign w:val="bottom"/>
              </w:tcPr>
            </w:tcPrChange>
          </w:tcPr>
          <w:p w14:paraId="7AB28AAB" w14:textId="149A8BFF" w:rsidR="006764B1" w:rsidRDefault="006764B1" w:rsidP="00E11EDE">
            <w:pPr>
              <w:jc w:val="right"/>
              <w:rPr>
                <w:ins w:id="3135" w:author="dsloanm" w:date="2017-06-19T16:27:00Z"/>
                <w:rFonts w:ascii="Calibri" w:hAnsi="Calibri" w:cs="Calibri"/>
                <w:color w:val="000000"/>
              </w:rPr>
            </w:pPr>
            <w:ins w:id="3136" w:author="dsloanm" w:date="2017-06-19T16:50:00Z">
              <w:r>
                <w:rPr>
                  <w:rFonts w:ascii="Calibri" w:hAnsi="Calibri" w:cs="Calibri"/>
                  <w:color w:val="000000"/>
                </w:rPr>
                <w:t>7816.17</w:t>
              </w:r>
            </w:ins>
          </w:p>
        </w:tc>
      </w:tr>
      <w:tr w:rsidR="006764B1" w:rsidRPr="00D91812" w14:paraId="1086AE15" w14:textId="565EFD23" w:rsidTr="006764B1">
        <w:trPr>
          <w:trHeight w:val="230"/>
          <w:ins w:id="3137" w:author="dsloanm" w:date="2017-06-19T16:28:00Z"/>
          <w:trPrChange w:id="3138" w:author="dsloanm" w:date="2017-06-21T13:10:00Z">
            <w:trPr>
              <w:trHeight w:val="230"/>
            </w:trPr>
          </w:trPrChange>
        </w:trPr>
        <w:tc>
          <w:tcPr>
            <w:tcW w:w="927" w:type="dxa"/>
            <w:tcBorders>
              <w:bottom w:val="double" w:sz="4" w:space="0" w:color="auto"/>
            </w:tcBorders>
            <w:shd w:val="clear" w:color="auto" w:fill="auto"/>
            <w:vAlign w:val="bottom"/>
            <w:tcPrChange w:id="3139" w:author="dsloanm" w:date="2017-06-21T13:10:00Z">
              <w:tcPr>
                <w:tcW w:w="927" w:type="dxa"/>
                <w:tcBorders>
                  <w:bottom w:val="double" w:sz="4" w:space="0" w:color="auto"/>
                </w:tcBorders>
                <w:shd w:val="clear" w:color="auto" w:fill="auto"/>
                <w:vAlign w:val="bottom"/>
              </w:tcPr>
            </w:tcPrChange>
          </w:tcPr>
          <w:p w14:paraId="766448B6" w14:textId="24E3C079" w:rsidR="006764B1" w:rsidRDefault="006764B1" w:rsidP="00E11EDE">
            <w:pPr>
              <w:jc w:val="right"/>
              <w:rPr>
                <w:ins w:id="3140" w:author="dsloanm" w:date="2017-06-19T16:28:00Z"/>
                <w:rFonts w:ascii="Calibri" w:hAnsi="Calibri" w:cs="Calibri"/>
                <w:color w:val="000000"/>
              </w:rPr>
            </w:pPr>
            <w:ins w:id="3141" w:author="dsloanm" w:date="2017-06-19T16:28:00Z">
              <w:r>
                <w:rPr>
                  <w:rFonts w:ascii="Calibri" w:hAnsi="Calibri" w:cs="Calibri"/>
                  <w:color w:val="000000"/>
                </w:rPr>
                <w:t>4096</w:t>
              </w:r>
            </w:ins>
          </w:p>
        </w:tc>
        <w:tc>
          <w:tcPr>
            <w:tcW w:w="1106" w:type="dxa"/>
            <w:tcBorders>
              <w:bottom w:val="double" w:sz="4" w:space="0" w:color="auto"/>
            </w:tcBorders>
            <w:vAlign w:val="bottom"/>
            <w:tcPrChange w:id="3142" w:author="dsloanm" w:date="2017-06-21T13:10:00Z">
              <w:tcPr>
                <w:tcW w:w="825" w:type="dxa"/>
                <w:tcBorders>
                  <w:bottom w:val="double" w:sz="4" w:space="0" w:color="auto"/>
                </w:tcBorders>
                <w:vAlign w:val="bottom"/>
              </w:tcPr>
            </w:tcPrChange>
          </w:tcPr>
          <w:p w14:paraId="004659F1" w14:textId="0055C9FE" w:rsidR="006764B1" w:rsidRDefault="006764B1" w:rsidP="00E11EDE">
            <w:pPr>
              <w:jc w:val="right"/>
              <w:rPr>
                <w:ins w:id="3143" w:author="dsloanm" w:date="2017-06-19T16:28:00Z"/>
                <w:rFonts w:ascii="Calibri" w:hAnsi="Calibri" w:cs="Calibri"/>
                <w:color w:val="000000"/>
              </w:rPr>
            </w:pPr>
            <w:ins w:id="3144" w:author="dsloanm" w:date="2017-06-19T16:28:00Z">
              <w:r>
                <w:rPr>
                  <w:rFonts w:ascii="Calibri" w:hAnsi="Calibri" w:cs="Calibri"/>
                  <w:color w:val="000000"/>
                </w:rPr>
                <w:t>786432</w:t>
              </w:r>
            </w:ins>
          </w:p>
        </w:tc>
        <w:tc>
          <w:tcPr>
            <w:tcW w:w="1078" w:type="dxa"/>
            <w:tcBorders>
              <w:bottom w:val="double" w:sz="4" w:space="0" w:color="auto"/>
            </w:tcBorders>
            <w:vAlign w:val="bottom"/>
            <w:tcPrChange w:id="3145" w:author="dsloanm" w:date="2017-06-21T13:10:00Z">
              <w:tcPr>
                <w:tcW w:w="1078" w:type="dxa"/>
                <w:tcBorders>
                  <w:bottom w:val="double" w:sz="4" w:space="0" w:color="auto"/>
                </w:tcBorders>
                <w:vAlign w:val="bottom"/>
              </w:tcPr>
            </w:tcPrChange>
          </w:tcPr>
          <w:p w14:paraId="25F534B7" w14:textId="07F9793A" w:rsidR="006764B1" w:rsidRDefault="006764B1" w:rsidP="00E11EDE">
            <w:pPr>
              <w:jc w:val="right"/>
              <w:rPr>
                <w:ins w:id="3146" w:author="dsloanm" w:date="2017-06-19T16:28:00Z"/>
                <w:rFonts w:ascii="Calibri" w:hAnsi="Calibri" w:cs="Calibri"/>
                <w:color w:val="000000"/>
              </w:rPr>
            </w:pPr>
            <w:ins w:id="3147" w:author="dsloanm" w:date="2017-06-19T16:50:00Z">
              <w:r>
                <w:rPr>
                  <w:rFonts w:ascii="Calibri" w:hAnsi="Calibri" w:cs="Calibri"/>
                  <w:color w:val="000000"/>
                </w:rPr>
                <w:t>11987.114</w:t>
              </w:r>
            </w:ins>
          </w:p>
        </w:tc>
        <w:tc>
          <w:tcPr>
            <w:tcW w:w="977" w:type="dxa"/>
            <w:tcBorders>
              <w:bottom w:val="double" w:sz="4" w:space="0" w:color="auto"/>
            </w:tcBorders>
            <w:shd w:val="clear" w:color="auto" w:fill="auto"/>
            <w:vAlign w:val="bottom"/>
            <w:tcPrChange w:id="3148" w:author="dsloanm" w:date="2017-06-21T13:10:00Z">
              <w:tcPr>
                <w:tcW w:w="977" w:type="dxa"/>
                <w:tcBorders>
                  <w:bottom w:val="double" w:sz="4" w:space="0" w:color="auto"/>
                </w:tcBorders>
                <w:shd w:val="clear" w:color="auto" w:fill="auto"/>
                <w:vAlign w:val="bottom"/>
              </w:tcPr>
            </w:tcPrChange>
          </w:tcPr>
          <w:p w14:paraId="4AF412DE" w14:textId="08AC5368" w:rsidR="006764B1" w:rsidRDefault="006764B1" w:rsidP="00E11EDE">
            <w:pPr>
              <w:jc w:val="right"/>
              <w:rPr>
                <w:ins w:id="3149" w:author="dsloanm" w:date="2017-06-19T16:28:00Z"/>
                <w:rFonts w:ascii="Calibri" w:hAnsi="Calibri" w:cs="Calibri"/>
                <w:color w:val="000000"/>
              </w:rPr>
            </w:pPr>
            <w:ins w:id="3150" w:author="dsloanm" w:date="2017-06-19T16:50:00Z">
              <w:r>
                <w:rPr>
                  <w:rFonts w:ascii="Calibri" w:hAnsi="Calibri" w:cs="Calibri"/>
                  <w:color w:val="000000"/>
                </w:rPr>
                <w:t>7967.048</w:t>
              </w:r>
            </w:ins>
          </w:p>
        </w:tc>
        <w:tc>
          <w:tcPr>
            <w:tcW w:w="1078" w:type="dxa"/>
            <w:tcBorders>
              <w:bottom w:val="double" w:sz="4" w:space="0" w:color="auto"/>
            </w:tcBorders>
            <w:shd w:val="clear" w:color="auto" w:fill="auto"/>
            <w:vAlign w:val="bottom"/>
            <w:tcPrChange w:id="3151" w:author="dsloanm" w:date="2017-06-21T13:10:00Z">
              <w:tcPr>
                <w:tcW w:w="1078" w:type="dxa"/>
                <w:tcBorders>
                  <w:bottom w:val="double" w:sz="4" w:space="0" w:color="auto"/>
                </w:tcBorders>
                <w:shd w:val="clear" w:color="auto" w:fill="auto"/>
                <w:vAlign w:val="bottom"/>
              </w:tcPr>
            </w:tcPrChange>
          </w:tcPr>
          <w:p w14:paraId="1084B454" w14:textId="56086C23" w:rsidR="006764B1" w:rsidRDefault="006764B1" w:rsidP="00E11EDE">
            <w:pPr>
              <w:jc w:val="right"/>
              <w:rPr>
                <w:ins w:id="3152" w:author="dsloanm" w:date="2017-06-19T16:28:00Z"/>
                <w:rFonts w:ascii="Calibri" w:hAnsi="Calibri" w:cs="Calibri"/>
                <w:color w:val="000000"/>
              </w:rPr>
            </w:pPr>
            <w:ins w:id="3153" w:author="dsloanm" w:date="2017-06-19T16:50:00Z">
              <w:r>
                <w:rPr>
                  <w:rFonts w:ascii="Calibri" w:hAnsi="Calibri" w:cs="Calibri"/>
                  <w:color w:val="000000"/>
                </w:rPr>
                <w:t>11124.846</w:t>
              </w:r>
            </w:ins>
          </w:p>
        </w:tc>
        <w:tc>
          <w:tcPr>
            <w:tcW w:w="1078" w:type="dxa"/>
            <w:tcBorders>
              <w:bottom w:val="double" w:sz="4" w:space="0" w:color="auto"/>
            </w:tcBorders>
            <w:shd w:val="clear" w:color="auto" w:fill="auto"/>
            <w:vAlign w:val="bottom"/>
            <w:tcPrChange w:id="3154" w:author="dsloanm" w:date="2017-06-21T13:10:00Z">
              <w:tcPr>
                <w:tcW w:w="1078" w:type="dxa"/>
                <w:tcBorders>
                  <w:bottom w:val="double" w:sz="4" w:space="0" w:color="auto"/>
                </w:tcBorders>
                <w:shd w:val="clear" w:color="auto" w:fill="auto"/>
                <w:vAlign w:val="bottom"/>
              </w:tcPr>
            </w:tcPrChange>
          </w:tcPr>
          <w:p w14:paraId="4E06C0A6" w14:textId="1C294CC4" w:rsidR="006764B1" w:rsidRDefault="006764B1" w:rsidP="00E11EDE">
            <w:pPr>
              <w:jc w:val="right"/>
              <w:rPr>
                <w:ins w:id="3155" w:author="dsloanm" w:date="2017-06-19T16:28:00Z"/>
                <w:rFonts w:ascii="Calibri" w:hAnsi="Calibri" w:cs="Calibri"/>
                <w:color w:val="000000"/>
              </w:rPr>
            </w:pPr>
            <w:ins w:id="3156" w:author="dsloanm" w:date="2017-06-19T16:50:00Z">
              <w:r>
                <w:rPr>
                  <w:rFonts w:ascii="Calibri" w:hAnsi="Calibri" w:cs="Calibri"/>
                  <w:color w:val="000000"/>
                </w:rPr>
                <w:t>11116.762</w:t>
              </w:r>
            </w:ins>
          </w:p>
        </w:tc>
        <w:tc>
          <w:tcPr>
            <w:tcW w:w="977" w:type="dxa"/>
            <w:tcBorders>
              <w:bottom w:val="double" w:sz="4" w:space="0" w:color="auto"/>
            </w:tcBorders>
            <w:shd w:val="clear" w:color="auto" w:fill="auto"/>
            <w:vAlign w:val="bottom"/>
            <w:tcPrChange w:id="3157" w:author="dsloanm" w:date="2017-06-21T13:10:00Z">
              <w:tcPr>
                <w:tcW w:w="977" w:type="dxa"/>
                <w:tcBorders>
                  <w:bottom w:val="double" w:sz="4" w:space="0" w:color="auto"/>
                </w:tcBorders>
                <w:shd w:val="clear" w:color="auto" w:fill="auto"/>
                <w:vAlign w:val="bottom"/>
              </w:tcPr>
            </w:tcPrChange>
          </w:tcPr>
          <w:p w14:paraId="74197ABE" w14:textId="7772AAB4" w:rsidR="006764B1" w:rsidRDefault="006764B1" w:rsidP="00E11EDE">
            <w:pPr>
              <w:jc w:val="right"/>
              <w:rPr>
                <w:ins w:id="3158" w:author="dsloanm" w:date="2017-06-19T16:28:00Z"/>
                <w:rFonts w:ascii="Calibri" w:hAnsi="Calibri" w:cs="Calibri"/>
                <w:color w:val="000000"/>
              </w:rPr>
            </w:pPr>
            <w:ins w:id="3159" w:author="dsloanm" w:date="2017-06-19T16:50:00Z">
              <w:r>
                <w:rPr>
                  <w:rFonts w:ascii="Calibri" w:hAnsi="Calibri" w:cs="Calibri"/>
                  <w:color w:val="000000"/>
                </w:rPr>
                <w:t>6727.335</w:t>
              </w:r>
            </w:ins>
          </w:p>
        </w:tc>
      </w:tr>
    </w:tbl>
    <w:p w14:paraId="518149FF" w14:textId="591E7018" w:rsidR="00FB46E4" w:rsidRPr="005222EB" w:rsidRDefault="00FB46E4" w:rsidP="00FB46E4">
      <w:pPr>
        <w:pStyle w:val="Caption"/>
        <w:jc w:val="center"/>
        <w:rPr>
          <w:ins w:id="3160" w:author="dsloanm" w:date="2017-06-19T16:27:00Z"/>
        </w:rPr>
      </w:pPr>
      <w:ins w:id="3161" w:author="dsloanm" w:date="2017-06-19T16:27:00Z">
        <w:r>
          <w:t xml:space="preserve">Table </w:t>
        </w:r>
        <w:r>
          <w:fldChar w:fldCharType="begin"/>
        </w:r>
        <w:r>
          <w:instrText xml:space="preserve"> SEQ Table \* ARABIC </w:instrText>
        </w:r>
        <w:r>
          <w:fldChar w:fldCharType="separate"/>
        </w:r>
      </w:ins>
      <w:ins w:id="3162" w:author="dsloanm" w:date="2017-06-21T13:47:00Z">
        <w:r w:rsidR="00E5516B">
          <w:rPr>
            <w:noProof/>
          </w:rPr>
          <w:t>16</w:t>
        </w:r>
      </w:ins>
      <w:ins w:id="3163" w:author="dsloanm" w:date="2017-06-19T16:27:00Z">
        <w:r>
          <w:rPr>
            <w:noProof/>
          </w:rPr>
          <w:fldChar w:fldCharType="end"/>
        </w:r>
        <w:r>
          <w:t>.</w:t>
        </w:r>
        <w:r w:rsidRPr="001004E0">
          <w:t xml:space="preserve"> </w:t>
        </w:r>
        <w:r w:rsidR="00EF6905">
          <w:t>COSMA6 stripe counts 1</w:t>
        </w:r>
      </w:ins>
      <w:ins w:id="3164" w:author="dsloanm" w:date="2017-06-21T13:12:00Z">
        <w:r w:rsidR="006764B1">
          <w:t>20</w:t>
        </w:r>
      </w:ins>
      <w:ins w:id="3165" w:author="dsloanm" w:date="2017-06-19T16:27:00Z">
        <w:r w:rsidR="00EF6905">
          <w:t xml:space="preserve"> to 10. Raw data.</w:t>
        </w:r>
      </w:ins>
    </w:p>
    <w:p w14:paraId="6FB779F8" w14:textId="4963A001" w:rsidR="004B33D9" w:rsidRDefault="004B33D9">
      <w:pPr>
        <w:rPr>
          <w:ins w:id="3166" w:author="dsloanm" w:date="2017-06-19T15:34:00Z"/>
        </w:rPr>
        <w:pPrChange w:id="3167" w:author="dsloanm" w:date="2017-06-19T15:34:00Z">
          <w:pPr>
            <w:jc w:val="both"/>
          </w:pPr>
        </w:pPrChange>
      </w:pPr>
    </w:p>
    <w:p w14:paraId="0DFE2BE5" w14:textId="77777777" w:rsidR="004B33D9" w:rsidRPr="004B33D9" w:rsidRDefault="004B33D9">
      <w:pPr>
        <w:rPr>
          <w:ins w:id="3168" w:author="dsloanm" w:date="2017-06-19T15:22:00Z"/>
        </w:rPr>
        <w:pPrChange w:id="3169" w:author="dsloanm" w:date="2017-06-19T15:34:00Z">
          <w:pPr>
            <w:jc w:val="both"/>
          </w:pPr>
        </w:pPrChange>
      </w:pPr>
    </w:p>
    <w:tbl>
      <w:tblPr>
        <w:tblW w:w="0" w:type="auto"/>
        <w:tblInd w:w="702" w:type="dxa"/>
        <w:tblLayout w:type="fixed"/>
        <w:tblLook w:val="04A0" w:firstRow="1" w:lastRow="0" w:firstColumn="1" w:lastColumn="0" w:noHBand="0" w:noVBand="1"/>
        <w:tblPrChange w:id="3170" w:author="dsloanm" w:date="2017-06-21T13:11:00Z">
          <w:tblPr>
            <w:tblW w:w="10302" w:type="dxa"/>
            <w:tblInd w:w="-1402" w:type="dxa"/>
            <w:tblLayout w:type="fixed"/>
            <w:tblLook w:val="04A0" w:firstRow="1" w:lastRow="0" w:firstColumn="1" w:lastColumn="0" w:noHBand="0" w:noVBand="1"/>
          </w:tblPr>
        </w:tblPrChange>
      </w:tblPr>
      <w:tblGrid>
        <w:gridCol w:w="927"/>
        <w:gridCol w:w="1106"/>
        <w:gridCol w:w="977"/>
        <w:gridCol w:w="977"/>
        <w:gridCol w:w="977"/>
        <w:gridCol w:w="977"/>
        <w:gridCol w:w="977"/>
        <w:tblGridChange w:id="3171">
          <w:tblGrid>
            <w:gridCol w:w="809"/>
            <w:gridCol w:w="724"/>
            <w:gridCol w:w="852"/>
            <w:gridCol w:w="852"/>
            <w:gridCol w:w="852"/>
            <w:gridCol w:w="852"/>
            <w:gridCol w:w="852"/>
            <w:gridCol w:w="249"/>
          </w:tblGrid>
        </w:tblGridChange>
      </w:tblGrid>
      <w:tr w:rsidR="006764B1" w:rsidRPr="00D91812" w14:paraId="239AED58" w14:textId="77777777" w:rsidTr="006764B1">
        <w:trPr>
          <w:cantSplit/>
          <w:trHeight w:val="215"/>
          <w:ins w:id="3172" w:author="dsloanm" w:date="2017-06-21T13:07:00Z"/>
          <w:trPrChange w:id="3173" w:author="dsloanm" w:date="2017-06-21T13:11:00Z">
            <w:trPr>
              <w:trHeight w:val="215"/>
            </w:trPr>
          </w:trPrChange>
        </w:trPr>
        <w:tc>
          <w:tcPr>
            <w:tcW w:w="6918" w:type="dxa"/>
            <w:gridSpan w:val="7"/>
            <w:tcBorders>
              <w:top w:val="double" w:sz="4" w:space="0" w:color="auto"/>
            </w:tcBorders>
            <w:shd w:val="clear" w:color="auto" w:fill="auto"/>
            <w:tcPrChange w:id="3174" w:author="dsloanm" w:date="2017-06-21T13:11:00Z">
              <w:tcPr>
                <w:tcW w:w="6042" w:type="dxa"/>
                <w:gridSpan w:val="8"/>
                <w:tcBorders>
                  <w:top w:val="double" w:sz="4" w:space="0" w:color="auto"/>
                </w:tcBorders>
                <w:shd w:val="clear" w:color="auto" w:fill="auto"/>
              </w:tcPr>
            </w:tcPrChange>
          </w:tcPr>
          <w:p w14:paraId="2202752B" w14:textId="77777777" w:rsidR="006764B1" w:rsidRPr="00BE7A59" w:rsidRDefault="006764B1" w:rsidP="00953E9B">
            <w:pPr>
              <w:jc w:val="center"/>
              <w:rPr>
                <w:ins w:id="3175" w:author="dsloanm" w:date="2017-06-21T13:07:00Z"/>
                <w:lang w:val="en-US"/>
              </w:rPr>
            </w:pPr>
            <w:ins w:id="3176" w:author="dsloanm" w:date="2017-06-21T13:07:00Z">
              <w:r>
                <w:rPr>
                  <w:b/>
                  <w:lang w:val="en-US"/>
                </w:rPr>
                <w:t xml:space="preserve">Max </w:t>
              </w:r>
              <w:r w:rsidRPr="00BE7A59">
                <w:rPr>
                  <w:b/>
                  <w:lang w:val="en-US"/>
                </w:rPr>
                <w:t>Write Bandwidth (MiB/s)</w:t>
              </w:r>
            </w:ins>
          </w:p>
        </w:tc>
      </w:tr>
      <w:tr w:rsidR="006764B1" w:rsidRPr="00D91812" w14:paraId="0047AC72" w14:textId="77777777" w:rsidTr="006764B1">
        <w:trPr>
          <w:cantSplit/>
          <w:trHeight w:val="80"/>
          <w:ins w:id="3177" w:author="dsloanm" w:date="2017-06-21T13:07:00Z"/>
          <w:trPrChange w:id="3178" w:author="dsloanm" w:date="2017-06-21T13:11:00Z">
            <w:trPr>
              <w:gridAfter w:val="0"/>
              <w:trHeight w:val="80"/>
            </w:trPr>
          </w:trPrChange>
        </w:trPr>
        <w:tc>
          <w:tcPr>
            <w:tcW w:w="927" w:type="dxa"/>
            <w:tcBorders>
              <w:bottom w:val="single" w:sz="4" w:space="0" w:color="auto"/>
            </w:tcBorders>
            <w:shd w:val="clear" w:color="auto" w:fill="auto"/>
            <w:tcPrChange w:id="3179" w:author="dsloanm" w:date="2017-06-21T13:11:00Z">
              <w:tcPr>
                <w:tcW w:w="927" w:type="dxa"/>
                <w:tcBorders>
                  <w:bottom w:val="single" w:sz="4" w:space="0" w:color="auto"/>
                </w:tcBorders>
                <w:shd w:val="clear" w:color="auto" w:fill="auto"/>
              </w:tcPr>
            </w:tcPrChange>
          </w:tcPr>
          <w:p w14:paraId="09901553" w14:textId="77777777" w:rsidR="006764B1" w:rsidRPr="00BE7A59" w:rsidRDefault="006764B1" w:rsidP="00953E9B">
            <w:pPr>
              <w:jc w:val="right"/>
              <w:rPr>
                <w:ins w:id="3180" w:author="dsloanm" w:date="2017-06-21T13:07:00Z"/>
                <w:lang w:val="en-US"/>
              </w:rPr>
            </w:pPr>
            <w:ins w:id="3181" w:author="dsloanm" w:date="2017-06-21T13:07:00Z">
              <w:r w:rsidRPr="00BE7A59">
                <w:rPr>
                  <w:b/>
                  <w:lang w:val="en-US"/>
                </w:rPr>
                <w:lastRenderedPageBreak/>
                <w:t>Writers</w:t>
              </w:r>
            </w:ins>
          </w:p>
        </w:tc>
        <w:tc>
          <w:tcPr>
            <w:tcW w:w="1106" w:type="dxa"/>
            <w:tcBorders>
              <w:bottom w:val="single" w:sz="4" w:space="0" w:color="auto"/>
            </w:tcBorders>
            <w:tcPrChange w:id="3182" w:author="dsloanm" w:date="2017-06-21T13:11:00Z">
              <w:tcPr>
                <w:tcW w:w="825" w:type="dxa"/>
                <w:tcBorders>
                  <w:bottom w:val="single" w:sz="4" w:space="0" w:color="auto"/>
                </w:tcBorders>
              </w:tcPr>
            </w:tcPrChange>
          </w:tcPr>
          <w:p w14:paraId="778EC826" w14:textId="77777777" w:rsidR="006764B1" w:rsidRDefault="006764B1" w:rsidP="00953E9B">
            <w:pPr>
              <w:jc w:val="right"/>
              <w:rPr>
                <w:ins w:id="3183" w:author="dsloanm" w:date="2017-06-21T13:07:00Z"/>
                <w:b/>
                <w:lang w:val="en-US"/>
              </w:rPr>
            </w:pPr>
            <w:ins w:id="3184" w:author="dsloanm" w:date="2017-06-21T13:07:00Z">
              <w:r>
                <w:rPr>
                  <w:b/>
                  <w:lang w:val="en-US"/>
                </w:rPr>
                <w:t>Total MiB</w:t>
              </w:r>
            </w:ins>
          </w:p>
        </w:tc>
        <w:tc>
          <w:tcPr>
            <w:tcW w:w="977" w:type="dxa"/>
            <w:tcBorders>
              <w:bottom w:val="single" w:sz="4" w:space="0" w:color="auto"/>
            </w:tcBorders>
            <w:vAlign w:val="bottom"/>
            <w:tcPrChange w:id="3185" w:author="dsloanm" w:date="2017-06-21T13:11:00Z">
              <w:tcPr>
                <w:tcW w:w="977" w:type="dxa"/>
                <w:tcBorders>
                  <w:bottom w:val="single" w:sz="4" w:space="0" w:color="auto"/>
                </w:tcBorders>
                <w:vAlign w:val="bottom"/>
              </w:tcPr>
            </w:tcPrChange>
          </w:tcPr>
          <w:p w14:paraId="53F3DCB9" w14:textId="77777777" w:rsidR="006764B1" w:rsidRDefault="006764B1" w:rsidP="00953E9B">
            <w:pPr>
              <w:jc w:val="right"/>
              <w:rPr>
                <w:ins w:id="3186" w:author="dsloanm" w:date="2017-06-21T13:09:00Z"/>
                <w:rFonts w:cs="Calibri"/>
                <w:b/>
                <w:bCs/>
                <w:color w:val="000000"/>
              </w:rPr>
            </w:pPr>
            <w:ins w:id="3187" w:author="dsloanm" w:date="2017-06-21T13:09:00Z">
              <w:r>
                <w:rPr>
                  <w:rFonts w:cs="Calibri"/>
                  <w:b/>
                  <w:bCs/>
                  <w:color w:val="000000"/>
                </w:rPr>
                <w:t>Striping</w:t>
              </w:r>
            </w:ins>
          </w:p>
          <w:p w14:paraId="6B9F0A77" w14:textId="0F3734DE" w:rsidR="006764B1" w:rsidRDefault="006764B1" w:rsidP="00953E9B">
            <w:pPr>
              <w:jc w:val="right"/>
              <w:rPr>
                <w:ins w:id="3188" w:author="dsloanm" w:date="2017-06-21T13:07:00Z"/>
                <w:rFonts w:cs="Calibri"/>
                <w:b/>
                <w:bCs/>
                <w:color w:val="000000"/>
              </w:rPr>
            </w:pPr>
            <w:ins w:id="3189" w:author="dsloanm" w:date="2017-06-21T13:07:00Z">
              <w:r>
                <w:rPr>
                  <w:rFonts w:cs="Calibri"/>
                  <w:b/>
                  <w:bCs/>
                  <w:color w:val="000000"/>
                </w:rPr>
                <w:t>8</w:t>
              </w:r>
            </w:ins>
          </w:p>
        </w:tc>
        <w:tc>
          <w:tcPr>
            <w:tcW w:w="977" w:type="dxa"/>
            <w:tcBorders>
              <w:bottom w:val="single" w:sz="4" w:space="0" w:color="auto"/>
            </w:tcBorders>
            <w:vAlign w:val="bottom"/>
            <w:tcPrChange w:id="3190" w:author="dsloanm" w:date="2017-06-21T13:11:00Z">
              <w:tcPr>
                <w:tcW w:w="977" w:type="dxa"/>
                <w:tcBorders>
                  <w:bottom w:val="single" w:sz="4" w:space="0" w:color="auto"/>
                </w:tcBorders>
                <w:vAlign w:val="bottom"/>
              </w:tcPr>
            </w:tcPrChange>
          </w:tcPr>
          <w:p w14:paraId="4F6169CC" w14:textId="77777777" w:rsidR="006764B1" w:rsidRDefault="006764B1" w:rsidP="00953E9B">
            <w:pPr>
              <w:jc w:val="right"/>
              <w:rPr>
                <w:ins w:id="3191" w:author="dsloanm" w:date="2017-06-21T13:07:00Z"/>
                <w:rFonts w:cs="Calibri"/>
                <w:b/>
                <w:bCs/>
                <w:color w:val="000000"/>
              </w:rPr>
            </w:pPr>
            <w:ins w:id="3192" w:author="dsloanm" w:date="2017-06-21T13:07:00Z">
              <w:r>
                <w:rPr>
                  <w:rFonts w:cs="Calibri"/>
                  <w:b/>
                  <w:bCs/>
                  <w:color w:val="000000"/>
                </w:rPr>
                <w:t>6</w:t>
              </w:r>
            </w:ins>
          </w:p>
        </w:tc>
        <w:tc>
          <w:tcPr>
            <w:tcW w:w="977" w:type="dxa"/>
            <w:tcBorders>
              <w:bottom w:val="single" w:sz="4" w:space="0" w:color="auto"/>
            </w:tcBorders>
            <w:vAlign w:val="bottom"/>
            <w:tcPrChange w:id="3193" w:author="dsloanm" w:date="2017-06-21T13:11:00Z">
              <w:tcPr>
                <w:tcW w:w="977" w:type="dxa"/>
                <w:tcBorders>
                  <w:bottom w:val="single" w:sz="4" w:space="0" w:color="auto"/>
                </w:tcBorders>
                <w:vAlign w:val="bottom"/>
              </w:tcPr>
            </w:tcPrChange>
          </w:tcPr>
          <w:p w14:paraId="6724869B" w14:textId="77777777" w:rsidR="006764B1" w:rsidRDefault="006764B1" w:rsidP="00953E9B">
            <w:pPr>
              <w:jc w:val="right"/>
              <w:rPr>
                <w:ins w:id="3194" w:author="dsloanm" w:date="2017-06-21T13:07:00Z"/>
                <w:rFonts w:cs="Calibri"/>
                <w:b/>
                <w:bCs/>
                <w:color w:val="000000"/>
              </w:rPr>
            </w:pPr>
            <w:ins w:id="3195" w:author="dsloanm" w:date="2017-06-21T13:07:00Z">
              <w:r>
                <w:rPr>
                  <w:rFonts w:cs="Calibri"/>
                  <w:b/>
                  <w:bCs/>
                  <w:color w:val="000000"/>
                </w:rPr>
                <w:t>4</w:t>
              </w:r>
            </w:ins>
          </w:p>
        </w:tc>
        <w:tc>
          <w:tcPr>
            <w:tcW w:w="977" w:type="dxa"/>
            <w:tcBorders>
              <w:bottom w:val="single" w:sz="4" w:space="0" w:color="auto"/>
            </w:tcBorders>
            <w:vAlign w:val="bottom"/>
            <w:tcPrChange w:id="3196" w:author="dsloanm" w:date="2017-06-21T13:11:00Z">
              <w:tcPr>
                <w:tcW w:w="977" w:type="dxa"/>
                <w:tcBorders>
                  <w:bottom w:val="single" w:sz="4" w:space="0" w:color="auto"/>
                </w:tcBorders>
                <w:vAlign w:val="bottom"/>
              </w:tcPr>
            </w:tcPrChange>
          </w:tcPr>
          <w:p w14:paraId="7F4CDDCB" w14:textId="77777777" w:rsidR="006764B1" w:rsidRDefault="006764B1" w:rsidP="00953E9B">
            <w:pPr>
              <w:jc w:val="right"/>
              <w:rPr>
                <w:ins w:id="3197" w:author="dsloanm" w:date="2017-06-21T13:07:00Z"/>
                <w:rFonts w:cs="Calibri"/>
                <w:b/>
                <w:bCs/>
                <w:color w:val="000000"/>
              </w:rPr>
            </w:pPr>
            <w:ins w:id="3198" w:author="dsloanm" w:date="2017-06-21T13:07:00Z">
              <w:r>
                <w:rPr>
                  <w:rFonts w:cs="Calibri"/>
                  <w:b/>
                  <w:bCs/>
                  <w:color w:val="000000"/>
                </w:rPr>
                <w:t>2</w:t>
              </w:r>
            </w:ins>
          </w:p>
        </w:tc>
        <w:tc>
          <w:tcPr>
            <w:tcW w:w="977" w:type="dxa"/>
            <w:tcBorders>
              <w:bottom w:val="single" w:sz="4" w:space="0" w:color="auto"/>
              <w:right w:val="nil"/>
            </w:tcBorders>
            <w:vAlign w:val="bottom"/>
            <w:tcPrChange w:id="3199" w:author="dsloanm" w:date="2017-06-21T13:11:00Z">
              <w:tcPr>
                <w:tcW w:w="977" w:type="dxa"/>
                <w:tcBorders>
                  <w:bottom w:val="single" w:sz="4" w:space="0" w:color="auto"/>
                  <w:right w:val="nil"/>
                </w:tcBorders>
                <w:vAlign w:val="bottom"/>
              </w:tcPr>
            </w:tcPrChange>
          </w:tcPr>
          <w:p w14:paraId="42E5ADC1" w14:textId="77777777" w:rsidR="006764B1" w:rsidRDefault="006764B1" w:rsidP="00953E9B">
            <w:pPr>
              <w:jc w:val="right"/>
              <w:rPr>
                <w:ins w:id="3200" w:author="dsloanm" w:date="2017-06-21T13:07:00Z"/>
                <w:rFonts w:cs="Calibri"/>
                <w:b/>
                <w:bCs/>
                <w:color w:val="000000"/>
              </w:rPr>
            </w:pPr>
            <w:ins w:id="3201" w:author="dsloanm" w:date="2017-06-21T13:07:00Z">
              <w:r>
                <w:rPr>
                  <w:rFonts w:cs="Calibri"/>
                  <w:b/>
                  <w:bCs/>
                  <w:color w:val="000000"/>
                </w:rPr>
                <w:t>1</w:t>
              </w:r>
            </w:ins>
          </w:p>
        </w:tc>
      </w:tr>
      <w:tr w:rsidR="006764B1" w:rsidRPr="00D91812" w14:paraId="1D63E21B" w14:textId="77777777" w:rsidTr="006764B1">
        <w:trPr>
          <w:cantSplit/>
          <w:trHeight w:val="215"/>
          <w:ins w:id="3202" w:author="dsloanm" w:date="2017-06-21T13:07:00Z"/>
          <w:trPrChange w:id="3203" w:author="dsloanm" w:date="2017-06-21T13:11:00Z">
            <w:trPr>
              <w:gridAfter w:val="0"/>
              <w:trHeight w:val="215"/>
            </w:trPr>
          </w:trPrChange>
        </w:trPr>
        <w:tc>
          <w:tcPr>
            <w:tcW w:w="927" w:type="dxa"/>
            <w:tcBorders>
              <w:top w:val="single" w:sz="4" w:space="0" w:color="auto"/>
            </w:tcBorders>
            <w:shd w:val="clear" w:color="auto" w:fill="auto"/>
            <w:vAlign w:val="bottom"/>
            <w:tcPrChange w:id="3204" w:author="dsloanm" w:date="2017-06-21T13:11:00Z">
              <w:tcPr>
                <w:tcW w:w="927" w:type="dxa"/>
                <w:tcBorders>
                  <w:top w:val="single" w:sz="4" w:space="0" w:color="auto"/>
                </w:tcBorders>
                <w:shd w:val="clear" w:color="auto" w:fill="auto"/>
                <w:vAlign w:val="bottom"/>
              </w:tcPr>
            </w:tcPrChange>
          </w:tcPr>
          <w:p w14:paraId="58AF3108" w14:textId="77777777" w:rsidR="006764B1" w:rsidRPr="00951EF6" w:rsidRDefault="006764B1" w:rsidP="00953E9B">
            <w:pPr>
              <w:jc w:val="right"/>
              <w:rPr>
                <w:ins w:id="3205" w:author="dsloanm" w:date="2017-06-21T13:07:00Z"/>
              </w:rPr>
            </w:pPr>
            <w:ins w:id="3206" w:author="dsloanm" w:date="2017-06-21T13:07:00Z">
              <w:r>
                <w:rPr>
                  <w:rFonts w:ascii="Calibri" w:hAnsi="Calibri" w:cs="Calibri"/>
                  <w:color w:val="000000"/>
                </w:rPr>
                <w:t>16</w:t>
              </w:r>
            </w:ins>
          </w:p>
        </w:tc>
        <w:tc>
          <w:tcPr>
            <w:tcW w:w="1106" w:type="dxa"/>
            <w:tcBorders>
              <w:top w:val="single" w:sz="4" w:space="0" w:color="auto"/>
            </w:tcBorders>
            <w:vAlign w:val="bottom"/>
            <w:tcPrChange w:id="3207" w:author="dsloanm" w:date="2017-06-21T13:11:00Z">
              <w:tcPr>
                <w:tcW w:w="825" w:type="dxa"/>
                <w:tcBorders>
                  <w:top w:val="single" w:sz="4" w:space="0" w:color="auto"/>
                </w:tcBorders>
                <w:vAlign w:val="bottom"/>
              </w:tcPr>
            </w:tcPrChange>
          </w:tcPr>
          <w:p w14:paraId="53F8F2C6" w14:textId="77777777" w:rsidR="006764B1" w:rsidRDefault="006764B1" w:rsidP="00953E9B">
            <w:pPr>
              <w:jc w:val="right"/>
              <w:rPr>
                <w:ins w:id="3208" w:author="dsloanm" w:date="2017-06-21T13:07:00Z"/>
                <w:rFonts w:ascii="Calibri" w:hAnsi="Calibri" w:cs="Calibri"/>
                <w:color w:val="000000"/>
              </w:rPr>
            </w:pPr>
            <w:ins w:id="3209" w:author="dsloanm" w:date="2017-06-21T13:07:00Z">
              <w:r>
                <w:rPr>
                  <w:rFonts w:ascii="Calibri" w:hAnsi="Calibri" w:cs="Calibri"/>
                  <w:color w:val="000000"/>
                </w:rPr>
                <w:t>3072</w:t>
              </w:r>
            </w:ins>
          </w:p>
        </w:tc>
        <w:tc>
          <w:tcPr>
            <w:tcW w:w="977" w:type="dxa"/>
            <w:tcBorders>
              <w:top w:val="single" w:sz="4" w:space="0" w:color="auto"/>
            </w:tcBorders>
            <w:vAlign w:val="bottom"/>
            <w:tcPrChange w:id="3210" w:author="dsloanm" w:date="2017-06-21T13:11:00Z">
              <w:tcPr>
                <w:tcW w:w="977" w:type="dxa"/>
                <w:tcBorders>
                  <w:top w:val="single" w:sz="4" w:space="0" w:color="auto"/>
                </w:tcBorders>
                <w:vAlign w:val="bottom"/>
              </w:tcPr>
            </w:tcPrChange>
          </w:tcPr>
          <w:p w14:paraId="460B5D86" w14:textId="77777777" w:rsidR="006764B1" w:rsidRPr="00951EF6" w:rsidRDefault="006764B1" w:rsidP="00953E9B">
            <w:pPr>
              <w:jc w:val="right"/>
              <w:rPr>
                <w:ins w:id="3211" w:author="dsloanm" w:date="2017-06-21T13:07:00Z"/>
              </w:rPr>
            </w:pPr>
          </w:p>
        </w:tc>
        <w:tc>
          <w:tcPr>
            <w:tcW w:w="977" w:type="dxa"/>
            <w:tcBorders>
              <w:top w:val="single" w:sz="4" w:space="0" w:color="auto"/>
            </w:tcBorders>
            <w:vAlign w:val="bottom"/>
            <w:tcPrChange w:id="3212" w:author="dsloanm" w:date="2017-06-21T13:11:00Z">
              <w:tcPr>
                <w:tcW w:w="977" w:type="dxa"/>
                <w:tcBorders>
                  <w:top w:val="single" w:sz="4" w:space="0" w:color="auto"/>
                </w:tcBorders>
                <w:vAlign w:val="bottom"/>
              </w:tcPr>
            </w:tcPrChange>
          </w:tcPr>
          <w:p w14:paraId="3D0FB50C" w14:textId="77777777" w:rsidR="006764B1" w:rsidRPr="00951EF6" w:rsidRDefault="006764B1" w:rsidP="00953E9B">
            <w:pPr>
              <w:jc w:val="right"/>
              <w:rPr>
                <w:ins w:id="3213" w:author="dsloanm" w:date="2017-06-21T13:07:00Z"/>
              </w:rPr>
            </w:pPr>
          </w:p>
        </w:tc>
        <w:tc>
          <w:tcPr>
            <w:tcW w:w="977" w:type="dxa"/>
            <w:tcBorders>
              <w:top w:val="single" w:sz="4" w:space="0" w:color="auto"/>
            </w:tcBorders>
            <w:vAlign w:val="bottom"/>
            <w:tcPrChange w:id="3214" w:author="dsloanm" w:date="2017-06-21T13:11:00Z">
              <w:tcPr>
                <w:tcW w:w="977" w:type="dxa"/>
                <w:tcBorders>
                  <w:top w:val="single" w:sz="4" w:space="0" w:color="auto"/>
                </w:tcBorders>
                <w:vAlign w:val="bottom"/>
              </w:tcPr>
            </w:tcPrChange>
          </w:tcPr>
          <w:p w14:paraId="1EA15F42" w14:textId="77777777" w:rsidR="006764B1" w:rsidRPr="00951EF6" w:rsidRDefault="006764B1" w:rsidP="00953E9B">
            <w:pPr>
              <w:jc w:val="right"/>
              <w:rPr>
                <w:ins w:id="3215" w:author="dsloanm" w:date="2017-06-21T13:07:00Z"/>
              </w:rPr>
            </w:pPr>
          </w:p>
        </w:tc>
        <w:tc>
          <w:tcPr>
            <w:tcW w:w="977" w:type="dxa"/>
            <w:tcBorders>
              <w:top w:val="single" w:sz="4" w:space="0" w:color="auto"/>
            </w:tcBorders>
            <w:vAlign w:val="bottom"/>
            <w:tcPrChange w:id="3216" w:author="dsloanm" w:date="2017-06-21T13:11:00Z">
              <w:tcPr>
                <w:tcW w:w="977" w:type="dxa"/>
                <w:tcBorders>
                  <w:top w:val="single" w:sz="4" w:space="0" w:color="auto"/>
                </w:tcBorders>
                <w:vAlign w:val="bottom"/>
              </w:tcPr>
            </w:tcPrChange>
          </w:tcPr>
          <w:p w14:paraId="2FD02EE9" w14:textId="77777777" w:rsidR="006764B1" w:rsidRPr="00951EF6" w:rsidRDefault="006764B1" w:rsidP="00953E9B">
            <w:pPr>
              <w:jc w:val="right"/>
              <w:rPr>
                <w:ins w:id="3217" w:author="dsloanm" w:date="2017-06-21T13:07:00Z"/>
              </w:rPr>
            </w:pPr>
          </w:p>
        </w:tc>
        <w:tc>
          <w:tcPr>
            <w:tcW w:w="977" w:type="dxa"/>
            <w:tcBorders>
              <w:top w:val="single" w:sz="4" w:space="0" w:color="auto"/>
            </w:tcBorders>
            <w:vAlign w:val="bottom"/>
            <w:tcPrChange w:id="3218" w:author="dsloanm" w:date="2017-06-21T13:11:00Z">
              <w:tcPr>
                <w:tcW w:w="977" w:type="dxa"/>
                <w:tcBorders>
                  <w:top w:val="single" w:sz="4" w:space="0" w:color="auto"/>
                </w:tcBorders>
                <w:vAlign w:val="bottom"/>
              </w:tcPr>
            </w:tcPrChange>
          </w:tcPr>
          <w:p w14:paraId="60A46281" w14:textId="77777777" w:rsidR="006764B1" w:rsidRPr="00951EF6" w:rsidRDefault="006764B1" w:rsidP="00953E9B">
            <w:pPr>
              <w:jc w:val="right"/>
              <w:rPr>
                <w:ins w:id="3219" w:author="dsloanm" w:date="2017-06-21T13:07:00Z"/>
              </w:rPr>
            </w:pPr>
            <w:ins w:id="3220" w:author="dsloanm" w:date="2017-06-21T13:07:00Z">
              <w:r>
                <w:rPr>
                  <w:rFonts w:ascii="Calibri" w:hAnsi="Calibri" w:cs="Calibri"/>
                  <w:color w:val="000000"/>
                </w:rPr>
                <w:t>625.527</w:t>
              </w:r>
            </w:ins>
          </w:p>
        </w:tc>
      </w:tr>
      <w:tr w:rsidR="006764B1" w:rsidRPr="00D91812" w14:paraId="55C86032" w14:textId="77777777" w:rsidTr="006764B1">
        <w:trPr>
          <w:cantSplit/>
          <w:trHeight w:val="230"/>
          <w:ins w:id="3221" w:author="dsloanm" w:date="2017-06-21T13:07:00Z"/>
          <w:trPrChange w:id="3222" w:author="dsloanm" w:date="2017-06-21T13:11:00Z">
            <w:trPr>
              <w:gridAfter w:val="0"/>
              <w:trHeight w:val="230"/>
            </w:trPr>
          </w:trPrChange>
        </w:trPr>
        <w:tc>
          <w:tcPr>
            <w:tcW w:w="927" w:type="dxa"/>
            <w:shd w:val="clear" w:color="auto" w:fill="auto"/>
            <w:vAlign w:val="bottom"/>
            <w:tcPrChange w:id="3223" w:author="dsloanm" w:date="2017-06-21T13:11:00Z">
              <w:tcPr>
                <w:tcW w:w="927" w:type="dxa"/>
                <w:shd w:val="clear" w:color="auto" w:fill="auto"/>
                <w:vAlign w:val="bottom"/>
              </w:tcPr>
            </w:tcPrChange>
          </w:tcPr>
          <w:p w14:paraId="1BE5E739" w14:textId="77777777" w:rsidR="006764B1" w:rsidRPr="00951EF6" w:rsidRDefault="006764B1" w:rsidP="00953E9B">
            <w:pPr>
              <w:jc w:val="right"/>
              <w:rPr>
                <w:ins w:id="3224" w:author="dsloanm" w:date="2017-06-21T13:07:00Z"/>
              </w:rPr>
            </w:pPr>
            <w:ins w:id="3225" w:author="dsloanm" w:date="2017-06-21T13:07:00Z">
              <w:r>
                <w:rPr>
                  <w:rFonts w:ascii="Calibri" w:hAnsi="Calibri" w:cs="Calibri"/>
                  <w:color w:val="000000"/>
                </w:rPr>
                <w:t>32</w:t>
              </w:r>
            </w:ins>
          </w:p>
        </w:tc>
        <w:tc>
          <w:tcPr>
            <w:tcW w:w="1106" w:type="dxa"/>
            <w:vAlign w:val="bottom"/>
            <w:tcPrChange w:id="3226" w:author="dsloanm" w:date="2017-06-21T13:11:00Z">
              <w:tcPr>
                <w:tcW w:w="825" w:type="dxa"/>
                <w:vAlign w:val="bottom"/>
              </w:tcPr>
            </w:tcPrChange>
          </w:tcPr>
          <w:p w14:paraId="5DE43F23" w14:textId="77777777" w:rsidR="006764B1" w:rsidRDefault="006764B1" w:rsidP="00953E9B">
            <w:pPr>
              <w:jc w:val="right"/>
              <w:rPr>
                <w:ins w:id="3227" w:author="dsloanm" w:date="2017-06-21T13:07:00Z"/>
                <w:rFonts w:ascii="Calibri" w:hAnsi="Calibri" w:cs="Calibri"/>
                <w:color w:val="000000"/>
              </w:rPr>
            </w:pPr>
            <w:ins w:id="3228" w:author="dsloanm" w:date="2017-06-21T13:07:00Z">
              <w:r>
                <w:rPr>
                  <w:rFonts w:ascii="Calibri" w:hAnsi="Calibri" w:cs="Calibri"/>
                  <w:color w:val="000000"/>
                </w:rPr>
                <w:t>6144</w:t>
              </w:r>
            </w:ins>
          </w:p>
        </w:tc>
        <w:tc>
          <w:tcPr>
            <w:tcW w:w="977" w:type="dxa"/>
            <w:vAlign w:val="bottom"/>
            <w:tcPrChange w:id="3229" w:author="dsloanm" w:date="2017-06-21T13:11:00Z">
              <w:tcPr>
                <w:tcW w:w="977" w:type="dxa"/>
                <w:vAlign w:val="bottom"/>
              </w:tcPr>
            </w:tcPrChange>
          </w:tcPr>
          <w:p w14:paraId="70BC2B17" w14:textId="77777777" w:rsidR="006764B1" w:rsidRPr="00951EF6" w:rsidRDefault="006764B1" w:rsidP="00953E9B">
            <w:pPr>
              <w:jc w:val="right"/>
              <w:rPr>
                <w:ins w:id="3230" w:author="dsloanm" w:date="2017-06-21T13:07:00Z"/>
              </w:rPr>
            </w:pPr>
            <w:ins w:id="3231" w:author="dsloanm" w:date="2017-06-21T13:07:00Z">
              <w:r>
                <w:rPr>
                  <w:rFonts w:ascii="Calibri" w:hAnsi="Calibri" w:cs="Calibri"/>
                  <w:color w:val="000000"/>
                </w:rPr>
                <w:t>1007.276</w:t>
              </w:r>
            </w:ins>
          </w:p>
        </w:tc>
        <w:tc>
          <w:tcPr>
            <w:tcW w:w="977" w:type="dxa"/>
            <w:vAlign w:val="bottom"/>
            <w:tcPrChange w:id="3232" w:author="dsloanm" w:date="2017-06-21T13:11:00Z">
              <w:tcPr>
                <w:tcW w:w="977" w:type="dxa"/>
                <w:vAlign w:val="bottom"/>
              </w:tcPr>
            </w:tcPrChange>
          </w:tcPr>
          <w:p w14:paraId="7DCDF9BA" w14:textId="77777777" w:rsidR="006764B1" w:rsidRPr="00951EF6" w:rsidRDefault="006764B1" w:rsidP="00953E9B">
            <w:pPr>
              <w:jc w:val="right"/>
              <w:rPr>
                <w:ins w:id="3233" w:author="dsloanm" w:date="2017-06-21T13:07:00Z"/>
              </w:rPr>
            </w:pPr>
            <w:ins w:id="3234" w:author="dsloanm" w:date="2017-06-21T13:07:00Z">
              <w:r>
                <w:rPr>
                  <w:rFonts w:ascii="Calibri" w:hAnsi="Calibri" w:cs="Calibri"/>
                  <w:color w:val="000000"/>
                </w:rPr>
                <w:t>872.608</w:t>
              </w:r>
            </w:ins>
          </w:p>
        </w:tc>
        <w:tc>
          <w:tcPr>
            <w:tcW w:w="977" w:type="dxa"/>
            <w:vAlign w:val="bottom"/>
            <w:tcPrChange w:id="3235" w:author="dsloanm" w:date="2017-06-21T13:11:00Z">
              <w:tcPr>
                <w:tcW w:w="977" w:type="dxa"/>
                <w:vAlign w:val="bottom"/>
              </w:tcPr>
            </w:tcPrChange>
          </w:tcPr>
          <w:p w14:paraId="61F255D2" w14:textId="77777777" w:rsidR="006764B1" w:rsidRPr="00951EF6" w:rsidRDefault="006764B1" w:rsidP="00953E9B">
            <w:pPr>
              <w:jc w:val="right"/>
              <w:rPr>
                <w:ins w:id="3236" w:author="dsloanm" w:date="2017-06-21T13:07:00Z"/>
              </w:rPr>
            </w:pPr>
            <w:ins w:id="3237" w:author="dsloanm" w:date="2017-06-21T13:07:00Z">
              <w:r>
                <w:rPr>
                  <w:rFonts w:ascii="Calibri" w:hAnsi="Calibri" w:cs="Calibri"/>
                  <w:color w:val="000000"/>
                </w:rPr>
                <w:t>1069.117</w:t>
              </w:r>
            </w:ins>
          </w:p>
        </w:tc>
        <w:tc>
          <w:tcPr>
            <w:tcW w:w="977" w:type="dxa"/>
            <w:vAlign w:val="bottom"/>
            <w:tcPrChange w:id="3238" w:author="dsloanm" w:date="2017-06-21T13:11:00Z">
              <w:tcPr>
                <w:tcW w:w="977" w:type="dxa"/>
                <w:vAlign w:val="bottom"/>
              </w:tcPr>
            </w:tcPrChange>
          </w:tcPr>
          <w:p w14:paraId="28D33FDE" w14:textId="77777777" w:rsidR="006764B1" w:rsidRPr="00951EF6" w:rsidRDefault="006764B1" w:rsidP="00953E9B">
            <w:pPr>
              <w:jc w:val="right"/>
              <w:rPr>
                <w:ins w:id="3239" w:author="dsloanm" w:date="2017-06-21T13:07:00Z"/>
              </w:rPr>
            </w:pPr>
            <w:ins w:id="3240" w:author="dsloanm" w:date="2017-06-21T13:07:00Z">
              <w:r>
                <w:rPr>
                  <w:rFonts w:ascii="Calibri" w:hAnsi="Calibri" w:cs="Calibri"/>
                  <w:color w:val="000000"/>
                </w:rPr>
                <w:t>1033.71</w:t>
              </w:r>
            </w:ins>
          </w:p>
        </w:tc>
        <w:tc>
          <w:tcPr>
            <w:tcW w:w="977" w:type="dxa"/>
            <w:vAlign w:val="bottom"/>
            <w:tcPrChange w:id="3241" w:author="dsloanm" w:date="2017-06-21T13:11:00Z">
              <w:tcPr>
                <w:tcW w:w="977" w:type="dxa"/>
                <w:vAlign w:val="bottom"/>
              </w:tcPr>
            </w:tcPrChange>
          </w:tcPr>
          <w:p w14:paraId="4B45F4AD" w14:textId="77777777" w:rsidR="006764B1" w:rsidRPr="00951EF6" w:rsidRDefault="006764B1" w:rsidP="00953E9B">
            <w:pPr>
              <w:jc w:val="right"/>
              <w:rPr>
                <w:ins w:id="3242" w:author="dsloanm" w:date="2017-06-21T13:07:00Z"/>
              </w:rPr>
            </w:pPr>
            <w:ins w:id="3243" w:author="dsloanm" w:date="2017-06-21T13:07:00Z">
              <w:r>
                <w:rPr>
                  <w:rFonts w:ascii="Calibri" w:hAnsi="Calibri" w:cs="Calibri"/>
                  <w:color w:val="000000"/>
                </w:rPr>
                <w:t>1010.187</w:t>
              </w:r>
            </w:ins>
          </w:p>
        </w:tc>
      </w:tr>
      <w:tr w:rsidR="006764B1" w:rsidRPr="00D91812" w14:paraId="586F9F19" w14:textId="77777777" w:rsidTr="006764B1">
        <w:trPr>
          <w:cantSplit/>
          <w:trHeight w:val="215"/>
          <w:ins w:id="3244" w:author="dsloanm" w:date="2017-06-21T13:07:00Z"/>
          <w:trPrChange w:id="3245" w:author="dsloanm" w:date="2017-06-21T13:11:00Z">
            <w:trPr>
              <w:gridAfter w:val="0"/>
              <w:trHeight w:val="215"/>
            </w:trPr>
          </w:trPrChange>
        </w:trPr>
        <w:tc>
          <w:tcPr>
            <w:tcW w:w="927" w:type="dxa"/>
            <w:shd w:val="clear" w:color="auto" w:fill="auto"/>
            <w:vAlign w:val="bottom"/>
            <w:tcPrChange w:id="3246" w:author="dsloanm" w:date="2017-06-21T13:11:00Z">
              <w:tcPr>
                <w:tcW w:w="927" w:type="dxa"/>
                <w:shd w:val="clear" w:color="auto" w:fill="auto"/>
                <w:vAlign w:val="bottom"/>
              </w:tcPr>
            </w:tcPrChange>
          </w:tcPr>
          <w:p w14:paraId="031F45B8" w14:textId="77777777" w:rsidR="006764B1" w:rsidRPr="00951EF6" w:rsidRDefault="006764B1" w:rsidP="00953E9B">
            <w:pPr>
              <w:jc w:val="right"/>
              <w:rPr>
                <w:ins w:id="3247" w:author="dsloanm" w:date="2017-06-21T13:07:00Z"/>
              </w:rPr>
            </w:pPr>
            <w:ins w:id="3248" w:author="dsloanm" w:date="2017-06-21T13:07:00Z">
              <w:r>
                <w:rPr>
                  <w:rFonts w:ascii="Calibri" w:hAnsi="Calibri" w:cs="Calibri"/>
                  <w:color w:val="000000"/>
                </w:rPr>
                <w:t>64</w:t>
              </w:r>
            </w:ins>
          </w:p>
        </w:tc>
        <w:tc>
          <w:tcPr>
            <w:tcW w:w="1106" w:type="dxa"/>
            <w:vAlign w:val="bottom"/>
            <w:tcPrChange w:id="3249" w:author="dsloanm" w:date="2017-06-21T13:11:00Z">
              <w:tcPr>
                <w:tcW w:w="825" w:type="dxa"/>
                <w:vAlign w:val="bottom"/>
              </w:tcPr>
            </w:tcPrChange>
          </w:tcPr>
          <w:p w14:paraId="61C2585E" w14:textId="77777777" w:rsidR="006764B1" w:rsidRDefault="006764B1" w:rsidP="00953E9B">
            <w:pPr>
              <w:jc w:val="right"/>
              <w:rPr>
                <w:ins w:id="3250" w:author="dsloanm" w:date="2017-06-21T13:07:00Z"/>
                <w:rFonts w:ascii="Calibri" w:hAnsi="Calibri" w:cs="Calibri"/>
                <w:color w:val="000000"/>
              </w:rPr>
            </w:pPr>
            <w:ins w:id="3251" w:author="dsloanm" w:date="2017-06-21T13:07:00Z">
              <w:r>
                <w:rPr>
                  <w:rFonts w:ascii="Calibri" w:hAnsi="Calibri" w:cs="Calibri"/>
                  <w:color w:val="000000"/>
                </w:rPr>
                <w:t>12288</w:t>
              </w:r>
            </w:ins>
          </w:p>
        </w:tc>
        <w:tc>
          <w:tcPr>
            <w:tcW w:w="977" w:type="dxa"/>
            <w:vAlign w:val="bottom"/>
            <w:tcPrChange w:id="3252" w:author="dsloanm" w:date="2017-06-21T13:11:00Z">
              <w:tcPr>
                <w:tcW w:w="977" w:type="dxa"/>
                <w:vAlign w:val="bottom"/>
              </w:tcPr>
            </w:tcPrChange>
          </w:tcPr>
          <w:p w14:paraId="08F7982E" w14:textId="77777777" w:rsidR="006764B1" w:rsidRPr="00951EF6" w:rsidRDefault="006764B1" w:rsidP="00953E9B">
            <w:pPr>
              <w:jc w:val="right"/>
              <w:rPr>
                <w:ins w:id="3253" w:author="dsloanm" w:date="2017-06-21T13:07:00Z"/>
              </w:rPr>
            </w:pPr>
            <w:ins w:id="3254" w:author="dsloanm" w:date="2017-06-21T13:07:00Z">
              <w:r>
                <w:rPr>
                  <w:rFonts w:ascii="Calibri" w:hAnsi="Calibri" w:cs="Calibri"/>
                  <w:color w:val="000000"/>
                </w:rPr>
                <w:t>1836.694</w:t>
              </w:r>
            </w:ins>
          </w:p>
        </w:tc>
        <w:tc>
          <w:tcPr>
            <w:tcW w:w="977" w:type="dxa"/>
            <w:vAlign w:val="bottom"/>
            <w:tcPrChange w:id="3255" w:author="dsloanm" w:date="2017-06-21T13:11:00Z">
              <w:tcPr>
                <w:tcW w:w="977" w:type="dxa"/>
                <w:vAlign w:val="bottom"/>
              </w:tcPr>
            </w:tcPrChange>
          </w:tcPr>
          <w:p w14:paraId="1D95E4F2" w14:textId="77777777" w:rsidR="006764B1" w:rsidRPr="00951EF6" w:rsidRDefault="006764B1" w:rsidP="00953E9B">
            <w:pPr>
              <w:jc w:val="right"/>
              <w:rPr>
                <w:ins w:id="3256" w:author="dsloanm" w:date="2017-06-21T13:07:00Z"/>
              </w:rPr>
            </w:pPr>
            <w:ins w:id="3257" w:author="dsloanm" w:date="2017-06-21T13:07:00Z">
              <w:r>
                <w:rPr>
                  <w:rFonts w:ascii="Calibri" w:hAnsi="Calibri" w:cs="Calibri"/>
                  <w:color w:val="000000"/>
                </w:rPr>
                <w:t>1857.192</w:t>
              </w:r>
            </w:ins>
          </w:p>
        </w:tc>
        <w:tc>
          <w:tcPr>
            <w:tcW w:w="977" w:type="dxa"/>
            <w:vAlign w:val="bottom"/>
            <w:tcPrChange w:id="3258" w:author="dsloanm" w:date="2017-06-21T13:11:00Z">
              <w:tcPr>
                <w:tcW w:w="977" w:type="dxa"/>
                <w:vAlign w:val="bottom"/>
              </w:tcPr>
            </w:tcPrChange>
          </w:tcPr>
          <w:p w14:paraId="1A7CCF4A" w14:textId="77777777" w:rsidR="006764B1" w:rsidRPr="00951EF6" w:rsidRDefault="006764B1" w:rsidP="00953E9B">
            <w:pPr>
              <w:jc w:val="right"/>
              <w:rPr>
                <w:ins w:id="3259" w:author="dsloanm" w:date="2017-06-21T13:07:00Z"/>
              </w:rPr>
            </w:pPr>
            <w:ins w:id="3260" w:author="dsloanm" w:date="2017-06-21T13:07:00Z">
              <w:r>
                <w:rPr>
                  <w:rFonts w:ascii="Calibri" w:hAnsi="Calibri" w:cs="Calibri"/>
                  <w:color w:val="000000"/>
                </w:rPr>
                <w:t>1913.629</w:t>
              </w:r>
            </w:ins>
          </w:p>
        </w:tc>
        <w:tc>
          <w:tcPr>
            <w:tcW w:w="977" w:type="dxa"/>
            <w:vAlign w:val="bottom"/>
            <w:tcPrChange w:id="3261" w:author="dsloanm" w:date="2017-06-21T13:11:00Z">
              <w:tcPr>
                <w:tcW w:w="977" w:type="dxa"/>
                <w:vAlign w:val="bottom"/>
              </w:tcPr>
            </w:tcPrChange>
          </w:tcPr>
          <w:p w14:paraId="41290646" w14:textId="77777777" w:rsidR="006764B1" w:rsidRPr="00951EF6" w:rsidRDefault="006764B1" w:rsidP="00953E9B">
            <w:pPr>
              <w:jc w:val="right"/>
              <w:rPr>
                <w:ins w:id="3262" w:author="dsloanm" w:date="2017-06-21T13:07:00Z"/>
              </w:rPr>
            </w:pPr>
            <w:ins w:id="3263" w:author="dsloanm" w:date="2017-06-21T13:07:00Z">
              <w:r>
                <w:rPr>
                  <w:rFonts w:ascii="Calibri" w:hAnsi="Calibri" w:cs="Calibri"/>
                  <w:color w:val="000000"/>
                </w:rPr>
                <w:t>1850.286</w:t>
              </w:r>
            </w:ins>
          </w:p>
        </w:tc>
        <w:tc>
          <w:tcPr>
            <w:tcW w:w="977" w:type="dxa"/>
            <w:vAlign w:val="bottom"/>
            <w:tcPrChange w:id="3264" w:author="dsloanm" w:date="2017-06-21T13:11:00Z">
              <w:tcPr>
                <w:tcW w:w="977" w:type="dxa"/>
                <w:vAlign w:val="bottom"/>
              </w:tcPr>
            </w:tcPrChange>
          </w:tcPr>
          <w:p w14:paraId="5DE294B4" w14:textId="77777777" w:rsidR="006764B1" w:rsidRPr="00951EF6" w:rsidRDefault="006764B1" w:rsidP="00953E9B">
            <w:pPr>
              <w:jc w:val="right"/>
              <w:rPr>
                <w:ins w:id="3265" w:author="dsloanm" w:date="2017-06-21T13:07:00Z"/>
              </w:rPr>
            </w:pPr>
            <w:ins w:id="3266" w:author="dsloanm" w:date="2017-06-21T13:07:00Z">
              <w:r>
                <w:rPr>
                  <w:rFonts w:ascii="Calibri" w:hAnsi="Calibri" w:cs="Calibri"/>
                  <w:color w:val="000000"/>
                </w:rPr>
                <w:t>1012.017</w:t>
              </w:r>
            </w:ins>
          </w:p>
        </w:tc>
      </w:tr>
      <w:tr w:rsidR="006764B1" w:rsidRPr="00D91812" w14:paraId="5C553F22" w14:textId="77777777" w:rsidTr="006764B1">
        <w:trPr>
          <w:cantSplit/>
          <w:trHeight w:val="230"/>
          <w:ins w:id="3267" w:author="dsloanm" w:date="2017-06-21T13:07:00Z"/>
          <w:trPrChange w:id="3268" w:author="dsloanm" w:date="2017-06-21T13:11:00Z">
            <w:trPr>
              <w:gridAfter w:val="0"/>
              <w:trHeight w:val="230"/>
            </w:trPr>
          </w:trPrChange>
        </w:trPr>
        <w:tc>
          <w:tcPr>
            <w:tcW w:w="927" w:type="dxa"/>
            <w:shd w:val="clear" w:color="auto" w:fill="auto"/>
            <w:vAlign w:val="bottom"/>
            <w:tcPrChange w:id="3269" w:author="dsloanm" w:date="2017-06-21T13:11:00Z">
              <w:tcPr>
                <w:tcW w:w="927" w:type="dxa"/>
                <w:shd w:val="clear" w:color="auto" w:fill="auto"/>
                <w:vAlign w:val="bottom"/>
              </w:tcPr>
            </w:tcPrChange>
          </w:tcPr>
          <w:p w14:paraId="4D375687" w14:textId="77777777" w:rsidR="006764B1" w:rsidRPr="00951EF6" w:rsidRDefault="006764B1" w:rsidP="00953E9B">
            <w:pPr>
              <w:jc w:val="right"/>
              <w:rPr>
                <w:ins w:id="3270" w:author="dsloanm" w:date="2017-06-21T13:07:00Z"/>
              </w:rPr>
            </w:pPr>
            <w:ins w:id="3271" w:author="dsloanm" w:date="2017-06-21T13:07:00Z">
              <w:r>
                <w:rPr>
                  <w:rFonts w:ascii="Calibri" w:hAnsi="Calibri" w:cs="Calibri"/>
                  <w:color w:val="000000"/>
                </w:rPr>
                <w:t>128</w:t>
              </w:r>
            </w:ins>
          </w:p>
        </w:tc>
        <w:tc>
          <w:tcPr>
            <w:tcW w:w="1106" w:type="dxa"/>
            <w:vAlign w:val="bottom"/>
            <w:tcPrChange w:id="3272" w:author="dsloanm" w:date="2017-06-21T13:11:00Z">
              <w:tcPr>
                <w:tcW w:w="825" w:type="dxa"/>
                <w:vAlign w:val="bottom"/>
              </w:tcPr>
            </w:tcPrChange>
          </w:tcPr>
          <w:p w14:paraId="5EFF47B7" w14:textId="77777777" w:rsidR="006764B1" w:rsidRDefault="006764B1" w:rsidP="00953E9B">
            <w:pPr>
              <w:jc w:val="right"/>
              <w:rPr>
                <w:ins w:id="3273" w:author="dsloanm" w:date="2017-06-21T13:07:00Z"/>
                <w:rFonts w:ascii="Calibri" w:hAnsi="Calibri" w:cs="Calibri"/>
                <w:color w:val="000000"/>
              </w:rPr>
            </w:pPr>
            <w:ins w:id="3274" w:author="dsloanm" w:date="2017-06-21T13:07:00Z">
              <w:r>
                <w:rPr>
                  <w:rFonts w:ascii="Calibri" w:hAnsi="Calibri" w:cs="Calibri"/>
                  <w:color w:val="000000"/>
                </w:rPr>
                <w:t>24576</w:t>
              </w:r>
            </w:ins>
          </w:p>
        </w:tc>
        <w:tc>
          <w:tcPr>
            <w:tcW w:w="977" w:type="dxa"/>
            <w:vAlign w:val="bottom"/>
            <w:tcPrChange w:id="3275" w:author="dsloanm" w:date="2017-06-21T13:11:00Z">
              <w:tcPr>
                <w:tcW w:w="977" w:type="dxa"/>
                <w:vAlign w:val="bottom"/>
              </w:tcPr>
            </w:tcPrChange>
          </w:tcPr>
          <w:p w14:paraId="28E0E5BD" w14:textId="77777777" w:rsidR="006764B1" w:rsidRPr="00951EF6" w:rsidRDefault="006764B1" w:rsidP="00953E9B">
            <w:pPr>
              <w:jc w:val="right"/>
              <w:rPr>
                <w:ins w:id="3276" w:author="dsloanm" w:date="2017-06-21T13:07:00Z"/>
              </w:rPr>
            </w:pPr>
            <w:ins w:id="3277" w:author="dsloanm" w:date="2017-06-21T13:07:00Z">
              <w:r>
                <w:rPr>
                  <w:rFonts w:ascii="Calibri" w:hAnsi="Calibri" w:cs="Calibri"/>
                  <w:color w:val="000000"/>
                </w:rPr>
                <w:t>3016.013</w:t>
              </w:r>
            </w:ins>
          </w:p>
        </w:tc>
        <w:tc>
          <w:tcPr>
            <w:tcW w:w="977" w:type="dxa"/>
            <w:vAlign w:val="bottom"/>
            <w:tcPrChange w:id="3278" w:author="dsloanm" w:date="2017-06-21T13:11:00Z">
              <w:tcPr>
                <w:tcW w:w="977" w:type="dxa"/>
                <w:vAlign w:val="bottom"/>
              </w:tcPr>
            </w:tcPrChange>
          </w:tcPr>
          <w:p w14:paraId="56DA40A7" w14:textId="77777777" w:rsidR="006764B1" w:rsidRPr="00951EF6" w:rsidRDefault="006764B1" w:rsidP="00953E9B">
            <w:pPr>
              <w:jc w:val="right"/>
              <w:rPr>
                <w:ins w:id="3279" w:author="dsloanm" w:date="2017-06-21T13:07:00Z"/>
              </w:rPr>
            </w:pPr>
            <w:ins w:id="3280" w:author="dsloanm" w:date="2017-06-21T13:07:00Z">
              <w:r>
                <w:rPr>
                  <w:rFonts w:ascii="Calibri" w:hAnsi="Calibri" w:cs="Calibri"/>
                  <w:color w:val="000000"/>
                </w:rPr>
                <w:t>3053.492</w:t>
              </w:r>
            </w:ins>
          </w:p>
        </w:tc>
        <w:tc>
          <w:tcPr>
            <w:tcW w:w="977" w:type="dxa"/>
            <w:vAlign w:val="bottom"/>
            <w:tcPrChange w:id="3281" w:author="dsloanm" w:date="2017-06-21T13:11:00Z">
              <w:tcPr>
                <w:tcW w:w="977" w:type="dxa"/>
                <w:vAlign w:val="bottom"/>
              </w:tcPr>
            </w:tcPrChange>
          </w:tcPr>
          <w:p w14:paraId="0DEF1AF7" w14:textId="77777777" w:rsidR="006764B1" w:rsidRPr="00951EF6" w:rsidRDefault="006764B1" w:rsidP="00953E9B">
            <w:pPr>
              <w:jc w:val="right"/>
              <w:rPr>
                <w:ins w:id="3282" w:author="dsloanm" w:date="2017-06-21T13:07:00Z"/>
              </w:rPr>
            </w:pPr>
            <w:ins w:id="3283" w:author="dsloanm" w:date="2017-06-21T13:07:00Z">
              <w:r>
                <w:rPr>
                  <w:rFonts w:ascii="Calibri" w:hAnsi="Calibri" w:cs="Calibri"/>
                  <w:color w:val="000000"/>
                </w:rPr>
                <w:t>3055.735</w:t>
              </w:r>
            </w:ins>
          </w:p>
        </w:tc>
        <w:tc>
          <w:tcPr>
            <w:tcW w:w="977" w:type="dxa"/>
            <w:vAlign w:val="bottom"/>
            <w:tcPrChange w:id="3284" w:author="dsloanm" w:date="2017-06-21T13:11:00Z">
              <w:tcPr>
                <w:tcW w:w="977" w:type="dxa"/>
                <w:vAlign w:val="bottom"/>
              </w:tcPr>
            </w:tcPrChange>
          </w:tcPr>
          <w:p w14:paraId="28EA3678" w14:textId="77777777" w:rsidR="006764B1" w:rsidRPr="00951EF6" w:rsidRDefault="006764B1" w:rsidP="00953E9B">
            <w:pPr>
              <w:jc w:val="right"/>
              <w:rPr>
                <w:ins w:id="3285" w:author="dsloanm" w:date="2017-06-21T13:07:00Z"/>
              </w:rPr>
            </w:pPr>
            <w:ins w:id="3286" w:author="dsloanm" w:date="2017-06-21T13:07:00Z">
              <w:r>
                <w:rPr>
                  <w:rFonts w:ascii="Calibri" w:hAnsi="Calibri" w:cs="Calibri"/>
                  <w:color w:val="000000"/>
                </w:rPr>
                <w:t>1799.932</w:t>
              </w:r>
            </w:ins>
          </w:p>
        </w:tc>
        <w:tc>
          <w:tcPr>
            <w:tcW w:w="977" w:type="dxa"/>
            <w:vAlign w:val="bottom"/>
            <w:tcPrChange w:id="3287" w:author="dsloanm" w:date="2017-06-21T13:11:00Z">
              <w:tcPr>
                <w:tcW w:w="977" w:type="dxa"/>
                <w:vAlign w:val="bottom"/>
              </w:tcPr>
            </w:tcPrChange>
          </w:tcPr>
          <w:p w14:paraId="3C387109" w14:textId="77777777" w:rsidR="006764B1" w:rsidRPr="00951EF6" w:rsidRDefault="006764B1" w:rsidP="00953E9B">
            <w:pPr>
              <w:jc w:val="right"/>
              <w:rPr>
                <w:ins w:id="3288" w:author="dsloanm" w:date="2017-06-21T13:07:00Z"/>
              </w:rPr>
            </w:pPr>
            <w:ins w:id="3289" w:author="dsloanm" w:date="2017-06-21T13:07:00Z">
              <w:r>
                <w:rPr>
                  <w:rFonts w:ascii="Calibri" w:hAnsi="Calibri" w:cs="Calibri"/>
                  <w:color w:val="000000"/>
                </w:rPr>
                <w:t>1043.609</w:t>
              </w:r>
            </w:ins>
          </w:p>
        </w:tc>
      </w:tr>
      <w:tr w:rsidR="006764B1" w:rsidRPr="00D91812" w14:paraId="724772CF" w14:textId="77777777" w:rsidTr="006764B1">
        <w:trPr>
          <w:cantSplit/>
          <w:trHeight w:val="215"/>
          <w:ins w:id="3290" w:author="dsloanm" w:date="2017-06-21T13:07:00Z"/>
          <w:trPrChange w:id="3291" w:author="dsloanm" w:date="2017-06-21T13:11:00Z">
            <w:trPr>
              <w:gridAfter w:val="0"/>
              <w:trHeight w:val="215"/>
            </w:trPr>
          </w:trPrChange>
        </w:trPr>
        <w:tc>
          <w:tcPr>
            <w:tcW w:w="927" w:type="dxa"/>
            <w:shd w:val="clear" w:color="auto" w:fill="auto"/>
            <w:vAlign w:val="bottom"/>
            <w:tcPrChange w:id="3292" w:author="dsloanm" w:date="2017-06-21T13:11:00Z">
              <w:tcPr>
                <w:tcW w:w="927" w:type="dxa"/>
                <w:shd w:val="clear" w:color="auto" w:fill="auto"/>
                <w:vAlign w:val="bottom"/>
              </w:tcPr>
            </w:tcPrChange>
          </w:tcPr>
          <w:p w14:paraId="4D63E586" w14:textId="77777777" w:rsidR="006764B1" w:rsidRPr="00951EF6" w:rsidRDefault="006764B1" w:rsidP="00953E9B">
            <w:pPr>
              <w:jc w:val="right"/>
              <w:rPr>
                <w:ins w:id="3293" w:author="dsloanm" w:date="2017-06-21T13:07:00Z"/>
              </w:rPr>
            </w:pPr>
            <w:ins w:id="3294" w:author="dsloanm" w:date="2017-06-21T13:07:00Z">
              <w:r>
                <w:rPr>
                  <w:rFonts w:ascii="Calibri" w:hAnsi="Calibri" w:cs="Calibri"/>
                  <w:color w:val="000000"/>
                </w:rPr>
                <w:t>256</w:t>
              </w:r>
            </w:ins>
          </w:p>
        </w:tc>
        <w:tc>
          <w:tcPr>
            <w:tcW w:w="1106" w:type="dxa"/>
            <w:vAlign w:val="bottom"/>
            <w:tcPrChange w:id="3295" w:author="dsloanm" w:date="2017-06-21T13:11:00Z">
              <w:tcPr>
                <w:tcW w:w="825" w:type="dxa"/>
                <w:vAlign w:val="bottom"/>
              </w:tcPr>
            </w:tcPrChange>
          </w:tcPr>
          <w:p w14:paraId="0C692E48" w14:textId="77777777" w:rsidR="006764B1" w:rsidRDefault="006764B1" w:rsidP="00953E9B">
            <w:pPr>
              <w:jc w:val="right"/>
              <w:rPr>
                <w:ins w:id="3296" w:author="dsloanm" w:date="2017-06-21T13:07:00Z"/>
                <w:rFonts w:ascii="Calibri" w:hAnsi="Calibri" w:cs="Calibri"/>
                <w:color w:val="000000"/>
              </w:rPr>
            </w:pPr>
            <w:ins w:id="3297" w:author="dsloanm" w:date="2017-06-21T13:07:00Z">
              <w:r>
                <w:rPr>
                  <w:rFonts w:ascii="Calibri" w:hAnsi="Calibri" w:cs="Calibri"/>
                  <w:color w:val="000000"/>
                </w:rPr>
                <w:t>49152</w:t>
              </w:r>
            </w:ins>
          </w:p>
        </w:tc>
        <w:tc>
          <w:tcPr>
            <w:tcW w:w="977" w:type="dxa"/>
            <w:vAlign w:val="bottom"/>
            <w:tcPrChange w:id="3298" w:author="dsloanm" w:date="2017-06-21T13:11:00Z">
              <w:tcPr>
                <w:tcW w:w="977" w:type="dxa"/>
                <w:vAlign w:val="bottom"/>
              </w:tcPr>
            </w:tcPrChange>
          </w:tcPr>
          <w:p w14:paraId="5EC40AA9" w14:textId="77777777" w:rsidR="006764B1" w:rsidRPr="00951EF6" w:rsidRDefault="006764B1" w:rsidP="00953E9B">
            <w:pPr>
              <w:jc w:val="right"/>
              <w:rPr>
                <w:ins w:id="3299" w:author="dsloanm" w:date="2017-06-21T13:07:00Z"/>
              </w:rPr>
            </w:pPr>
            <w:ins w:id="3300" w:author="dsloanm" w:date="2017-06-21T13:07:00Z">
              <w:r>
                <w:rPr>
                  <w:rFonts w:ascii="Calibri" w:hAnsi="Calibri" w:cs="Calibri"/>
                  <w:color w:val="000000"/>
                </w:rPr>
                <w:t>4735.175</w:t>
              </w:r>
            </w:ins>
          </w:p>
        </w:tc>
        <w:tc>
          <w:tcPr>
            <w:tcW w:w="977" w:type="dxa"/>
            <w:vAlign w:val="bottom"/>
            <w:tcPrChange w:id="3301" w:author="dsloanm" w:date="2017-06-21T13:11:00Z">
              <w:tcPr>
                <w:tcW w:w="977" w:type="dxa"/>
                <w:vAlign w:val="bottom"/>
              </w:tcPr>
            </w:tcPrChange>
          </w:tcPr>
          <w:p w14:paraId="21D9E052" w14:textId="77777777" w:rsidR="006764B1" w:rsidRPr="00951EF6" w:rsidRDefault="006764B1" w:rsidP="00953E9B">
            <w:pPr>
              <w:jc w:val="right"/>
              <w:rPr>
                <w:ins w:id="3302" w:author="dsloanm" w:date="2017-06-21T13:07:00Z"/>
              </w:rPr>
            </w:pPr>
            <w:ins w:id="3303" w:author="dsloanm" w:date="2017-06-21T13:07:00Z">
              <w:r>
                <w:rPr>
                  <w:rFonts w:ascii="Calibri" w:hAnsi="Calibri" w:cs="Calibri"/>
                  <w:color w:val="000000"/>
                </w:rPr>
                <w:t>4442.068</w:t>
              </w:r>
            </w:ins>
          </w:p>
        </w:tc>
        <w:tc>
          <w:tcPr>
            <w:tcW w:w="977" w:type="dxa"/>
            <w:vAlign w:val="bottom"/>
            <w:tcPrChange w:id="3304" w:author="dsloanm" w:date="2017-06-21T13:11:00Z">
              <w:tcPr>
                <w:tcW w:w="977" w:type="dxa"/>
                <w:vAlign w:val="bottom"/>
              </w:tcPr>
            </w:tcPrChange>
          </w:tcPr>
          <w:p w14:paraId="3E7F64FC" w14:textId="77777777" w:rsidR="006764B1" w:rsidRPr="00951EF6" w:rsidRDefault="006764B1" w:rsidP="00953E9B">
            <w:pPr>
              <w:jc w:val="right"/>
              <w:rPr>
                <w:ins w:id="3305" w:author="dsloanm" w:date="2017-06-21T13:07:00Z"/>
              </w:rPr>
            </w:pPr>
            <w:ins w:id="3306" w:author="dsloanm" w:date="2017-06-21T13:07:00Z">
              <w:r>
                <w:rPr>
                  <w:rFonts w:ascii="Calibri" w:hAnsi="Calibri" w:cs="Calibri"/>
                  <w:color w:val="000000"/>
                </w:rPr>
                <w:t>3916.359</w:t>
              </w:r>
            </w:ins>
          </w:p>
        </w:tc>
        <w:tc>
          <w:tcPr>
            <w:tcW w:w="977" w:type="dxa"/>
            <w:vAlign w:val="bottom"/>
            <w:tcPrChange w:id="3307" w:author="dsloanm" w:date="2017-06-21T13:11:00Z">
              <w:tcPr>
                <w:tcW w:w="977" w:type="dxa"/>
                <w:vAlign w:val="bottom"/>
              </w:tcPr>
            </w:tcPrChange>
          </w:tcPr>
          <w:p w14:paraId="3851DE0E" w14:textId="77777777" w:rsidR="006764B1" w:rsidRPr="00951EF6" w:rsidRDefault="006764B1" w:rsidP="00953E9B">
            <w:pPr>
              <w:jc w:val="right"/>
              <w:rPr>
                <w:ins w:id="3308" w:author="dsloanm" w:date="2017-06-21T13:07:00Z"/>
              </w:rPr>
            </w:pPr>
            <w:ins w:id="3309" w:author="dsloanm" w:date="2017-06-21T13:07:00Z">
              <w:r>
                <w:rPr>
                  <w:rFonts w:ascii="Calibri" w:hAnsi="Calibri" w:cs="Calibri"/>
                  <w:color w:val="000000"/>
                </w:rPr>
                <w:t>1935.826</w:t>
              </w:r>
            </w:ins>
          </w:p>
        </w:tc>
        <w:tc>
          <w:tcPr>
            <w:tcW w:w="977" w:type="dxa"/>
            <w:vAlign w:val="bottom"/>
            <w:tcPrChange w:id="3310" w:author="dsloanm" w:date="2017-06-21T13:11:00Z">
              <w:tcPr>
                <w:tcW w:w="977" w:type="dxa"/>
                <w:vAlign w:val="bottom"/>
              </w:tcPr>
            </w:tcPrChange>
          </w:tcPr>
          <w:p w14:paraId="37C09601" w14:textId="77777777" w:rsidR="006764B1" w:rsidRPr="00951EF6" w:rsidRDefault="006764B1" w:rsidP="00953E9B">
            <w:pPr>
              <w:jc w:val="right"/>
              <w:rPr>
                <w:ins w:id="3311" w:author="dsloanm" w:date="2017-06-21T13:07:00Z"/>
              </w:rPr>
            </w:pPr>
            <w:ins w:id="3312" w:author="dsloanm" w:date="2017-06-21T13:07:00Z">
              <w:r>
                <w:rPr>
                  <w:rFonts w:ascii="Calibri" w:hAnsi="Calibri" w:cs="Calibri"/>
                  <w:color w:val="000000"/>
                </w:rPr>
                <w:t>1007.092</w:t>
              </w:r>
            </w:ins>
          </w:p>
        </w:tc>
      </w:tr>
      <w:tr w:rsidR="006764B1" w:rsidRPr="00D91812" w14:paraId="646F711F" w14:textId="77777777" w:rsidTr="006764B1">
        <w:trPr>
          <w:cantSplit/>
          <w:trHeight w:val="230"/>
          <w:ins w:id="3313" w:author="dsloanm" w:date="2017-06-21T13:07:00Z"/>
          <w:trPrChange w:id="3314" w:author="dsloanm" w:date="2017-06-21T13:11:00Z">
            <w:trPr>
              <w:gridAfter w:val="0"/>
              <w:trHeight w:val="230"/>
            </w:trPr>
          </w:trPrChange>
        </w:trPr>
        <w:tc>
          <w:tcPr>
            <w:tcW w:w="927" w:type="dxa"/>
            <w:shd w:val="clear" w:color="auto" w:fill="auto"/>
            <w:vAlign w:val="bottom"/>
            <w:tcPrChange w:id="3315" w:author="dsloanm" w:date="2017-06-21T13:11:00Z">
              <w:tcPr>
                <w:tcW w:w="927" w:type="dxa"/>
                <w:shd w:val="clear" w:color="auto" w:fill="auto"/>
                <w:vAlign w:val="bottom"/>
              </w:tcPr>
            </w:tcPrChange>
          </w:tcPr>
          <w:p w14:paraId="3A0C7638" w14:textId="77777777" w:rsidR="006764B1" w:rsidRPr="00951EF6" w:rsidRDefault="006764B1" w:rsidP="00953E9B">
            <w:pPr>
              <w:jc w:val="right"/>
              <w:rPr>
                <w:ins w:id="3316" w:author="dsloanm" w:date="2017-06-21T13:07:00Z"/>
              </w:rPr>
            </w:pPr>
            <w:ins w:id="3317" w:author="dsloanm" w:date="2017-06-21T13:07:00Z">
              <w:r>
                <w:rPr>
                  <w:rFonts w:ascii="Calibri" w:hAnsi="Calibri" w:cs="Calibri"/>
                  <w:color w:val="000000"/>
                </w:rPr>
                <w:t>512</w:t>
              </w:r>
            </w:ins>
          </w:p>
        </w:tc>
        <w:tc>
          <w:tcPr>
            <w:tcW w:w="1106" w:type="dxa"/>
            <w:vAlign w:val="bottom"/>
            <w:tcPrChange w:id="3318" w:author="dsloanm" w:date="2017-06-21T13:11:00Z">
              <w:tcPr>
                <w:tcW w:w="825" w:type="dxa"/>
                <w:vAlign w:val="bottom"/>
              </w:tcPr>
            </w:tcPrChange>
          </w:tcPr>
          <w:p w14:paraId="0B202879" w14:textId="77777777" w:rsidR="006764B1" w:rsidRDefault="006764B1" w:rsidP="00953E9B">
            <w:pPr>
              <w:jc w:val="right"/>
              <w:rPr>
                <w:ins w:id="3319" w:author="dsloanm" w:date="2017-06-21T13:07:00Z"/>
                <w:rFonts w:ascii="Calibri" w:hAnsi="Calibri" w:cs="Calibri"/>
                <w:color w:val="000000"/>
              </w:rPr>
            </w:pPr>
            <w:ins w:id="3320" w:author="dsloanm" w:date="2017-06-21T13:07:00Z">
              <w:r>
                <w:rPr>
                  <w:rFonts w:ascii="Calibri" w:hAnsi="Calibri" w:cs="Calibri"/>
                  <w:color w:val="000000"/>
                </w:rPr>
                <w:t>98304</w:t>
              </w:r>
            </w:ins>
          </w:p>
        </w:tc>
        <w:tc>
          <w:tcPr>
            <w:tcW w:w="977" w:type="dxa"/>
            <w:vAlign w:val="bottom"/>
            <w:tcPrChange w:id="3321" w:author="dsloanm" w:date="2017-06-21T13:11:00Z">
              <w:tcPr>
                <w:tcW w:w="977" w:type="dxa"/>
                <w:vAlign w:val="bottom"/>
              </w:tcPr>
            </w:tcPrChange>
          </w:tcPr>
          <w:p w14:paraId="4DDE625E" w14:textId="77777777" w:rsidR="006764B1" w:rsidRPr="00951EF6" w:rsidRDefault="006764B1" w:rsidP="00953E9B">
            <w:pPr>
              <w:jc w:val="right"/>
              <w:rPr>
                <w:ins w:id="3322" w:author="dsloanm" w:date="2017-06-21T13:07:00Z"/>
              </w:rPr>
            </w:pPr>
            <w:ins w:id="3323" w:author="dsloanm" w:date="2017-06-21T13:07:00Z">
              <w:r>
                <w:rPr>
                  <w:rFonts w:ascii="Calibri" w:hAnsi="Calibri" w:cs="Calibri"/>
                  <w:color w:val="000000"/>
                </w:rPr>
                <w:t>6590.877</w:t>
              </w:r>
            </w:ins>
          </w:p>
        </w:tc>
        <w:tc>
          <w:tcPr>
            <w:tcW w:w="977" w:type="dxa"/>
            <w:vAlign w:val="bottom"/>
            <w:tcPrChange w:id="3324" w:author="dsloanm" w:date="2017-06-21T13:11:00Z">
              <w:tcPr>
                <w:tcW w:w="977" w:type="dxa"/>
                <w:vAlign w:val="bottom"/>
              </w:tcPr>
            </w:tcPrChange>
          </w:tcPr>
          <w:p w14:paraId="67709D04" w14:textId="77777777" w:rsidR="006764B1" w:rsidRPr="00951EF6" w:rsidRDefault="006764B1" w:rsidP="00953E9B">
            <w:pPr>
              <w:jc w:val="right"/>
              <w:rPr>
                <w:ins w:id="3325" w:author="dsloanm" w:date="2017-06-21T13:07:00Z"/>
              </w:rPr>
            </w:pPr>
            <w:ins w:id="3326" w:author="dsloanm" w:date="2017-06-21T13:07:00Z">
              <w:r>
                <w:rPr>
                  <w:rFonts w:ascii="Calibri" w:hAnsi="Calibri" w:cs="Calibri"/>
                  <w:color w:val="000000"/>
                </w:rPr>
                <w:t>4761.657</w:t>
              </w:r>
            </w:ins>
          </w:p>
        </w:tc>
        <w:tc>
          <w:tcPr>
            <w:tcW w:w="977" w:type="dxa"/>
            <w:vAlign w:val="bottom"/>
            <w:tcPrChange w:id="3327" w:author="dsloanm" w:date="2017-06-21T13:11:00Z">
              <w:tcPr>
                <w:tcW w:w="977" w:type="dxa"/>
                <w:vAlign w:val="bottom"/>
              </w:tcPr>
            </w:tcPrChange>
          </w:tcPr>
          <w:p w14:paraId="66449FBB" w14:textId="77777777" w:rsidR="006764B1" w:rsidRPr="00951EF6" w:rsidRDefault="006764B1" w:rsidP="00953E9B">
            <w:pPr>
              <w:jc w:val="right"/>
              <w:rPr>
                <w:ins w:id="3328" w:author="dsloanm" w:date="2017-06-21T13:07:00Z"/>
              </w:rPr>
            </w:pPr>
            <w:ins w:id="3329" w:author="dsloanm" w:date="2017-06-21T13:07:00Z">
              <w:r>
                <w:rPr>
                  <w:rFonts w:ascii="Calibri" w:hAnsi="Calibri" w:cs="Calibri"/>
                  <w:color w:val="000000"/>
                </w:rPr>
                <w:t>3579.359</w:t>
              </w:r>
            </w:ins>
          </w:p>
        </w:tc>
        <w:tc>
          <w:tcPr>
            <w:tcW w:w="977" w:type="dxa"/>
            <w:vAlign w:val="bottom"/>
            <w:tcPrChange w:id="3330" w:author="dsloanm" w:date="2017-06-21T13:11:00Z">
              <w:tcPr>
                <w:tcW w:w="977" w:type="dxa"/>
                <w:vAlign w:val="bottom"/>
              </w:tcPr>
            </w:tcPrChange>
          </w:tcPr>
          <w:p w14:paraId="71B0BDBE" w14:textId="77777777" w:rsidR="006764B1" w:rsidRPr="00951EF6" w:rsidRDefault="006764B1" w:rsidP="00953E9B">
            <w:pPr>
              <w:jc w:val="right"/>
              <w:rPr>
                <w:ins w:id="3331" w:author="dsloanm" w:date="2017-06-21T13:07:00Z"/>
              </w:rPr>
            </w:pPr>
            <w:ins w:id="3332" w:author="dsloanm" w:date="2017-06-21T13:07:00Z">
              <w:r>
                <w:rPr>
                  <w:rFonts w:ascii="Calibri" w:hAnsi="Calibri" w:cs="Calibri"/>
                  <w:color w:val="000000"/>
                </w:rPr>
                <w:t>1664.185</w:t>
              </w:r>
            </w:ins>
          </w:p>
        </w:tc>
        <w:tc>
          <w:tcPr>
            <w:tcW w:w="977" w:type="dxa"/>
            <w:vAlign w:val="bottom"/>
            <w:tcPrChange w:id="3333" w:author="dsloanm" w:date="2017-06-21T13:11:00Z">
              <w:tcPr>
                <w:tcW w:w="977" w:type="dxa"/>
                <w:vAlign w:val="bottom"/>
              </w:tcPr>
            </w:tcPrChange>
          </w:tcPr>
          <w:p w14:paraId="246C290C" w14:textId="77777777" w:rsidR="006764B1" w:rsidRPr="00951EF6" w:rsidRDefault="006764B1" w:rsidP="00953E9B">
            <w:pPr>
              <w:jc w:val="right"/>
              <w:rPr>
                <w:ins w:id="3334" w:author="dsloanm" w:date="2017-06-21T13:07:00Z"/>
              </w:rPr>
            </w:pPr>
          </w:p>
        </w:tc>
      </w:tr>
      <w:tr w:rsidR="006764B1" w:rsidRPr="00D91812" w14:paraId="2591998D" w14:textId="77777777" w:rsidTr="006764B1">
        <w:trPr>
          <w:cantSplit/>
          <w:trHeight w:val="215"/>
          <w:ins w:id="3335" w:author="dsloanm" w:date="2017-06-21T13:07:00Z"/>
          <w:trPrChange w:id="3336" w:author="dsloanm" w:date="2017-06-21T13:11:00Z">
            <w:trPr>
              <w:gridAfter w:val="0"/>
              <w:trHeight w:val="215"/>
            </w:trPr>
          </w:trPrChange>
        </w:trPr>
        <w:tc>
          <w:tcPr>
            <w:tcW w:w="927" w:type="dxa"/>
            <w:shd w:val="clear" w:color="auto" w:fill="auto"/>
            <w:vAlign w:val="bottom"/>
            <w:tcPrChange w:id="3337" w:author="dsloanm" w:date="2017-06-21T13:11:00Z">
              <w:tcPr>
                <w:tcW w:w="927" w:type="dxa"/>
                <w:shd w:val="clear" w:color="auto" w:fill="auto"/>
                <w:vAlign w:val="bottom"/>
              </w:tcPr>
            </w:tcPrChange>
          </w:tcPr>
          <w:p w14:paraId="2253A235" w14:textId="77777777" w:rsidR="006764B1" w:rsidRPr="00951EF6" w:rsidRDefault="006764B1" w:rsidP="00953E9B">
            <w:pPr>
              <w:jc w:val="right"/>
              <w:rPr>
                <w:ins w:id="3338" w:author="dsloanm" w:date="2017-06-21T13:07:00Z"/>
              </w:rPr>
            </w:pPr>
            <w:ins w:id="3339" w:author="dsloanm" w:date="2017-06-21T13:07:00Z">
              <w:r>
                <w:rPr>
                  <w:rFonts w:ascii="Calibri" w:hAnsi="Calibri" w:cs="Calibri"/>
                  <w:color w:val="000000"/>
                </w:rPr>
                <w:t>1024</w:t>
              </w:r>
            </w:ins>
          </w:p>
        </w:tc>
        <w:tc>
          <w:tcPr>
            <w:tcW w:w="1106" w:type="dxa"/>
            <w:vAlign w:val="bottom"/>
            <w:tcPrChange w:id="3340" w:author="dsloanm" w:date="2017-06-21T13:11:00Z">
              <w:tcPr>
                <w:tcW w:w="825" w:type="dxa"/>
                <w:vAlign w:val="bottom"/>
              </w:tcPr>
            </w:tcPrChange>
          </w:tcPr>
          <w:p w14:paraId="7D828CF6" w14:textId="77777777" w:rsidR="006764B1" w:rsidRDefault="006764B1" w:rsidP="00953E9B">
            <w:pPr>
              <w:jc w:val="right"/>
              <w:rPr>
                <w:ins w:id="3341" w:author="dsloanm" w:date="2017-06-21T13:07:00Z"/>
                <w:rFonts w:ascii="Calibri" w:hAnsi="Calibri" w:cs="Calibri"/>
                <w:color w:val="000000"/>
              </w:rPr>
            </w:pPr>
            <w:ins w:id="3342" w:author="dsloanm" w:date="2017-06-21T13:07:00Z">
              <w:r>
                <w:rPr>
                  <w:rFonts w:ascii="Calibri" w:hAnsi="Calibri" w:cs="Calibri"/>
                  <w:color w:val="000000"/>
                </w:rPr>
                <w:t>196608</w:t>
              </w:r>
            </w:ins>
          </w:p>
        </w:tc>
        <w:tc>
          <w:tcPr>
            <w:tcW w:w="977" w:type="dxa"/>
            <w:vAlign w:val="bottom"/>
            <w:tcPrChange w:id="3343" w:author="dsloanm" w:date="2017-06-21T13:11:00Z">
              <w:tcPr>
                <w:tcW w:w="977" w:type="dxa"/>
                <w:vAlign w:val="bottom"/>
              </w:tcPr>
            </w:tcPrChange>
          </w:tcPr>
          <w:p w14:paraId="2916F5DB" w14:textId="77777777" w:rsidR="006764B1" w:rsidRPr="00951EF6" w:rsidRDefault="006764B1" w:rsidP="00953E9B">
            <w:pPr>
              <w:jc w:val="right"/>
              <w:rPr>
                <w:ins w:id="3344" w:author="dsloanm" w:date="2017-06-21T13:07:00Z"/>
              </w:rPr>
            </w:pPr>
            <w:ins w:id="3345" w:author="dsloanm" w:date="2017-06-21T13:07:00Z">
              <w:r>
                <w:rPr>
                  <w:rFonts w:ascii="Calibri" w:hAnsi="Calibri" w:cs="Calibri"/>
                  <w:color w:val="000000"/>
                </w:rPr>
                <w:t>7316.001</w:t>
              </w:r>
            </w:ins>
          </w:p>
        </w:tc>
        <w:tc>
          <w:tcPr>
            <w:tcW w:w="977" w:type="dxa"/>
            <w:vAlign w:val="bottom"/>
            <w:tcPrChange w:id="3346" w:author="dsloanm" w:date="2017-06-21T13:11:00Z">
              <w:tcPr>
                <w:tcW w:w="977" w:type="dxa"/>
                <w:vAlign w:val="bottom"/>
              </w:tcPr>
            </w:tcPrChange>
          </w:tcPr>
          <w:p w14:paraId="70E29F22" w14:textId="77777777" w:rsidR="006764B1" w:rsidRPr="00951EF6" w:rsidRDefault="006764B1" w:rsidP="00953E9B">
            <w:pPr>
              <w:jc w:val="right"/>
              <w:rPr>
                <w:ins w:id="3347" w:author="dsloanm" w:date="2017-06-21T13:07:00Z"/>
              </w:rPr>
            </w:pPr>
          </w:p>
        </w:tc>
        <w:tc>
          <w:tcPr>
            <w:tcW w:w="977" w:type="dxa"/>
            <w:vAlign w:val="bottom"/>
            <w:tcPrChange w:id="3348" w:author="dsloanm" w:date="2017-06-21T13:11:00Z">
              <w:tcPr>
                <w:tcW w:w="977" w:type="dxa"/>
                <w:vAlign w:val="bottom"/>
              </w:tcPr>
            </w:tcPrChange>
          </w:tcPr>
          <w:p w14:paraId="40FFCD9E" w14:textId="77777777" w:rsidR="006764B1" w:rsidRPr="00951EF6" w:rsidRDefault="006764B1" w:rsidP="00953E9B">
            <w:pPr>
              <w:jc w:val="right"/>
              <w:rPr>
                <w:ins w:id="3349" w:author="dsloanm" w:date="2017-06-21T13:07:00Z"/>
              </w:rPr>
            </w:pPr>
          </w:p>
        </w:tc>
        <w:tc>
          <w:tcPr>
            <w:tcW w:w="977" w:type="dxa"/>
            <w:vAlign w:val="bottom"/>
            <w:tcPrChange w:id="3350" w:author="dsloanm" w:date="2017-06-21T13:11:00Z">
              <w:tcPr>
                <w:tcW w:w="977" w:type="dxa"/>
                <w:vAlign w:val="bottom"/>
              </w:tcPr>
            </w:tcPrChange>
          </w:tcPr>
          <w:p w14:paraId="30800063" w14:textId="77777777" w:rsidR="006764B1" w:rsidRPr="00951EF6" w:rsidRDefault="006764B1" w:rsidP="00953E9B">
            <w:pPr>
              <w:jc w:val="right"/>
              <w:rPr>
                <w:ins w:id="3351" w:author="dsloanm" w:date="2017-06-21T13:07:00Z"/>
              </w:rPr>
            </w:pPr>
          </w:p>
        </w:tc>
        <w:tc>
          <w:tcPr>
            <w:tcW w:w="977" w:type="dxa"/>
            <w:vAlign w:val="bottom"/>
            <w:tcPrChange w:id="3352" w:author="dsloanm" w:date="2017-06-21T13:11:00Z">
              <w:tcPr>
                <w:tcW w:w="977" w:type="dxa"/>
                <w:vAlign w:val="bottom"/>
              </w:tcPr>
            </w:tcPrChange>
          </w:tcPr>
          <w:p w14:paraId="399BB593" w14:textId="77777777" w:rsidR="006764B1" w:rsidRPr="00951EF6" w:rsidRDefault="006764B1" w:rsidP="00953E9B">
            <w:pPr>
              <w:jc w:val="right"/>
              <w:rPr>
                <w:ins w:id="3353" w:author="dsloanm" w:date="2017-06-21T13:07:00Z"/>
              </w:rPr>
            </w:pPr>
          </w:p>
        </w:tc>
      </w:tr>
      <w:tr w:rsidR="006764B1" w:rsidRPr="00D91812" w14:paraId="1AF3B844" w14:textId="77777777" w:rsidTr="006764B1">
        <w:trPr>
          <w:cantSplit/>
          <w:trHeight w:val="230"/>
          <w:ins w:id="3354" w:author="dsloanm" w:date="2017-06-21T13:07:00Z"/>
          <w:trPrChange w:id="3355" w:author="dsloanm" w:date="2017-06-21T13:11:00Z">
            <w:trPr>
              <w:gridAfter w:val="0"/>
              <w:trHeight w:val="230"/>
            </w:trPr>
          </w:trPrChange>
        </w:trPr>
        <w:tc>
          <w:tcPr>
            <w:tcW w:w="927" w:type="dxa"/>
            <w:shd w:val="clear" w:color="auto" w:fill="auto"/>
            <w:vAlign w:val="bottom"/>
            <w:tcPrChange w:id="3356" w:author="dsloanm" w:date="2017-06-21T13:11:00Z">
              <w:tcPr>
                <w:tcW w:w="927" w:type="dxa"/>
                <w:shd w:val="clear" w:color="auto" w:fill="auto"/>
                <w:vAlign w:val="bottom"/>
              </w:tcPr>
            </w:tcPrChange>
          </w:tcPr>
          <w:p w14:paraId="5DBC8532" w14:textId="77777777" w:rsidR="006764B1" w:rsidRDefault="006764B1" w:rsidP="00953E9B">
            <w:pPr>
              <w:jc w:val="right"/>
              <w:rPr>
                <w:ins w:id="3357" w:author="dsloanm" w:date="2017-06-21T13:07:00Z"/>
                <w:rFonts w:ascii="Calibri" w:hAnsi="Calibri" w:cs="Calibri"/>
                <w:color w:val="000000"/>
              </w:rPr>
            </w:pPr>
            <w:ins w:id="3358" w:author="dsloanm" w:date="2017-06-21T13:07:00Z">
              <w:r>
                <w:rPr>
                  <w:rFonts w:ascii="Calibri" w:hAnsi="Calibri" w:cs="Calibri"/>
                  <w:color w:val="000000"/>
                </w:rPr>
                <w:t>2048</w:t>
              </w:r>
            </w:ins>
          </w:p>
        </w:tc>
        <w:tc>
          <w:tcPr>
            <w:tcW w:w="1106" w:type="dxa"/>
            <w:vAlign w:val="bottom"/>
            <w:tcPrChange w:id="3359" w:author="dsloanm" w:date="2017-06-21T13:11:00Z">
              <w:tcPr>
                <w:tcW w:w="825" w:type="dxa"/>
                <w:vAlign w:val="bottom"/>
              </w:tcPr>
            </w:tcPrChange>
          </w:tcPr>
          <w:p w14:paraId="244EBA3D" w14:textId="77777777" w:rsidR="006764B1" w:rsidRDefault="006764B1" w:rsidP="00953E9B">
            <w:pPr>
              <w:jc w:val="right"/>
              <w:rPr>
                <w:ins w:id="3360" w:author="dsloanm" w:date="2017-06-21T13:07:00Z"/>
                <w:rFonts w:ascii="Calibri" w:hAnsi="Calibri" w:cs="Calibri"/>
                <w:color w:val="000000"/>
              </w:rPr>
            </w:pPr>
            <w:ins w:id="3361" w:author="dsloanm" w:date="2017-06-21T13:07:00Z">
              <w:r>
                <w:rPr>
                  <w:rFonts w:ascii="Calibri" w:hAnsi="Calibri" w:cs="Calibri"/>
                  <w:color w:val="000000"/>
                </w:rPr>
                <w:t>393216</w:t>
              </w:r>
            </w:ins>
          </w:p>
        </w:tc>
        <w:tc>
          <w:tcPr>
            <w:tcW w:w="977" w:type="dxa"/>
            <w:vAlign w:val="bottom"/>
            <w:tcPrChange w:id="3362" w:author="dsloanm" w:date="2017-06-21T13:11:00Z">
              <w:tcPr>
                <w:tcW w:w="977" w:type="dxa"/>
                <w:vAlign w:val="bottom"/>
              </w:tcPr>
            </w:tcPrChange>
          </w:tcPr>
          <w:p w14:paraId="52484D12" w14:textId="77777777" w:rsidR="006764B1" w:rsidRDefault="006764B1" w:rsidP="00953E9B">
            <w:pPr>
              <w:jc w:val="right"/>
              <w:rPr>
                <w:ins w:id="3363" w:author="dsloanm" w:date="2017-06-21T13:07:00Z"/>
                <w:rFonts w:ascii="Calibri" w:hAnsi="Calibri" w:cs="Calibri"/>
                <w:color w:val="000000"/>
              </w:rPr>
            </w:pPr>
          </w:p>
        </w:tc>
        <w:tc>
          <w:tcPr>
            <w:tcW w:w="977" w:type="dxa"/>
            <w:vAlign w:val="bottom"/>
            <w:tcPrChange w:id="3364" w:author="dsloanm" w:date="2017-06-21T13:11:00Z">
              <w:tcPr>
                <w:tcW w:w="977" w:type="dxa"/>
                <w:vAlign w:val="bottom"/>
              </w:tcPr>
            </w:tcPrChange>
          </w:tcPr>
          <w:p w14:paraId="3AC18D2C" w14:textId="77777777" w:rsidR="006764B1" w:rsidRDefault="006764B1" w:rsidP="00953E9B">
            <w:pPr>
              <w:jc w:val="right"/>
              <w:rPr>
                <w:ins w:id="3365" w:author="dsloanm" w:date="2017-06-21T13:07:00Z"/>
                <w:rFonts w:ascii="Calibri" w:hAnsi="Calibri" w:cs="Calibri"/>
                <w:color w:val="000000"/>
              </w:rPr>
            </w:pPr>
          </w:p>
        </w:tc>
        <w:tc>
          <w:tcPr>
            <w:tcW w:w="977" w:type="dxa"/>
            <w:vAlign w:val="bottom"/>
            <w:tcPrChange w:id="3366" w:author="dsloanm" w:date="2017-06-21T13:11:00Z">
              <w:tcPr>
                <w:tcW w:w="977" w:type="dxa"/>
                <w:vAlign w:val="bottom"/>
              </w:tcPr>
            </w:tcPrChange>
          </w:tcPr>
          <w:p w14:paraId="2E519E76" w14:textId="77777777" w:rsidR="006764B1" w:rsidRDefault="006764B1" w:rsidP="00953E9B">
            <w:pPr>
              <w:jc w:val="right"/>
              <w:rPr>
                <w:ins w:id="3367" w:author="dsloanm" w:date="2017-06-21T13:07:00Z"/>
                <w:rFonts w:ascii="Calibri" w:hAnsi="Calibri" w:cs="Calibri"/>
                <w:color w:val="000000"/>
              </w:rPr>
            </w:pPr>
          </w:p>
        </w:tc>
        <w:tc>
          <w:tcPr>
            <w:tcW w:w="977" w:type="dxa"/>
            <w:vAlign w:val="bottom"/>
            <w:tcPrChange w:id="3368" w:author="dsloanm" w:date="2017-06-21T13:11:00Z">
              <w:tcPr>
                <w:tcW w:w="977" w:type="dxa"/>
                <w:vAlign w:val="bottom"/>
              </w:tcPr>
            </w:tcPrChange>
          </w:tcPr>
          <w:p w14:paraId="0C38E7AB" w14:textId="77777777" w:rsidR="006764B1" w:rsidRDefault="006764B1" w:rsidP="00953E9B">
            <w:pPr>
              <w:jc w:val="right"/>
              <w:rPr>
                <w:ins w:id="3369" w:author="dsloanm" w:date="2017-06-21T13:07:00Z"/>
                <w:rFonts w:ascii="Calibri" w:hAnsi="Calibri" w:cs="Calibri"/>
                <w:color w:val="000000"/>
              </w:rPr>
            </w:pPr>
          </w:p>
        </w:tc>
        <w:tc>
          <w:tcPr>
            <w:tcW w:w="977" w:type="dxa"/>
            <w:vAlign w:val="bottom"/>
            <w:tcPrChange w:id="3370" w:author="dsloanm" w:date="2017-06-21T13:11:00Z">
              <w:tcPr>
                <w:tcW w:w="977" w:type="dxa"/>
                <w:vAlign w:val="bottom"/>
              </w:tcPr>
            </w:tcPrChange>
          </w:tcPr>
          <w:p w14:paraId="7E1C3394" w14:textId="77777777" w:rsidR="006764B1" w:rsidRDefault="006764B1" w:rsidP="00953E9B">
            <w:pPr>
              <w:jc w:val="right"/>
              <w:rPr>
                <w:ins w:id="3371" w:author="dsloanm" w:date="2017-06-21T13:07:00Z"/>
                <w:rFonts w:ascii="Calibri" w:hAnsi="Calibri" w:cs="Calibri"/>
                <w:color w:val="000000"/>
              </w:rPr>
            </w:pPr>
          </w:p>
        </w:tc>
      </w:tr>
      <w:tr w:rsidR="006764B1" w:rsidRPr="00D91812" w14:paraId="0D8E566D" w14:textId="77777777" w:rsidTr="006764B1">
        <w:trPr>
          <w:cantSplit/>
          <w:trHeight w:val="230"/>
          <w:ins w:id="3372" w:author="dsloanm" w:date="2017-06-21T13:07:00Z"/>
          <w:trPrChange w:id="3373" w:author="dsloanm" w:date="2017-06-21T13:11:00Z">
            <w:trPr>
              <w:gridAfter w:val="0"/>
              <w:trHeight w:val="230"/>
            </w:trPr>
          </w:trPrChange>
        </w:trPr>
        <w:tc>
          <w:tcPr>
            <w:tcW w:w="927" w:type="dxa"/>
            <w:tcBorders>
              <w:bottom w:val="double" w:sz="4" w:space="0" w:color="auto"/>
            </w:tcBorders>
            <w:shd w:val="clear" w:color="auto" w:fill="auto"/>
            <w:vAlign w:val="bottom"/>
            <w:tcPrChange w:id="3374" w:author="dsloanm" w:date="2017-06-21T13:11:00Z">
              <w:tcPr>
                <w:tcW w:w="927" w:type="dxa"/>
                <w:tcBorders>
                  <w:bottom w:val="double" w:sz="4" w:space="0" w:color="auto"/>
                </w:tcBorders>
                <w:shd w:val="clear" w:color="auto" w:fill="auto"/>
                <w:vAlign w:val="bottom"/>
              </w:tcPr>
            </w:tcPrChange>
          </w:tcPr>
          <w:p w14:paraId="12F0DA27" w14:textId="77777777" w:rsidR="006764B1" w:rsidRDefault="006764B1" w:rsidP="00953E9B">
            <w:pPr>
              <w:jc w:val="right"/>
              <w:rPr>
                <w:ins w:id="3375" w:author="dsloanm" w:date="2017-06-21T13:07:00Z"/>
                <w:rFonts w:ascii="Calibri" w:hAnsi="Calibri" w:cs="Calibri"/>
                <w:color w:val="000000"/>
              </w:rPr>
            </w:pPr>
            <w:ins w:id="3376" w:author="dsloanm" w:date="2017-06-21T13:07:00Z">
              <w:r>
                <w:rPr>
                  <w:rFonts w:ascii="Calibri" w:hAnsi="Calibri" w:cs="Calibri"/>
                  <w:color w:val="000000"/>
                </w:rPr>
                <w:t>4096</w:t>
              </w:r>
            </w:ins>
          </w:p>
        </w:tc>
        <w:tc>
          <w:tcPr>
            <w:tcW w:w="1106" w:type="dxa"/>
            <w:tcBorders>
              <w:bottom w:val="double" w:sz="4" w:space="0" w:color="auto"/>
            </w:tcBorders>
            <w:vAlign w:val="bottom"/>
            <w:tcPrChange w:id="3377" w:author="dsloanm" w:date="2017-06-21T13:11:00Z">
              <w:tcPr>
                <w:tcW w:w="825" w:type="dxa"/>
                <w:tcBorders>
                  <w:bottom w:val="double" w:sz="4" w:space="0" w:color="auto"/>
                </w:tcBorders>
                <w:vAlign w:val="bottom"/>
              </w:tcPr>
            </w:tcPrChange>
          </w:tcPr>
          <w:p w14:paraId="3CEDCEA7" w14:textId="77777777" w:rsidR="006764B1" w:rsidRDefault="006764B1" w:rsidP="00953E9B">
            <w:pPr>
              <w:jc w:val="right"/>
              <w:rPr>
                <w:ins w:id="3378" w:author="dsloanm" w:date="2017-06-21T13:07:00Z"/>
                <w:rFonts w:ascii="Calibri" w:hAnsi="Calibri" w:cs="Calibri"/>
                <w:color w:val="000000"/>
              </w:rPr>
            </w:pPr>
            <w:ins w:id="3379" w:author="dsloanm" w:date="2017-06-21T13:07:00Z">
              <w:r>
                <w:rPr>
                  <w:rFonts w:ascii="Calibri" w:hAnsi="Calibri" w:cs="Calibri"/>
                  <w:color w:val="000000"/>
                </w:rPr>
                <w:t>786432</w:t>
              </w:r>
            </w:ins>
          </w:p>
        </w:tc>
        <w:tc>
          <w:tcPr>
            <w:tcW w:w="977" w:type="dxa"/>
            <w:tcBorders>
              <w:bottom w:val="double" w:sz="4" w:space="0" w:color="auto"/>
            </w:tcBorders>
            <w:vAlign w:val="bottom"/>
            <w:tcPrChange w:id="3380" w:author="dsloanm" w:date="2017-06-21T13:11:00Z">
              <w:tcPr>
                <w:tcW w:w="977" w:type="dxa"/>
                <w:tcBorders>
                  <w:bottom w:val="double" w:sz="4" w:space="0" w:color="auto"/>
                </w:tcBorders>
                <w:vAlign w:val="bottom"/>
              </w:tcPr>
            </w:tcPrChange>
          </w:tcPr>
          <w:p w14:paraId="6F40006B" w14:textId="77777777" w:rsidR="006764B1" w:rsidRDefault="006764B1" w:rsidP="00953E9B">
            <w:pPr>
              <w:jc w:val="right"/>
              <w:rPr>
                <w:ins w:id="3381" w:author="dsloanm" w:date="2017-06-21T13:07:00Z"/>
                <w:rFonts w:ascii="Calibri" w:hAnsi="Calibri" w:cs="Calibri"/>
                <w:color w:val="000000"/>
              </w:rPr>
            </w:pPr>
          </w:p>
        </w:tc>
        <w:tc>
          <w:tcPr>
            <w:tcW w:w="977" w:type="dxa"/>
            <w:tcBorders>
              <w:bottom w:val="double" w:sz="4" w:space="0" w:color="auto"/>
            </w:tcBorders>
            <w:vAlign w:val="bottom"/>
            <w:tcPrChange w:id="3382" w:author="dsloanm" w:date="2017-06-21T13:11:00Z">
              <w:tcPr>
                <w:tcW w:w="977" w:type="dxa"/>
                <w:tcBorders>
                  <w:bottom w:val="double" w:sz="4" w:space="0" w:color="auto"/>
                </w:tcBorders>
                <w:vAlign w:val="bottom"/>
              </w:tcPr>
            </w:tcPrChange>
          </w:tcPr>
          <w:p w14:paraId="055CFC7D" w14:textId="77777777" w:rsidR="006764B1" w:rsidRDefault="006764B1" w:rsidP="00953E9B">
            <w:pPr>
              <w:jc w:val="right"/>
              <w:rPr>
                <w:ins w:id="3383" w:author="dsloanm" w:date="2017-06-21T13:07:00Z"/>
                <w:rFonts w:ascii="Calibri" w:hAnsi="Calibri" w:cs="Calibri"/>
                <w:color w:val="000000"/>
              </w:rPr>
            </w:pPr>
          </w:p>
        </w:tc>
        <w:tc>
          <w:tcPr>
            <w:tcW w:w="977" w:type="dxa"/>
            <w:tcBorders>
              <w:bottom w:val="double" w:sz="4" w:space="0" w:color="auto"/>
            </w:tcBorders>
            <w:vAlign w:val="bottom"/>
            <w:tcPrChange w:id="3384" w:author="dsloanm" w:date="2017-06-21T13:11:00Z">
              <w:tcPr>
                <w:tcW w:w="977" w:type="dxa"/>
                <w:tcBorders>
                  <w:bottom w:val="double" w:sz="4" w:space="0" w:color="auto"/>
                </w:tcBorders>
                <w:vAlign w:val="bottom"/>
              </w:tcPr>
            </w:tcPrChange>
          </w:tcPr>
          <w:p w14:paraId="5B4F0560" w14:textId="77777777" w:rsidR="006764B1" w:rsidRDefault="006764B1" w:rsidP="00953E9B">
            <w:pPr>
              <w:jc w:val="right"/>
              <w:rPr>
                <w:ins w:id="3385" w:author="dsloanm" w:date="2017-06-21T13:07:00Z"/>
                <w:rFonts w:ascii="Calibri" w:hAnsi="Calibri" w:cs="Calibri"/>
                <w:color w:val="000000"/>
              </w:rPr>
            </w:pPr>
          </w:p>
        </w:tc>
        <w:tc>
          <w:tcPr>
            <w:tcW w:w="977" w:type="dxa"/>
            <w:tcBorders>
              <w:bottom w:val="double" w:sz="4" w:space="0" w:color="auto"/>
            </w:tcBorders>
            <w:vAlign w:val="bottom"/>
            <w:tcPrChange w:id="3386" w:author="dsloanm" w:date="2017-06-21T13:11:00Z">
              <w:tcPr>
                <w:tcW w:w="977" w:type="dxa"/>
                <w:tcBorders>
                  <w:bottom w:val="double" w:sz="4" w:space="0" w:color="auto"/>
                </w:tcBorders>
                <w:vAlign w:val="bottom"/>
              </w:tcPr>
            </w:tcPrChange>
          </w:tcPr>
          <w:p w14:paraId="018E1609" w14:textId="77777777" w:rsidR="006764B1" w:rsidRDefault="006764B1" w:rsidP="00953E9B">
            <w:pPr>
              <w:jc w:val="right"/>
              <w:rPr>
                <w:ins w:id="3387" w:author="dsloanm" w:date="2017-06-21T13:07:00Z"/>
                <w:rFonts w:ascii="Calibri" w:hAnsi="Calibri" w:cs="Calibri"/>
                <w:color w:val="000000"/>
              </w:rPr>
            </w:pPr>
          </w:p>
        </w:tc>
        <w:tc>
          <w:tcPr>
            <w:tcW w:w="977" w:type="dxa"/>
            <w:tcBorders>
              <w:bottom w:val="double" w:sz="4" w:space="0" w:color="auto"/>
            </w:tcBorders>
            <w:vAlign w:val="bottom"/>
            <w:tcPrChange w:id="3388" w:author="dsloanm" w:date="2017-06-21T13:11:00Z">
              <w:tcPr>
                <w:tcW w:w="977" w:type="dxa"/>
                <w:tcBorders>
                  <w:bottom w:val="double" w:sz="4" w:space="0" w:color="auto"/>
                </w:tcBorders>
                <w:vAlign w:val="bottom"/>
              </w:tcPr>
            </w:tcPrChange>
          </w:tcPr>
          <w:p w14:paraId="42F008CC" w14:textId="77777777" w:rsidR="006764B1" w:rsidRDefault="006764B1" w:rsidP="00953E9B">
            <w:pPr>
              <w:jc w:val="right"/>
              <w:rPr>
                <w:ins w:id="3389" w:author="dsloanm" w:date="2017-06-21T13:07:00Z"/>
                <w:rFonts w:ascii="Calibri" w:hAnsi="Calibri" w:cs="Calibri"/>
                <w:color w:val="000000"/>
              </w:rPr>
            </w:pPr>
          </w:p>
        </w:tc>
      </w:tr>
    </w:tbl>
    <w:p w14:paraId="28964A26" w14:textId="0E42F292" w:rsidR="006764B1" w:rsidRPr="005222EB" w:rsidRDefault="006764B1" w:rsidP="006764B1">
      <w:pPr>
        <w:pStyle w:val="Caption"/>
        <w:jc w:val="center"/>
        <w:rPr>
          <w:ins w:id="3390" w:author="dsloanm" w:date="2017-06-21T13:07:00Z"/>
        </w:rPr>
      </w:pPr>
      <w:ins w:id="3391" w:author="dsloanm" w:date="2017-06-21T13:07:00Z">
        <w:r>
          <w:t xml:space="preserve">Table </w:t>
        </w:r>
        <w:r>
          <w:fldChar w:fldCharType="begin"/>
        </w:r>
        <w:r>
          <w:instrText xml:space="preserve"> SEQ Table \* ARABIC </w:instrText>
        </w:r>
        <w:r>
          <w:fldChar w:fldCharType="separate"/>
        </w:r>
      </w:ins>
      <w:ins w:id="3392" w:author="dsloanm" w:date="2017-06-21T13:47:00Z">
        <w:r w:rsidR="00E5516B">
          <w:rPr>
            <w:noProof/>
          </w:rPr>
          <w:t>17</w:t>
        </w:r>
      </w:ins>
      <w:ins w:id="3393" w:author="dsloanm" w:date="2017-06-21T13:07:00Z">
        <w:r>
          <w:rPr>
            <w:noProof/>
          </w:rPr>
          <w:fldChar w:fldCharType="end"/>
        </w:r>
        <w:r>
          <w:t>.</w:t>
        </w:r>
        <w:r w:rsidRPr="001004E0">
          <w:t xml:space="preserve"> </w:t>
        </w:r>
        <w:r>
          <w:t xml:space="preserve">COSMA6 stripe counts </w:t>
        </w:r>
      </w:ins>
      <w:ins w:id="3394" w:author="dsloanm" w:date="2017-06-21T13:09:00Z">
        <w:r>
          <w:t>8</w:t>
        </w:r>
      </w:ins>
      <w:ins w:id="3395" w:author="dsloanm" w:date="2017-06-21T13:07:00Z">
        <w:r>
          <w:t xml:space="preserve"> to 1. Raw data.</w:t>
        </w:r>
      </w:ins>
    </w:p>
    <w:p w14:paraId="7264F30C" w14:textId="20FACF45" w:rsidR="00012092" w:rsidRDefault="0007084B">
      <w:pPr>
        <w:rPr>
          <w:ins w:id="3396" w:author="dsloanm" w:date="2017-06-21T13:17:00Z"/>
        </w:rPr>
        <w:pPrChange w:id="3397" w:author="dsloanm" w:date="2017-06-21T13:16:00Z">
          <w:pPr>
            <w:jc w:val="both"/>
          </w:pPr>
        </w:pPrChange>
      </w:pPr>
      <w:ins w:id="3398" w:author="dsloanm" w:date="2017-06-21T13:16:00Z">
        <w:r>
          <w:t xml:space="preserve">Up to 2048 writers, best performance is seen from a stripe count of 8-10. </w:t>
        </w:r>
      </w:ins>
      <w:ins w:id="3399" w:author="dsloanm" w:date="2017-06-21T13:17:00Z">
        <w:r>
          <w:t xml:space="preserve">However, </w:t>
        </w:r>
      </w:ins>
      <w:ins w:id="3400" w:author="dsloanm" w:date="2017-06-21T13:20:00Z">
        <w:r>
          <w:t xml:space="preserve">for additional scaling </w:t>
        </w:r>
      </w:ins>
      <w:ins w:id="3401" w:author="dsloanm" w:date="2017-06-21T13:17:00Z">
        <w:r>
          <w:t>beyond that, maximum striping is required, as with the other Lustre systems benchmarked.</w:t>
        </w:r>
      </w:ins>
    </w:p>
    <w:p w14:paraId="50EE470F" w14:textId="69E2EDBB" w:rsidR="0007084B" w:rsidRDefault="0007084B">
      <w:pPr>
        <w:rPr>
          <w:ins w:id="3402" w:author="dsloanm" w:date="2017-06-21T13:22:00Z"/>
        </w:rPr>
        <w:pPrChange w:id="3403" w:author="dsloanm" w:date="2017-06-21T13:16:00Z">
          <w:pPr>
            <w:jc w:val="both"/>
          </w:pPr>
        </w:pPrChange>
      </w:pPr>
    </w:p>
    <w:p w14:paraId="41C72056" w14:textId="442EC13D" w:rsidR="0007084B" w:rsidRDefault="0007084B">
      <w:pPr>
        <w:rPr>
          <w:ins w:id="3404" w:author="dsloanm" w:date="2017-06-21T13:16:00Z"/>
        </w:rPr>
        <w:pPrChange w:id="3405" w:author="dsloanm" w:date="2017-06-21T13:16:00Z">
          <w:pPr>
            <w:jc w:val="both"/>
          </w:pPr>
        </w:pPrChange>
      </w:pPr>
      <w:ins w:id="3406" w:author="dsloanm" w:date="2017-06-21T13:22:00Z">
        <w:r>
          <w:t xml:space="preserve">Peak performance of approximately 12000 MiB/s is seen at 4096 writers with the maximum of 120 stripes. </w:t>
        </w:r>
      </w:ins>
      <w:ins w:id="3407" w:author="dsloanm" w:date="2017-06-29T16:19:00Z">
        <w:r w:rsidR="00522D60">
          <w:t>Details on how this compares to the theoretical maximum of the system will be included in a future revision of this document.</w:t>
        </w:r>
      </w:ins>
      <w:bookmarkStart w:id="3408" w:name="_GoBack"/>
      <w:bookmarkEnd w:id="3408"/>
    </w:p>
    <w:p w14:paraId="480E2D32" w14:textId="5F0F2649" w:rsidR="00953E9B" w:rsidRPr="007B355A" w:rsidRDefault="00953E9B" w:rsidP="00714FAE">
      <w:pPr>
        <w:jc w:val="both"/>
        <w:rPr>
          <w:color w:val="FF0000"/>
        </w:rPr>
      </w:pPr>
    </w:p>
    <w:p w14:paraId="14FD105B" w14:textId="42022410" w:rsidR="00714FAE" w:rsidRDefault="00714FAE" w:rsidP="00714FAE">
      <w:pPr>
        <w:pStyle w:val="Heading2"/>
        <w:jc w:val="both"/>
      </w:pPr>
      <w:r>
        <w:t>UK-RDF DAC Performance</w:t>
      </w:r>
    </w:p>
    <w:p w14:paraId="1C9EDFF1" w14:textId="15577F73" w:rsidR="00714FAE" w:rsidRDefault="00714FAE" w:rsidP="00714FAE">
      <w:pPr>
        <w:jc w:val="both"/>
      </w:pPr>
      <w:r>
        <w:t xml:space="preserve">The UK-RDF DAC supports only </w:t>
      </w:r>
      <w:r w:rsidR="005C50A5">
        <w:t>on-node</w:t>
      </w:r>
      <w:r>
        <w:t xml:space="preserve"> parallelism; jobs cannot span multiple nodes. All tests were therefore run on a single, standard compute node offering 40 CPU cores.</w:t>
      </w:r>
    </w:p>
    <w:p w14:paraId="1601F11A" w14:textId="0B5EF4D6" w:rsidR="00714FAE" w:rsidRDefault="00714FAE" w:rsidP="00714FAE">
      <w:pPr>
        <w:jc w:val="both"/>
      </w:pPr>
    </w:p>
    <w:p w14:paraId="638B3009" w14:textId="7A86AB1E" w:rsidR="00714FAE" w:rsidRDefault="00714FAE" w:rsidP="00714FAE">
      <w:pPr>
        <w:jc w:val="both"/>
      </w:pPr>
      <w:r>
        <w:t xml:space="preserve">We benchmarked two of the three GPFS file systems and examined the performance of each of the benchio parallel backends. Comparisons are given in </w:t>
      </w:r>
      <w:r>
        <w:fldChar w:fldCharType="begin"/>
      </w:r>
      <w:r>
        <w:instrText xml:space="preserve"> REF _Ref466456485 \h  \* MERGEFORMAT </w:instrText>
      </w:r>
      <w:r>
        <w:fldChar w:fldCharType="separate"/>
      </w:r>
      <w:ins w:id="3409" w:author="dsloanm" w:date="2017-06-21T13:47:00Z">
        <w:r w:rsidR="00E5516B">
          <w:t xml:space="preserve">Figure </w:t>
        </w:r>
        <w:r w:rsidR="00E5516B">
          <w:rPr>
            <w:noProof/>
          </w:rPr>
          <w:t>18</w:t>
        </w:r>
      </w:ins>
      <w:del w:id="3410" w:author="dsloanm" w:date="2017-06-19T14:52:00Z">
        <w:r w:rsidR="00520ED1" w:rsidDel="00A0307E">
          <w:delText xml:space="preserve">Figure </w:delText>
        </w:r>
        <w:r w:rsidR="00520ED1" w:rsidDel="00A0307E">
          <w:rPr>
            <w:noProof/>
          </w:rPr>
          <w:delText>16</w:delText>
        </w:r>
      </w:del>
      <w:r>
        <w:fldChar w:fldCharType="end"/>
      </w:r>
      <w:r>
        <w:t xml:space="preserve"> and </w:t>
      </w:r>
      <w:r>
        <w:fldChar w:fldCharType="begin"/>
      </w:r>
      <w:r>
        <w:instrText xml:space="preserve"> REF _Ref466456489 \h  \* MERGEFORMAT </w:instrText>
      </w:r>
      <w:r>
        <w:fldChar w:fldCharType="separate"/>
      </w:r>
      <w:ins w:id="3411" w:author="dsloanm" w:date="2017-06-21T13:47:00Z">
        <w:r w:rsidR="00E5516B">
          <w:t xml:space="preserve">Figure </w:t>
        </w:r>
        <w:r w:rsidR="00E5516B">
          <w:rPr>
            <w:noProof/>
          </w:rPr>
          <w:t>19</w:t>
        </w:r>
      </w:ins>
      <w:del w:id="3412" w:author="dsloanm" w:date="2017-06-19T14:52:00Z">
        <w:r w:rsidR="00520ED1" w:rsidDel="00A0307E">
          <w:delText xml:space="preserve">Figure </w:delText>
        </w:r>
        <w:r w:rsidR="00520ED1" w:rsidDel="00A0307E">
          <w:rPr>
            <w:noProof/>
          </w:rPr>
          <w:delText>17</w:delText>
        </w:r>
      </w:del>
      <w:r>
        <w:fldChar w:fldCharType="end"/>
      </w:r>
      <w:r>
        <w:t>.</w:t>
      </w:r>
    </w:p>
    <w:p w14:paraId="0A4AF729" w14:textId="4049D022" w:rsidR="005C50A5" w:rsidRDefault="005C50A5" w:rsidP="00714FAE">
      <w:pPr>
        <w:jc w:val="both"/>
      </w:pPr>
    </w:p>
    <w:p w14:paraId="6DBEAEF2" w14:textId="68354679" w:rsidR="00714FAE" w:rsidRDefault="00714FAE" w:rsidP="00714FAE">
      <w:pPr>
        <w:keepNext/>
      </w:pPr>
      <w:r>
        <w:rPr>
          <w:noProof/>
          <w:lang w:eastAsia="en-GB"/>
        </w:rPr>
        <w:drawing>
          <wp:inline distT="0" distB="0" distL="0" distR="0" wp14:anchorId="3545E340" wp14:editId="05373D57">
            <wp:extent cx="5746750" cy="3344545"/>
            <wp:effectExtent l="0" t="0" r="6350" b="8255"/>
            <wp:docPr id="60" name="Picture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74A6669" w14:textId="283448E6" w:rsidR="00714FAE" w:rsidRDefault="00714FAE" w:rsidP="00714FAE">
      <w:pPr>
        <w:pStyle w:val="Caption"/>
        <w:jc w:val="center"/>
        <w:rPr>
          <w:ins w:id="3413" w:author="dsloanm" w:date="2017-03-28T14:12:00Z"/>
        </w:rPr>
      </w:pPr>
      <w:bookmarkStart w:id="3414" w:name="_Ref466456485"/>
      <w:r>
        <w:t xml:space="preserve">Figure </w:t>
      </w:r>
      <w:r>
        <w:fldChar w:fldCharType="begin"/>
      </w:r>
      <w:r>
        <w:instrText xml:space="preserve"> SEQ Figure \* ARABIC </w:instrText>
      </w:r>
      <w:r>
        <w:fldChar w:fldCharType="separate"/>
      </w:r>
      <w:ins w:id="3415" w:author="dsloanm" w:date="2017-06-21T13:47:00Z">
        <w:r w:rsidR="00E5516B">
          <w:rPr>
            <w:noProof/>
          </w:rPr>
          <w:t>18</w:t>
        </w:r>
      </w:ins>
      <w:del w:id="3416" w:author="dsloanm" w:date="2017-06-15T15:23:00Z">
        <w:r w:rsidR="00520ED1" w:rsidDel="006C12CF">
          <w:rPr>
            <w:noProof/>
          </w:rPr>
          <w:delText>16</w:delText>
        </w:r>
      </w:del>
      <w:r>
        <w:rPr>
          <w:noProof/>
        </w:rPr>
        <w:fldChar w:fldCharType="end"/>
      </w:r>
      <w:bookmarkEnd w:id="3414"/>
      <w:r>
        <w:t>. All backends bandwidth for UK-RDF DAC. File system: 4.4PB /gpfs2 mounted as /epsrc.</w:t>
      </w:r>
    </w:p>
    <w:p w14:paraId="53518408" w14:textId="606DFCAA" w:rsidR="003F1546" w:rsidRDefault="003F1546">
      <w:pPr>
        <w:rPr>
          <w:ins w:id="3417" w:author="dsloanm" w:date="2017-03-28T14:12:00Z"/>
        </w:rPr>
        <w:pPrChange w:id="3418" w:author="dsloanm" w:date="2017-03-28T14:12: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3419">
          <w:tblGrid>
            <w:gridCol w:w="1217"/>
            <w:gridCol w:w="1228"/>
            <w:gridCol w:w="1217"/>
            <w:gridCol w:w="1218"/>
            <w:gridCol w:w="1218"/>
          </w:tblGrid>
        </w:tblGridChange>
      </w:tblGrid>
      <w:tr w:rsidR="003F1546" w:rsidRPr="00D91812" w14:paraId="453457C2" w14:textId="77777777" w:rsidTr="00340A25">
        <w:trPr>
          <w:jc w:val="center"/>
          <w:ins w:id="3420" w:author="dsloanm" w:date="2017-03-28T14:12:00Z"/>
        </w:trPr>
        <w:tc>
          <w:tcPr>
            <w:tcW w:w="1217" w:type="dxa"/>
            <w:tcBorders>
              <w:top w:val="double" w:sz="4" w:space="0" w:color="auto"/>
            </w:tcBorders>
            <w:shd w:val="clear" w:color="auto" w:fill="auto"/>
          </w:tcPr>
          <w:p w14:paraId="7E7CA820" w14:textId="77777777" w:rsidR="003F1546" w:rsidRPr="00BE7A59" w:rsidRDefault="003F1546" w:rsidP="00340A25">
            <w:pPr>
              <w:rPr>
                <w:ins w:id="3421" w:author="dsloanm" w:date="2017-03-28T14:12:00Z"/>
                <w:lang w:val="en-US"/>
              </w:rPr>
            </w:pPr>
          </w:p>
        </w:tc>
        <w:tc>
          <w:tcPr>
            <w:tcW w:w="4881" w:type="dxa"/>
            <w:gridSpan w:val="4"/>
            <w:tcBorders>
              <w:top w:val="double" w:sz="4" w:space="0" w:color="auto"/>
            </w:tcBorders>
            <w:shd w:val="clear" w:color="auto" w:fill="auto"/>
          </w:tcPr>
          <w:p w14:paraId="0F4AD75A" w14:textId="77777777" w:rsidR="003F1546" w:rsidRPr="00BE7A59" w:rsidRDefault="003F1546" w:rsidP="00340A25">
            <w:pPr>
              <w:rPr>
                <w:ins w:id="3422" w:author="dsloanm" w:date="2017-03-28T14:12:00Z"/>
                <w:lang w:val="en-US"/>
              </w:rPr>
            </w:pPr>
            <w:ins w:id="3423" w:author="dsloanm" w:date="2017-03-28T14:12:00Z">
              <w:r>
                <w:rPr>
                  <w:b/>
                  <w:lang w:val="en-US"/>
                </w:rPr>
                <w:t xml:space="preserve">         Max. </w:t>
              </w:r>
              <w:r w:rsidRPr="00BE7A59">
                <w:rPr>
                  <w:b/>
                  <w:lang w:val="en-US"/>
                </w:rPr>
                <w:t>Write Bandwidth (MiB/s)</w:t>
              </w:r>
            </w:ins>
          </w:p>
        </w:tc>
      </w:tr>
      <w:tr w:rsidR="003F1546" w:rsidRPr="00D91812" w14:paraId="4E7C397E" w14:textId="77777777" w:rsidTr="00340A25">
        <w:trPr>
          <w:jc w:val="center"/>
          <w:ins w:id="3424" w:author="dsloanm" w:date="2017-03-28T14:12:00Z"/>
        </w:trPr>
        <w:tc>
          <w:tcPr>
            <w:tcW w:w="1217" w:type="dxa"/>
            <w:tcBorders>
              <w:bottom w:val="single" w:sz="4" w:space="0" w:color="auto"/>
            </w:tcBorders>
            <w:shd w:val="clear" w:color="auto" w:fill="auto"/>
          </w:tcPr>
          <w:p w14:paraId="041792EF" w14:textId="77777777" w:rsidR="003F1546" w:rsidRPr="00BE7A59" w:rsidRDefault="003F1546" w:rsidP="00340A25">
            <w:pPr>
              <w:jc w:val="right"/>
              <w:rPr>
                <w:ins w:id="3425" w:author="dsloanm" w:date="2017-03-28T14:12:00Z"/>
                <w:lang w:val="en-US"/>
              </w:rPr>
            </w:pPr>
            <w:ins w:id="3426" w:author="dsloanm" w:date="2017-03-28T14:12:00Z">
              <w:r w:rsidRPr="00BE7A59">
                <w:rPr>
                  <w:b/>
                  <w:lang w:val="en-US"/>
                </w:rPr>
                <w:t>Writers</w:t>
              </w:r>
            </w:ins>
          </w:p>
        </w:tc>
        <w:tc>
          <w:tcPr>
            <w:tcW w:w="1228" w:type="dxa"/>
            <w:tcBorders>
              <w:bottom w:val="single" w:sz="4" w:space="0" w:color="auto"/>
            </w:tcBorders>
            <w:shd w:val="clear" w:color="auto" w:fill="auto"/>
          </w:tcPr>
          <w:p w14:paraId="176C8C0E" w14:textId="77777777" w:rsidR="003F1546" w:rsidRPr="00BE7A59" w:rsidRDefault="003F1546" w:rsidP="00340A25">
            <w:pPr>
              <w:jc w:val="right"/>
              <w:rPr>
                <w:ins w:id="3427" w:author="dsloanm" w:date="2017-03-28T14:12:00Z"/>
                <w:lang w:val="en-US"/>
              </w:rPr>
            </w:pPr>
            <w:ins w:id="3428" w:author="dsloanm" w:date="2017-03-28T14:12:00Z">
              <w:r w:rsidRPr="00155F8C">
                <w:rPr>
                  <w:b/>
                  <w:lang w:val="en-US"/>
                </w:rPr>
                <w:t>Total MiB</w:t>
              </w:r>
            </w:ins>
          </w:p>
        </w:tc>
        <w:tc>
          <w:tcPr>
            <w:tcW w:w="1217" w:type="dxa"/>
            <w:tcBorders>
              <w:bottom w:val="single" w:sz="4" w:space="0" w:color="auto"/>
            </w:tcBorders>
            <w:shd w:val="clear" w:color="auto" w:fill="auto"/>
          </w:tcPr>
          <w:p w14:paraId="3A45B586" w14:textId="3A1BED68" w:rsidR="003F1546" w:rsidRPr="00BE7A59" w:rsidRDefault="001E5401" w:rsidP="00340A25">
            <w:pPr>
              <w:jc w:val="right"/>
              <w:rPr>
                <w:ins w:id="3429" w:author="dsloanm" w:date="2017-03-28T14:12:00Z"/>
                <w:lang w:val="en-US"/>
              </w:rPr>
            </w:pPr>
            <w:ins w:id="3430" w:author="dsloanm" w:date="2017-03-28T14:12:00Z">
              <w:r>
                <w:rPr>
                  <w:b/>
                  <w:lang w:val="en-US"/>
                </w:rPr>
                <w:t>MPI-IO</w:t>
              </w:r>
            </w:ins>
          </w:p>
        </w:tc>
        <w:tc>
          <w:tcPr>
            <w:tcW w:w="1218" w:type="dxa"/>
            <w:tcBorders>
              <w:bottom w:val="single" w:sz="4" w:space="0" w:color="auto"/>
            </w:tcBorders>
            <w:shd w:val="clear" w:color="auto" w:fill="auto"/>
          </w:tcPr>
          <w:p w14:paraId="1F51B79D" w14:textId="6B50F926" w:rsidR="003F1546" w:rsidRPr="00BE7A59" w:rsidRDefault="001E5401" w:rsidP="00340A25">
            <w:pPr>
              <w:jc w:val="right"/>
              <w:rPr>
                <w:ins w:id="3431" w:author="dsloanm" w:date="2017-03-28T14:12:00Z"/>
                <w:lang w:val="en-US"/>
              </w:rPr>
            </w:pPr>
            <w:ins w:id="3432" w:author="dsloanm" w:date="2017-03-28T14:13:00Z">
              <w:r>
                <w:rPr>
                  <w:b/>
                  <w:lang w:val="en-US"/>
                </w:rPr>
                <w:t>HDF5</w:t>
              </w:r>
            </w:ins>
          </w:p>
        </w:tc>
        <w:tc>
          <w:tcPr>
            <w:tcW w:w="1218" w:type="dxa"/>
            <w:tcBorders>
              <w:bottom w:val="single" w:sz="4" w:space="0" w:color="auto"/>
            </w:tcBorders>
            <w:shd w:val="clear" w:color="auto" w:fill="auto"/>
          </w:tcPr>
          <w:p w14:paraId="1CFDC506" w14:textId="4CA2AED4" w:rsidR="003F1546" w:rsidRPr="00BE7A59" w:rsidRDefault="001E5401" w:rsidP="00340A25">
            <w:pPr>
              <w:jc w:val="right"/>
              <w:rPr>
                <w:ins w:id="3433" w:author="dsloanm" w:date="2017-03-28T14:12:00Z"/>
                <w:lang w:val="en-US"/>
              </w:rPr>
            </w:pPr>
            <w:ins w:id="3434" w:author="dsloanm" w:date="2017-03-28T14:13:00Z">
              <w:r>
                <w:rPr>
                  <w:b/>
                  <w:lang w:val="en-US"/>
                </w:rPr>
                <w:t>NetCDF</w:t>
              </w:r>
            </w:ins>
          </w:p>
        </w:tc>
      </w:tr>
      <w:tr w:rsidR="00B06251" w:rsidRPr="00D91812" w14:paraId="73F3311A" w14:textId="77777777" w:rsidTr="00340A25">
        <w:tblPrEx>
          <w:tblW w:w="6098" w:type="dxa"/>
          <w:jc w:val="center"/>
          <w:tblPrExChange w:id="3435" w:author="dsloanm" w:date="2017-03-28T14:18:00Z">
            <w:tblPrEx>
              <w:tblW w:w="6098" w:type="dxa"/>
              <w:jc w:val="center"/>
            </w:tblPrEx>
          </w:tblPrExChange>
        </w:tblPrEx>
        <w:trPr>
          <w:jc w:val="center"/>
          <w:ins w:id="3436" w:author="dsloanm" w:date="2017-03-28T14:12:00Z"/>
          <w:trPrChange w:id="3437" w:author="dsloanm" w:date="2017-03-28T14:18:00Z">
            <w:trPr>
              <w:jc w:val="center"/>
            </w:trPr>
          </w:trPrChange>
        </w:trPr>
        <w:tc>
          <w:tcPr>
            <w:tcW w:w="1217" w:type="dxa"/>
            <w:tcBorders>
              <w:top w:val="single" w:sz="4" w:space="0" w:color="auto"/>
            </w:tcBorders>
            <w:shd w:val="clear" w:color="auto" w:fill="auto"/>
            <w:tcPrChange w:id="3438" w:author="dsloanm" w:date="2017-03-28T14:18:00Z">
              <w:tcPr>
                <w:tcW w:w="1217" w:type="dxa"/>
                <w:tcBorders>
                  <w:top w:val="single" w:sz="4" w:space="0" w:color="auto"/>
                </w:tcBorders>
                <w:shd w:val="clear" w:color="auto" w:fill="auto"/>
                <w:vAlign w:val="bottom"/>
              </w:tcPr>
            </w:tcPrChange>
          </w:tcPr>
          <w:p w14:paraId="0EB6671A" w14:textId="2B9432FD" w:rsidR="00B06251" w:rsidRPr="00951EF6" w:rsidRDefault="00B06251" w:rsidP="00B06251">
            <w:pPr>
              <w:jc w:val="right"/>
              <w:rPr>
                <w:ins w:id="3439" w:author="dsloanm" w:date="2017-03-28T14:12:00Z"/>
              </w:rPr>
            </w:pPr>
            <w:ins w:id="3440" w:author="dsloanm" w:date="2017-03-28T14:18:00Z">
              <w:r w:rsidRPr="00721B2C">
                <w:lastRenderedPageBreak/>
                <w:t>1</w:t>
              </w:r>
            </w:ins>
          </w:p>
        </w:tc>
        <w:tc>
          <w:tcPr>
            <w:tcW w:w="1228" w:type="dxa"/>
            <w:tcBorders>
              <w:top w:val="single" w:sz="4" w:space="0" w:color="auto"/>
            </w:tcBorders>
            <w:shd w:val="clear" w:color="auto" w:fill="auto"/>
            <w:vAlign w:val="bottom"/>
            <w:tcPrChange w:id="3441" w:author="dsloanm" w:date="2017-03-28T14:18:00Z">
              <w:tcPr>
                <w:tcW w:w="1228" w:type="dxa"/>
                <w:tcBorders>
                  <w:top w:val="single" w:sz="4" w:space="0" w:color="auto"/>
                </w:tcBorders>
                <w:shd w:val="clear" w:color="auto" w:fill="auto"/>
                <w:vAlign w:val="bottom"/>
              </w:tcPr>
            </w:tcPrChange>
          </w:tcPr>
          <w:p w14:paraId="069DF923" w14:textId="77777777" w:rsidR="00B06251" w:rsidRPr="00951EF6" w:rsidRDefault="00B06251" w:rsidP="00B06251">
            <w:pPr>
              <w:jc w:val="right"/>
              <w:rPr>
                <w:ins w:id="3442" w:author="dsloanm" w:date="2017-03-28T14:12:00Z"/>
              </w:rPr>
            </w:pPr>
            <w:ins w:id="3443" w:author="dsloanm" w:date="2017-03-28T14:12:00Z">
              <w:r>
                <w:rPr>
                  <w:rFonts w:ascii="Calibri" w:hAnsi="Calibri" w:cs="Calibri"/>
                  <w:color w:val="000000"/>
                </w:rPr>
                <w:t>3072</w:t>
              </w:r>
            </w:ins>
          </w:p>
        </w:tc>
        <w:tc>
          <w:tcPr>
            <w:tcW w:w="1217" w:type="dxa"/>
            <w:tcBorders>
              <w:top w:val="single" w:sz="4" w:space="0" w:color="auto"/>
            </w:tcBorders>
            <w:shd w:val="clear" w:color="auto" w:fill="auto"/>
            <w:tcPrChange w:id="3444" w:author="dsloanm" w:date="2017-03-28T14:18:00Z">
              <w:tcPr>
                <w:tcW w:w="1217" w:type="dxa"/>
                <w:tcBorders>
                  <w:top w:val="single" w:sz="4" w:space="0" w:color="auto"/>
                </w:tcBorders>
                <w:shd w:val="clear" w:color="auto" w:fill="auto"/>
                <w:vAlign w:val="bottom"/>
              </w:tcPr>
            </w:tcPrChange>
          </w:tcPr>
          <w:p w14:paraId="756B5907" w14:textId="203A9F24" w:rsidR="00B06251" w:rsidRPr="00951EF6" w:rsidRDefault="00B06251" w:rsidP="00B06251">
            <w:pPr>
              <w:jc w:val="right"/>
              <w:rPr>
                <w:ins w:id="3445" w:author="dsloanm" w:date="2017-03-28T14:12:00Z"/>
              </w:rPr>
            </w:pPr>
            <w:ins w:id="3446" w:author="dsloanm" w:date="2017-03-28T14:15:00Z">
              <w:r w:rsidRPr="0062618D">
                <w:t>2098.365</w:t>
              </w:r>
            </w:ins>
          </w:p>
        </w:tc>
        <w:tc>
          <w:tcPr>
            <w:tcW w:w="1218" w:type="dxa"/>
            <w:tcBorders>
              <w:top w:val="single" w:sz="4" w:space="0" w:color="auto"/>
            </w:tcBorders>
            <w:shd w:val="clear" w:color="auto" w:fill="auto"/>
            <w:tcPrChange w:id="3447" w:author="dsloanm" w:date="2017-03-28T14:18:00Z">
              <w:tcPr>
                <w:tcW w:w="1218" w:type="dxa"/>
                <w:tcBorders>
                  <w:top w:val="single" w:sz="4" w:space="0" w:color="auto"/>
                </w:tcBorders>
                <w:shd w:val="clear" w:color="auto" w:fill="auto"/>
                <w:vAlign w:val="bottom"/>
              </w:tcPr>
            </w:tcPrChange>
          </w:tcPr>
          <w:p w14:paraId="32434CEB" w14:textId="68C744D3" w:rsidR="00B06251" w:rsidRPr="00951EF6" w:rsidRDefault="00B06251" w:rsidP="00B06251">
            <w:pPr>
              <w:jc w:val="right"/>
              <w:rPr>
                <w:ins w:id="3448" w:author="dsloanm" w:date="2017-03-28T14:12:00Z"/>
              </w:rPr>
            </w:pPr>
            <w:ins w:id="3449" w:author="dsloanm" w:date="2017-03-28T14:16:00Z">
              <w:r w:rsidRPr="005C1B98">
                <w:t>1153.154</w:t>
              </w:r>
            </w:ins>
          </w:p>
        </w:tc>
        <w:tc>
          <w:tcPr>
            <w:tcW w:w="1218" w:type="dxa"/>
            <w:tcBorders>
              <w:top w:val="single" w:sz="4" w:space="0" w:color="auto"/>
            </w:tcBorders>
            <w:shd w:val="clear" w:color="auto" w:fill="auto"/>
            <w:tcPrChange w:id="3450" w:author="dsloanm" w:date="2017-03-28T14:18:00Z">
              <w:tcPr>
                <w:tcW w:w="1218" w:type="dxa"/>
                <w:tcBorders>
                  <w:top w:val="single" w:sz="4" w:space="0" w:color="auto"/>
                </w:tcBorders>
                <w:shd w:val="clear" w:color="auto" w:fill="auto"/>
                <w:vAlign w:val="bottom"/>
              </w:tcPr>
            </w:tcPrChange>
          </w:tcPr>
          <w:p w14:paraId="5AEA9216" w14:textId="613E827F" w:rsidR="00B06251" w:rsidRPr="00951EF6" w:rsidRDefault="00B06251" w:rsidP="00B06251">
            <w:pPr>
              <w:jc w:val="right"/>
              <w:rPr>
                <w:ins w:id="3451" w:author="dsloanm" w:date="2017-03-28T14:12:00Z"/>
              </w:rPr>
            </w:pPr>
            <w:ins w:id="3452" w:author="dsloanm" w:date="2017-03-28T14:17:00Z">
              <w:r w:rsidRPr="004132BE">
                <w:t>831.168</w:t>
              </w:r>
            </w:ins>
          </w:p>
        </w:tc>
      </w:tr>
      <w:tr w:rsidR="00B06251" w:rsidRPr="00D91812" w14:paraId="5E1A5E0A" w14:textId="77777777" w:rsidTr="00340A25">
        <w:tblPrEx>
          <w:tblW w:w="6098" w:type="dxa"/>
          <w:jc w:val="center"/>
          <w:tblPrExChange w:id="3453" w:author="dsloanm" w:date="2017-03-28T14:18:00Z">
            <w:tblPrEx>
              <w:tblW w:w="6098" w:type="dxa"/>
              <w:jc w:val="center"/>
            </w:tblPrEx>
          </w:tblPrExChange>
        </w:tblPrEx>
        <w:trPr>
          <w:jc w:val="center"/>
          <w:ins w:id="3454" w:author="dsloanm" w:date="2017-03-28T14:12:00Z"/>
          <w:trPrChange w:id="3455" w:author="dsloanm" w:date="2017-03-28T14:18:00Z">
            <w:trPr>
              <w:jc w:val="center"/>
            </w:trPr>
          </w:trPrChange>
        </w:trPr>
        <w:tc>
          <w:tcPr>
            <w:tcW w:w="1217" w:type="dxa"/>
            <w:shd w:val="clear" w:color="auto" w:fill="auto"/>
            <w:tcPrChange w:id="3456" w:author="dsloanm" w:date="2017-03-28T14:18:00Z">
              <w:tcPr>
                <w:tcW w:w="1217" w:type="dxa"/>
                <w:shd w:val="clear" w:color="auto" w:fill="auto"/>
                <w:vAlign w:val="bottom"/>
              </w:tcPr>
            </w:tcPrChange>
          </w:tcPr>
          <w:p w14:paraId="53AFADDA" w14:textId="709E7547" w:rsidR="00B06251" w:rsidRPr="00951EF6" w:rsidRDefault="00B06251" w:rsidP="00B06251">
            <w:pPr>
              <w:jc w:val="right"/>
              <w:rPr>
                <w:ins w:id="3457" w:author="dsloanm" w:date="2017-03-28T14:12:00Z"/>
              </w:rPr>
            </w:pPr>
            <w:ins w:id="3458" w:author="dsloanm" w:date="2017-03-28T14:18:00Z">
              <w:r w:rsidRPr="00721B2C">
                <w:t>2</w:t>
              </w:r>
            </w:ins>
          </w:p>
        </w:tc>
        <w:tc>
          <w:tcPr>
            <w:tcW w:w="1228" w:type="dxa"/>
            <w:shd w:val="clear" w:color="auto" w:fill="auto"/>
            <w:vAlign w:val="bottom"/>
            <w:tcPrChange w:id="3459" w:author="dsloanm" w:date="2017-03-28T14:18:00Z">
              <w:tcPr>
                <w:tcW w:w="1228" w:type="dxa"/>
                <w:shd w:val="clear" w:color="auto" w:fill="auto"/>
                <w:vAlign w:val="bottom"/>
              </w:tcPr>
            </w:tcPrChange>
          </w:tcPr>
          <w:p w14:paraId="15AD6455" w14:textId="77777777" w:rsidR="00B06251" w:rsidRPr="00951EF6" w:rsidRDefault="00B06251" w:rsidP="00B06251">
            <w:pPr>
              <w:jc w:val="right"/>
              <w:rPr>
                <w:ins w:id="3460" w:author="dsloanm" w:date="2017-03-28T14:12:00Z"/>
              </w:rPr>
            </w:pPr>
            <w:ins w:id="3461" w:author="dsloanm" w:date="2017-03-28T14:12:00Z">
              <w:r>
                <w:rPr>
                  <w:rFonts w:ascii="Calibri" w:hAnsi="Calibri" w:cs="Calibri"/>
                  <w:color w:val="000000"/>
                </w:rPr>
                <w:t>6144</w:t>
              </w:r>
            </w:ins>
          </w:p>
        </w:tc>
        <w:tc>
          <w:tcPr>
            <w:tcW w:w="1217" w:type="dxa"/>
            <w:shd w:val="clear" w:color="auto" w:fill="auto"/>
            <w:tcPrChange w:id="3462" w:author="dsloanm" w:date="2017-03-28T14:18:00Z">
              <w:tcPr>
                <w:tcW w:w="1217" w:type="dxa"/>
                <w:shd w:val="clear" w:color="auto" w:fill="auto"/>
                <w:vAlign w:val="bottom"/>
              </w:tcPr>
            </w:tcPrChange>
          </w:tcPr>
          <w:p w14:paraId="37EEC614" w14:textId="57FC1941" w:rsidR="00B06251" w:rsidRPr="00951EF6" w:rsidRDefault="00B06251" w:rsidP="00B06251">
            <w:pPr>
              <w:jc w:val="right"/>
              <w:rPr>
                <w:ins w:id="3463" w:author="dsloanm" w:date="2017-03-28T14:12:00Z"/>
              </w:rPr>
            </w:pPr>
            <w:ins w:id="3464" w:author="dsloanm" w:date="2017-03-28T14:15:00Z">
              <w:r w:rsidRPr="0062618D">
                <w:t>2438.094</w:t>
              </w:r>
            </w:ins>
          </w:p>
        </w:tc>
        <w:tc>
          <w:tcPr>
            <w:tcW w:w="1218" w:type="dxa"/>
            <w:shd w:val="clear" w:color="auto" w:fill="auto"/>
            <w:tcPrChange w:id="3465" w:author="dsloanm" w:date="2017-03-28T14:18:00Z">
              <w:tcPr>
                <w:tcW w:w="1218" w:type="dxa"/>
                <w:shd w:val="clear" w:color="auto" w:fill="auto"/>
                <w:vAlign w:val="bottom"/>
              </w:tcPr>
            </w:tcPrChange>
          </w:tcPr>
          <w:p w14:paraId="5E31C5C1" w14:textId="34A26E36" w:rsidR="00B06251" w:rsidRPr="00951EF6" w:rsidRDefault="00B06251" w:rsidP="00B06251">
            <w:pPr>
              <w:jc w:val="right"/>
              <w:rPr>
                <w:ins w:id="3466" w:author="dsloanm" w:date="2017-03-28T14:12:00Z"/>
              </w:rPr>
            </w:pPr>
            <w:ins w:id="3467" w:author="dsloanm" w:date="2017-03-28T14:16:00Z">
              <w:r w:rsidRPr="005C1B98">
                <w:t>2226.086</w:t>
              </w:r>
            </w:ins>
          </w:p>
        </w:tc>
        <w:tc>
          <w:tcPr>
            <w:tcW w:w="1218" w:type="dxa"/>
            <w:shd w:val="clear" w:color="auto" w:fill="auto"/>
            <w:tcPrChange w:id="3468" w:author="dsloanm" w:date="2017-03-28T14:18:00Z">
              <w:tcPr>
                <w:tcW w:w="1218" w:type="dxa"/>
                <w:shd w:val="clear" w:color="auto" w:fill="auto"/>
                <w:vAlign w:val="bottom"/>
              </w:tcPr>
            </w:tcPrChange>
          </w:tcPr>
          <w:p w14:paraId="367C6ACF" w14:textId="32CA4E7F" w:rsidR="00B06251" w:rsidRPr="00951EF6" w:rsidRDefault="00B06251" w:rsidP="00B06251">
            <w:pPr>
              <w:jc w:val="right"/>
              <w:rPr>
                <w:ins w:id="3469" w:author="dsloanm" w:date="2017-03-28T14:12:00Z"/>
              </w:rPr>
            </w:pPr>
            <w:ins w:id="3470" w:author="dsloanm" w:date="2017-03-28T14:17:00Z">
              <w:r w:rsidRPr="004132BE">
                <w:t>1523.809</w:t>
              </w:r>
            </w:ins>
          </w:p>
        </w:tc>
      </w:tr>
      <w:tr w:rsidR="00B06251" w:rsidRPr="00D91812" w14:paraId="72329C0B" w14:textId="77777777" w:rsidTr="00340A25">
        <w:tblPrEx>
          <w:tblW w:w="6098" w:type="dxa"/>
          <w:jc w:val="center"/>
          <w:tblPrExChange w:id="3471" w:author="dsloanm" w:date="2017-03-28T14:18:00Z">
            <w:tblPrEx>
              <w:tblW w:w="6098" w:type="dxa"/>
              <w:jc w:val="center"/>
            </w:tblPrEx>
          </w:tblPrExChange>
        </w:tblPrEx>
        <w:trPr>
          <w:jc w:val="center"/>
          <w:ins w:id="3472" w:author="dsloanm" w:date="2017-03-28T14:12:00Z"/>
          <w:trPrChange w:id="3473" w:author="dsloanm" w:date="2017-03-28T14:18:00Z">
            <w:trPr>
              <w:jc w:val="center"/>
            </w:trPr>
          </w:trPrChange>
        </w:trPr>
        <w:tc>
          <w:tcPr>
            <w:tcW w:w="1217" w:type="dxa"/>
            <w:shd w:val="clear" w:color="auto" w:fill="auto"/>
            <w:tcPrChange w:id="3474" w:author="dsloanm" w:date="2017-03-28T14:18:00Z">
              <w:tcPr>
                <w:tcW w:w="1217" w:type="dxa"/>
                <w:shd w:val="clear" w:color="auto" w:fill="auto"/>
                <w:vAlign w:val="bottom"/>
              </w:tcPr>
            </w:tcPrChange>
          </w:tcPr>
          <w:p w14:paraId="3496937B" w14:textId="26817682" w:rsidR="00B06251" w:rsidRPr="00951EF6" w:rsidRDefault="00B06251" w:rsidP="00B06251">
            <w:pPr>
              <w:jc w:val="right"/>
              <w:rPr>
                <w:ins w:id="3475" w:author="dsloanm" w:date="2017-03-28T14:12:00Z"/>
              </w:rPr>
            </w:pPr>
            <w:ins w:id="3476" w:author="dsloanm" w:date="2017-03-28T14:18:00Z">
              <w:r w:rsidRPr="00721B2C">
                <w:t>4</w:t>
              </w:r>
            </w:ins>
          </w:p>
        </w:tc>
        <w:tc>
          <w:tcPr>
            <w:tcW w:w="1228" w:type="dxa"/>
            <w:shd w:val="clear" w:color="auto" w:fill="auto"/>
            <w:vAlign w:val="bottom"/>
            <w:tcPrChange w:id="3477" w:author="dsloanm" w:date="2017-03-28T14:18:00Z">
              <w:tcPr>
                <w:tcW w:w="1228" w:type="dxa"/>
                <w:shd w:val="clear" w:color="auto" w:fill="auto"/>
                <w:vAlign w:val="bottom"/>
              </w:tcPr>
            </w:tcPrChange>
          </w:tcPr>
          <w:p w14:paraId="0FA4941A" w14:textId="77777777" w:rsidR="00B06251" w:rsidRPr="00951EF6" w:rsidRDefault="00B06251" w:rsidP="00B06251">
            <w:pPr>
              <w:jc w:val="right"/>
              <w:rPr>
                <w:ins w:id="3478" w:author="dsloanm" w:date="2017-03-28T14:12:00Z"/>
              </w:rPr>
            </w:pPr>
            <w:ins w:id="3479" w:author="dsloanm" w:date="2017-03-28T14:12:00Z">
              <w:r>
                <w:rPr>
                  <w:rFonts w:ascii="Calibri" w:hAnsi="Calibri" w:cs="Calibri"/>
                  <w:color w:val="000000"/>
                </w:rPr>
                <w:t>12288</w:t>
              </w:r>
            </w:ins>
          </w:p>
        </w:tc>
        <w:tc>
          <w:tcPr>
            <w:tcW w:w="1217" w:type="dxa"/>
            <w:shd w:val="clear" w:color="auto" w:fill="auto"/>
            <w:tcPrChange w:id="3480" w:author="dsloanm" w:date="2017-03-28T14:18:00Z">
              <w:tcPr>
                <w:tcW w:w="1217" w:type="dxa"/>
                <w:shd w:val="clear" w:color="auto" w:fill="auto"/>
                <w:vAlign w:val="bottom"/>
              </w:tcPr>
            </w:tcPrChange>
          </w:tcPr>
          <w:p w14:paraId="37D268B0" w14:textId="2A29CCE5" w:rsidR="00B06251" w:rsidRPr="00951EF6" w:rsidRDefault="00B06251" w:rsidP="00B06251">
            <w:pPr>
              <w:jc w:val="right"/>
              <w:rPr>
                <w:ins w:id="3481" w:author="dsloanm" w:date="2017-03-28T14:12:00Z"/>
              </w:rPr>
            </w:pPr>
            <w:ins w:id="3482" w:author="dsloanm" w:date="2017-03-28T14:15:00Z">
              <w:r w:rsidRPr="0062618D">
                <w:t>1261.083</w:t>
              </w:r>
            </w:ins>
          </w:p>
        </w:tc>
        <w:tc>
          <w:tcPr>
            <w:tcW w:w="1218" w:type="dxa"/>
            <w:shd w:val="clear" w:color="auto" w:fill="auto"/>
            <w:tcPrChange w:id="3483" w:author="dsloanm" w:date="2017-03-28T14:18:00Z">
              <w:tcPr>
                <w:tcW w:w="1218" w:type="dxa"/>
                <w:shd w:val="clear" w:color="auto" w:fill="auto"/>
                <w:vAlign w:val="bottom"/>
              </w:tcPr>
            </w:tcPrChange>
          </w:tcPr>
          <w:p w14:paraId="1E06E71B" w14:textId="5AAF0E2C" w:rsidR="00B06251" w:rsidRPr="00951EF6" w:rsidRDefault="00B06251" w:rsidP="00B06251">
            <w:pPr>
              <w:jc w:val="right"/>
              <w:rPr>
                <w:ins w:id="3484" w:author="dsloanm" w:date="2017-03-28T14:12:00Z"/>
              </w:rPr>
            </w:pPr>
            <w:ins w:id="3485" w:author="dsloanm" w:date="2017-03-28T14:16:00Z">
              <w:r w:rsidRPr="005C1B98">
                <w:t>1361.701</w:t>
              </w:r>
            </w:ins>
          </w:p>
        </w:tc>
        <w:tc>
          <w:tcPr>
            <w:tcW w:w="1218" w:type="dxa"/>
            <w:shd w:val="clear" w:color="auto" w:fill="auto"/>
            <w:tcPrChange w:id="3486" w:author="dsloanm" w:date="2017-03-28T14:18:00Z">
              <w:tcPr>
                <w:tcW w:w="1218" w:type="dxa"/>
                <w:shd w:val="clear" w:color="auto" w:fill="auto"/>
                <w:vAlign w:val="bottom"/>
              </w:tcPr>
            </w:tcPrChange>
          </w:tcPr>
          <w:p w14:paraId="09DCAF02" w14:textId="1F3B67C3" w:rsidR="00B06251" w:rsidRPr="00951EF6" w:rsidRDefault="00B06251" w:rsidP="00B06251">
            <w:pPr>
              <w:jc w:val="right"/>
              <w:rPr>
                <w:ins w:id="3487" w:author="dsloanm" w:date="2017-03-28T14:12:00Z"/>
              </w:rPr>
            </w:pPr>
            <w:ins w:id="3488" w:author="dsloanm" w:date="2017-03-28T14:17:00Z">
              <w:r w:rsidRPr="004132BE">
                <w:t>1221.957</w:t>
              </w:r>
            </w:ins>
          </w:p>
        </w:tc>
      </w:tr>
      <w:tr w:rsidR="00B06251" w:rsidRPr="00D91812" w14:paraId="1364B2DA" w14:textId="77777777" w:rsidTr="00340A25">
        <w:tblPrEx>
          <w:tblW w:w="6098" w:type="dxa"/>
          <w:jc w:val="center"/>
          <w:tblPrExChange w:id="3489" w:author="dsloanm" w:date="2017-03-28T14:18:00Z">
            <w:tblPrEx>
              <w:tblW w:w="6098" w:type="dxa"/>
              <w:jc w:val="center"/>
            </w:tblPrEx>
          </w:tblPrExChange>
        </w:tblPrEx>
        <w:trPr>
          <w:jc w:val="center"/>
          <w:ins w:id="3490" w:author="dsloanm" w:date="2017-03-28T14:12:00Z"/>
          <w:trPrChange w:id="3491" w:author="dsloanm" w:date="2017-03-28T14:18:00Z">
            <w:trPr>
              <w:jc w:val="center"/>
            </w:trPr>
          </w:trPrChange>
        </w:trPr>
        <w:tc>
          <w:tcPr>
            <w:tcW w:w="1217" w:type="dxa"/>
            <w:shd w:val="clear" w:color="auto" w:fill="auto"/>
            <w:tcPrChange w:id="3492" w:author="dsloanm" w:date="2017-03-28T14:18:00Z">
              <w:tcPr>
                <w:tcW w:w="1217" w:type="dxa"/>
                <w:shd w:val="clear" w:color="auto" w:fill="auto"/>
                <w:vAlign w:val="bottom"/>
              </w:tcPr>
            </w:tcPrChange>
          </w:tcPr>
          <w:p w14:paraId="1A99344E" w14:textId="1B6F4D84" w:rsidR="00B06251" w:rsidRPr="00951EF6" w:rsidRDefault="00B06251" w:rsidP="00B06251">
            <w:pPr>
              <w:jc w:val="right"/>
              <w:rPr>
                <w:ins w:id="3493" w:author="dsloanm" w:date="2017-03-28T14:12:00Z"/>
              </w:rPr>
            </w:pPr>
            <w:ins w:id="3494" w:author="dsloanm" w:date="2017-03-28T14:18:00Z">
              <w:r w:rsidRPr="00721B2C">
                <w:t>8</w:t>
              </w:r>
            </w:ins>
          </w:p>
        </w:tc>
        <w:tc>
          <w:tcPr>
            <w:tcW w:w="1228" w:type="dxa"/>
            <w:shd w:val="clear" w:color="auto" w:fill="auto"/>
            <w:vAlign w:val="bottom"/>
            <w:tcPrChange w:id="3495" w:author="dsloanm" w:date="2017-03-28T14:18:00Z">
              <w:tcPr>
                <w:tcW w:w="1228" w:type="dxa"/>
                <w:shd w:val="clear" w:color="auto" w:fill="auto"/>
                <w:vAlign w:val="bottom"/>
              </w:tcPr>
            </w:tcPrChange>
          </w:tcPr>
          <w:p w14:paraId="027853CE" w14:textId="77777777" w:rsidR="00B06251" w:rsidRPr="00951EF6" w:rsidRDefault="00B06251" w:rsidP="00B06251">
            <w:pPr>
              <w:jc w:val="right"/>
              <w:rPr>
                <w:ins w:id="3496" w:author="dsloanm" w:date="2017-03-28T14:12:00Z"/>
              </w:rPr>
            </w:pPr>
            <w:ins w:id="3497" w:author="dsloanm" w:date="2017-03-28T14:12:00Z">
              <w:r>
                <w:rPr>
                  <w:rFonts w:ascii="Calibri" w:hAnsi="Calibri" w:cs="Calibri"/>
                  <w:color w:val="000000"/>
                </w:rPr>
                <w:t>24576</w:t>
              </w:r>
            </w:ins>
          </w:p>
        </w:tc>
        <w:tc>
          <w:tcPr>
            <w:tcW w:w="1217" w:type="dxa"/>
            <w:shd w:val="clear" w:color="auto" w:fill="auto"/>
            <w:tcPrChange w:id="3498" w:author="dsloanm" w:date="2017-03-28T14:18:00Z">
              <w:tcPr>
                <w:tcW w:w="1217" w:type="dxa"/>
                <w:shd w:val="clear" w:color="auto" w:fill="auto"/>
                <w:vAlign w:val="bottom"/>
              </w:tcPr>
            </w:tcPrChange>
          </w:tcPr>
          <w:p w14:paraId="5D33B38A" w14:textId="4FCDEF24" w:rsidR="00B06251" w:rsidRPr="00951EF6" w:rsidRDefault="00B06251" w:rsidP="00B06251">
            <w:pPr>
              <w:jc w:val="right"/>
              <w:rPr>
                <w:ins w:id="3499" w:author="dsloanm" w:date="2017-03-28T14:12:00Z"/>
              </w:rPr>
            </w:pPr>
            <w:ins w:id="3500" w:author="dsloanm" w:date="2017-03-28T14:15:00Z">
              <w:r w:rsidRPr="0062618D">
                <w:t>1055.67</w:t>
              </w:r>
            </w:ins>
          </w:p>
        </w:tc>
        <w:tc>
          <w:tcPr>
            <w:tcW w:w="1218" w:type="dxa"/>
            <w:shd w:val="clear" w:color="auto" w:fill="auto"/>
            <w:tcPrChange w:id="3501" w:author="dsloanm" w:date="2017-03-28T14:18:00Z">
              <w:tcPr>
                <w:tcW w:w="1218" w:type="dxa"/>
                <w:shd w:val="clear" w:color="auto" w:fill="auto"/>
                <w:vAlign w:val="bottom"/>
              </w:tcPr>
            </w:tcPrChange>
          </w:tcPr>
          <w:p w14:paraId="237BADB2" w14:textId="3706D89C" w:rsidR="00B06251" w:rsidRPr="00951EF6" w:rsidRDefault="00B06251" w:rsidP="00B06251">
            <w:pPr>
              <w:jc w:val="right"/>
              <w:rPr>
                <w:ins w:id="3502" w:author="dsloanm" w:date="2017-03-28T14:12:00Z"/>
              </w:rPr>
            </w:pPr>
            <w:ins w:id="3503" w:author="dsloanm" w:date="2017-03-28T14:16:00Z">
              <w:r w:rsidRPr="005C1B98">
                <w:t>1245.742</w:t>
              </w:r>
            </w:ins>
          </w:p>
        </w:tc>
        <w:tc>
          <w:tcPr>
            <w:tcW w:w="1218" w:type="dxa"/>
            <w:shd w:val="clear" w:color="auto" w:fill="auto"/>
            <w:tcPrChange w:id="3504" w:author="dsloanm" w:date="2017-03-28T14:18:00Z">
              <w:tcPr>
                <w:tcW w:w="1218" w:type="dxa"/>
                <w:shd w:val="clear" w:color="auto" w:fill="auto"/>
                <w:vAlign w:val="bottom"/>
              </w:tcPr>
            </w:tcPrChange>
          </w:tcPr>
          <w:p w14:paraId="5AC35A1B" w14:textId="6F1B4CCA" w:rsidR="00B06251" w:rsidRPr="00951EF6" w:rsidRDefault="00B06251" w:rsidP="00B06251">
            <w:pPr>
              <w:jc w:val="right"/>
              <w:rPr>
                <w:ins w:id="3505" w:author="dsloanm" w:date="2017-03-28T14:12:00Z"/>
              </w:rPr>
            </w:pPr>
            <w:ins w:id="3506" w:author="dsloanm" w:date="2017-03-28T14:17:00Z">
              <w:r w:rsidRPr="004132BE">
                <w:t>1181.084</w:t>
              </w:r>
            </w:ins>
          </w:p>
        </w:tc>
      </w:tr>
      <w:tr w:rsidR="00B06251" w:rsidRPr="00D91812" w14:paraId="63872F86" w14:textId="77777777" w:rsidTr="00340A25">
        <w:tblPrEx>
          <w:tblW w:w="6098" w:type="dxa"/>
          <w:jc w:val="center"/>
          <w:tblPrExChange w:id="3507" w:author="dsloanm" w:date="2017-03-28T14:18:00Z">
            <w:tblPrEx>
              <w:tblW w:w="6098" w:type="dxa"/>
              <w:jc w:val="center"/>
            </w:tblPrEx>
          </w:tblPrExChange>
        </w:tblPrEx>
        <w:trPr>
          <w:jc w:val="center"/>
          <w:ins w:id="3508" w:author="dsloanm" w:date="2017-03-28T14:12:00Z"/>
          <w:trPrChange w:id="3509" w:author="dsloanm" w:date="2017-03-28T14:18:00Z">
            <w:trPr>
              <w:jc w:val="center"/>
            </w:trPr>
          </w:trPrChange>
        </w:trPr>
        <w:tc>
          <w:tcPr>
            <w:tcW w:w="1217" w:type="dxa"/>
            <w:shd w:val="clear" w:color="auto" w:fill="auto"/>
            <w:tcPrChange w:id="3510" w:author="dsloanm" w:date="2017-03-28T14:18:00Z">
              <w:tcPr>
                <w:tcW w:w="1217" w:type="dxa"/>
                <w:shd w:val="clear" w:color="auto" w:fill="auto"/>
                <w:vAlign w:val="bottom"/>
              </w:tcPr>
            </w:tcPrChange>
          </w:tcPr>
          <w:p w14:paraId="192DFE09" w14:textId="72798558" w:rsidR="00B06251" w:rsidRPr="00951EF6" w:rsidRDefault="00B06251" w:rsidP="00B06251">
            <w:pPr>
              <w:jc w:val="right"/>
              <w:rPr>
                <w:ins w:id="3511" w:author="dsloanm" w:date="2017-03-28T14:12:00Z"/>
              </w:rPr>
            </w:pPr>
            <w:ins w:id="3512" w:author="dsloanm" w:date="2017-03-28T14:18:00Z">
              <w:r w:rsidRPr="00721B2C">
                <w:t>16</w:t>
              </w:r>
            </w:ins>
          </w:p>
        </w:tc>
        <w:tc>
          <w:tcPr>
            <w:tcW w:w="1228" w:type="dxa"/>
            <w:shd w:val="clear" w:color="auto" w:fill="auto"/>
            <w:vAlign w:val="bottom"/>
            <w:tcPrChange w:id="3513" w:author="dsloanm" w:date="2017-03-28T14:18:00Z">
              <w:tcPr>
                <w:tcW w:w="1228" w:type="dxa"/>
                <w:shd w:val="clear" w:color="auto" w:fill="auto"/>
                <w:vAlign w:val="bottom"/>
              </w:tcPr>
            </w:tcPrChange>
          </w:tcPr>
          <w:p w14:paraId="14775286" w14:textId="77777777" w:rsidR="00B06251" w:rsidRPr="00951EF6" w:rsidRDefault="00B06251" w:rsidP="00B06251">
            <w:pPr>
              <w:jc w:val="right"/>
              <w:rPr>
                <w:ins w:id="3514" w:author="dsloanm" w:date="2017-03-28T14:12:00Z"/>
              </w:rPr>
            </w:pPr>
            <w:ins w:id="3515" w:author="dsloanm" w:date="2017-03-28T14:12:00Z">
              <w:r>
                <w:rPr>
                  <w:rFonts w:ascii="Calibri" w:hAnsi="Calibri" w:cs="Calibri"/>
                  <w:color w:val="000000"/>
                </w:rPr>
                <w:t>49152</w:t>
              </w:r>
            </w:ins>
          </w:p>
        </w:tc>
        <w:tc>
          <w:tcPr>
            <w:tcW w:w="1217" w:type="dxa"/>
            <w:shd w:val="clear" w:color="auto" w:fill="auto"/>
            <w:tcPrChange w:id="3516" w:author="dsloanm" w:date="2017-03-28T14:18:00Z">
              <w:tcPr>
                <w:tcW w:w="1217" w:type="dxa"/>
                <w:shd w:val="clear" w:color="auto" w:fill="auto"/>
                <w:vAlign w:val="bottom"/>
              </w:tcPr>
            </w:tcPrChange>
          </w:tcPr>
          <w:p w14:paraId="40A59B72" w14:textId="32205D23" w:rsidR="00B06251" w:rsidRPr="00951EF6" w:rsidRDefault="00B06251" w:rsidP="00B06251">
            <w:pPr>
              <w:jc w:val="right"/>
              <w:rPr>
                <w:ins w:id="3517" w:author="dsloanm" w:date="2017-03-28T14:12:00Z"/>
              </w:rPr>
            </w:pPr>
            <w:ins w:id="3518" w:author="dsloanm" w:date="2017-03-28T14:15:00Z">
              <w:r w:rsidRPr="0062618D">
                <w:t>1070.569</w:t>
              </w:r>
            </w:ins>
          </w:p>
        </w:tc>
        <w:tc>
          <w:tcPr>
            <w:tcW w:w="1218" w:type="dxa"/>
            <w:shd w:val="clear" w:color="auto" w:fill="auto"/>
            <w:tcPrChange w:id="3519" w:author="dsloanm" w:date="2017-03-28T14:18:00Z">
              <w:tcPr>
                <w:tcW w:w="1218" w:type="dxa"/>
                <w:shd w:val="clear" w:color="auto" w:fill="auto"/>
                <w:vAlign w:val="bottom"/>
              </w:tcPr>
            </w:tcPrChange>
          </w:tcPr>
          <w:p w14:paraId="2C494A2B" w14:textId="106FD64B" w:rsidR="00B06251" w:rsidRPr="00951EF6" w:rsidRDefault="00B06251" w:rsidP="00B06251">
            <w:pPr>
              <w:jc w:val="right"/>
              <w:rPr>
                <w:ins w:id="3520" w:author="dsloanm" w:date="2017-03-28T14:12:00Z"/>
              </w:rPr>
            </w:pPr>
            <w:ins w:id="3521" w:author="dsloanm" w:date="2017-03-28T14:16:00Z">
              <w:r w:rsidRPr="005C1B98">
                <w:t>1307.79</w:t>
              </w:r>
            </w:ins>
          </w:p>
        </w:tc>
        <w:tc>
          <w:tcPr>
            <w:tcW w:w="1218" w:type="dxa"/>
            <w:shd w:val="clear" w:color="auto" w:fill="auto"/>
            <w:tcPrChange w:id="3522" w:author="dsloanm" w:date="2017-03-28T14:18:00Z">
              <w:tcPr>
                <w:tcW w:w="1218" w:type="dxa"/>
                <w:shd w:val="clear" w:color="auto" w:fill="auto"/>
                <w:vAlign w:val="bottom"/>
              </w:tcPr>
            </w:tcPrChange>
          </w:tcPr>
          <w:p w14:paraId="12AF20BA" w14:textId="7BB2BFAF" w:rsidR="00B06251" w:rsidRPr="00951EF6" w:rsidRDefault="00B06251" w:rsidP="00B06251">
            <w:pPr>
              <w:jc w:val="right"/>
              <w:rPr>
                <w:ins w:id="3523" w:author="dsloanm" w:date="2017-03-28T14:12:00Z"/>
              </w:rPr>
            </w:pPr>
            <w:ins w:id="3524" w:author="dsloanm" w:date="2017-03-28T14:17:00Z">
              <w:r w:rsidRPr="004132BE">
                <w:t>1240.46</w:t>
              </w:r>
            </w:ins>
          </w:p>
        </w:tc>
      </w:tr>
      <w:tr w:rsidR="00B06251" w:rsidRPr="00D91812" w14:paraId="39ED7D29" w14:textId="77777777" w:rsidTr="00340A25">
        <w:tblPrEx>
          <w:tblW w:w="6098" w:type="dxa"/>
          <w:jc w:val="center"/>
          <w:tblPrExChange w:id="3525" w:author="dsloanm" w:date="2017-03-28T14:18:00Z">
            <w:tblPrEx>
              <w:tblW w:w="6098" w:type="dxa"/>
              <w:jc w:val="center"/>
            </w:tblPrEx>
          </w:tblPrExChange>
        </w:tblPrEx>
        <w:trPr>
          <w:jc w:val="center"/>
          <w:ins w:id="3526" w:author="dsloanm" w:date="2017-03-28T14:12:00Z"/>
          <w:trPrChange w:id="3527" w:author="dsloanm" w:date="2017-03-28T14:18:00Z">
            <w:trPr>
              <w:jc w:val="center"/>
            </w:trPr>
          </w:trPrChange>
        </w:trPr>
        <w:tc>
          <w:tcPr>
            <w:tcW w:w="1217" w:type="dxa"/>
            <w:shd w:val="clear" w:color="auto" w:fill="auto"/>
            <w:tcPrChange w:id="3528" w:author="dsloanm" w:date="2017-03-28T14:18:00Z">
              <w:tcPr>
                <w:tcW w:w="1217" w:type="dxa"/>
                <w:shd w:val="clear" w:color="auto" w:fill="auto"/>
                <w:vAlign w:val="bottom"/>
              </w:tcPr>
            </w:tcPrChange>
          </w:tcPr>
          <w:p w14:paraId="54370B1C" w14:textId="29123503" w:rsidR="00B06251" w:rsidRPr="00951EF6" w:rsidRDefault="00B06251" w:rsidP="00B06251">
            <w:pPr>
              <w:jc w:val="right"/>
              <w:rPr>
                <w:ins w:id="3529" w:author="dsloanm" w:date="2017-03-28T14:12:00Z"/>
              </w:rPr>
            </w:pPr>
            <w:ins w:id="3530" w:author="dsloanm" w:date="2017-03-28T14:18:00Z">
              <w:r w:rsidRPr="00721B2C">
                <w:t>32</w:t>
              </w:r>
            </w:ins>
          </w:p>
        </w:tc>
        <w:tc>
          <w:tcPr>
            <w:tcW w:w="1228" w:type="dxa"/>
            <w:shd w:val="clear" w:color="auto" w:fill="auto"/>
            <w:vAlign w:val="bottom"/>
            <w:tcPrChange w:id="3531" w:author="dsloanm" w:date="2017-03-28T14:18:00Z">
              <w:tcPr>
                <w:tcW w:w="1228" w:type="dxa"/>
                <w:shd w:val="clear" w:color="auto" w:fill="auto"/>
                <w:vAlign w:val="bottom"/>
              </w:tcPr>
            </w:tcPrChange>
          </w:tcPr>
          <w:p w14:paraId="5EB20C6F" w14:textId="77777777" w:rsidR="00B06251" w:rsidRPr="00951EF6" w:rsidRDefault="00B06251" w:rsidP="00B06251">
            <w:pPr>
              <w:jc w:val="right"/>
              <w:rPr>
                <w:ins w:id="3532" w:author="dsloanm" w:date="2017-03-28T14:12:00Z"/>
              </w:rPr>
            </w:pPr>
            <w:ins w:id="3533" w:author="dsloanm" w:date="2017-03-28T14:12:00Z">
              <w:r>
                <w:rPr>
                  <w:rFonts w:ascii="Calibri" w:hAnsi="Calibri" w:cs="Calibri"/>
                  <w:color w:val="000000"/>
                </w:rPr>
                <w:t>98304</w:t>
              </w:r>
            </w:ins>
          </w:p>
        </w:tc>
        <w:tc>
          <w:tcPr>
            <w:tcW w:w="1217" w:type="dxa"/>
            <w:shd w:val="clear" w:color="auto" w:fill="auto"/>
            <w:tcPrChange w:id="3534" w:author="dsloanm" w:date="2017-03-28T14:18:00Z">
              <w:tcPr>
                <w:tcW w:w="1217" w:type="dxa"/>
                <w:shd w:val="clear" w:color="auto" w:fill="auto"/>
                <w:vAlign w:val="bottom"/>
              </w:tcPr>
            </w:tcPrChange>
          </w:tcPr>
          <w:p w14:paraId="6F93E14D" w14:textId="3FB38029" w:rsidR="00B06251" w:rsidRPr="00951EF6" w:rsidRDefault="00B06251" w:rsidP="00B06251">
            <w:pPr>
              <w:jc w:val="right"/>
              <w:rPr>
                <w:ins w:id="3535" w:author="dsloanm" w:date="2017-03-28T14:12:00Z"/>
              </w:rPr>
            </w:pPr>
            <w:ins w:id="3536" w:author="dsloanm" w:date="2017-03-28T14:15:00Z">
              <w:r w:rsidRPr="0062618D">
                <w:t>1094.017</w:t>
              </w:r>
            </w:ins>
          </w:p>
        </w:tc>
        <w:tc>
          <w:tcPr>
            <w:tcW w:w="1218" w:type="dxa"/>
            <w:shd w:val="clear" w:color="auto" w:fill="auto"/>
            <w:tcPrChange w:id="3537" w:author="dsloanm" w:date="2017-03-28T14:18:00Z">
              <w:tcPr>
                <w:tcW w:w="1218" w:type="dxa"/>
                <w:shd w:val="clear" w:color="auto" w:fill="auto"/>
                <w:vAlign w:val="bottom"/>
              </w:tcPr>
            </w:tcPrChange>
          </w:tcPr>
          <w:p w14:paraId="17374528" w14:textId="73392460" w:rsidR="00B06251" w:rsidRPr="00951EF6" w:rsidRDefault="00B06251" w:rsidP="00B06251">
            <w:pPr>
              <w:jc w:val="right"/>
              <w:rPr>
                <w:ins w:id="3538" w:author="dsloanm" w:date="2017-03-28T14:12:00Z"/>
              </w:rPr>
            </w:pPr>
            <w:ins w:id="3539" w:author="dsloanm" w:date="2017-03-28T14:16:00Z">
              <w:r w:rsidRPr="005C1B98">
                <w:t>1321.716</w:t>
              </w:r>
            </w:ins>
          </w:p>
        </w:tc>
        <w:tc>
          <w:tcPr>
            <w:tcW w:w="1218" w:type="dxa"/>
            <w:shd w:val="clear" w:color="auto" w:fill="auto"/>
            <w:tcPrChange w:id="3540" w:author="dsloanm" w:date="2017-03-28T14:18:00Z">
              <w:tcPr>
                <w:tcW w:w="1218" w:type="dxa"/>
                <w:shd w:val="clear" w:color="auto" w:fill="auto"/>
                <w:vAlign w:val="bottom"/>
              </w:tcPr>
            </w:tcPrChange>
          </w:tcPr>
          <w:p w14:paraId="3E64BE83" w14:textId="61DC7461" w:rsidR="00B06251" w:rsidRPr="00951EF6" w:rsidRDefault="00B06251" w:rsidP="00B06251">
            <w:pPr>
              <w:jc w:val="right"/>
              <w:rPr>
                <w:ins w:id="3541" w:author="dsloanm" w:date="2017-03-28T14:12:00Z"/>
              </w:rPr>
            </w:pPr>
            <w:ins w:id="3542" w:author="dsloanm" w:date="2017-03-28T14:17:00Z">
              <w:r w:rsidRPr="004132BE">
                <w:t>1228.554</w:t>
              </w:r>
            </w:ins>
          </w:p>
        </w:tc>
      </w:tr>
      <w:tr w:rsidR="00B06251" w:rsidRPr="00D91812" w14:paraId="226834A1" w14:textId="77777777" w:rsidTr="00340A25">
        <w:tblPrEx>
          <w:tblW w:w="6098" w:type="dxa"/>
          <w:jc w:val="center"/>
          <w:tblPrExChange w:id="3543" w:author="dsloanm" w:date="2017-03-28T14:18:00Z">
            <w:tblPrEx>
              <w:tblW w:w="6098" w:type="dxa"/>
              <w:jc w:val="center"/>
            </w:tblPrEx>
          </w:tblPrExChange>
        </w:tblPrEx>
        <w:trPr>
          <w:jc w:val="center"/>
          <w:ins w:id="3544" w:author="dsloanm" w:date="2017-03-28T14:12:00Z"/>
          <w:trPrChange w:id="3545" w:author="dsloanm" w:date="2017-03-28T14:18:00Z">
            <w:trPr>
              <w:jc w:val="center"/>
            </w:trPr>
          </w:trPrChange>
        </w:trPr>
        <w:tc>
          <w:tcPr>
            <w:tcW w:w="1217" w:type="dxa"/>
            <w:tcBorders>
              <w:bottom w:val="double" w:sz="4" w:space="0" w:color="auto"/>
            </w:tcBorders>
            <w:shd w:val="clear" w:color="auto" w:fill="auto"/>
            <w:tcPrChange w:id="3546" w:author="dsloanm" w:date="2017-03-28T14:18:00Z">
              <w:tcPr>
                <w:tcW w:w="1217" w:type="dxa"/>
                <w:tcBorders>
                  <w:bottom w:val="double" w:sz="4" w:space="0" w:color="auto"/>
                </w:tcBorders>
                <w:shd w:val="clear" w:color="auto" w:fill="auto"/>
                <w:vAlign w:val="bottom"/>
              </w:tcPr>
            </w:tcPrChange>
          </w:tcPr>
          <w:p w14:paraId="7C5E03FE" w14:textId="4D76182A" w:rsidR="00B06251" w:rsidRDefault="00B06251" w:rsidP="00B06251">
            <w:pPr>
              <w:jc w:val="right"/>
              <w:rPr>
                <w:ins w:id="3547" w:author="dsloanm" w:date="2017-03-28T14:12:00Z"/>
                <w:rFonts w:ascii="Calibri" w:hAnsi="Calibri" w:cs="Calibri"/>
                <w:color w:val="000000"/>
              </w:rPr>
            </w:pPr>
            <w:ins w:id="3548" w:author="dsloanm" w:date="2017-03-28T14:20:00Z">
              <w:r w:rsidRPr="00721B2C">
                <w:t>40</w:t>
              </w:r>
            </w:ins>
          </w:p>
        </w:tc>
        <w:tc>
          <w:tcPr>
            <w:tcW w:w="1228" w:type="dxa"/>
            <w:tcBorders>
              <w:bottom w:val="double" w:sz="4" w:space="0" w:color="auto"/>
            </w:tcBorders>
            <w:shd w:val="clear" w:color="auto" w:fill="auto"/>
            <w:vAlign w:val="bottom"/>
            <w:tcPrChange w:id="3549" w:author="dsloanm" w:date="2017-03-28T14:18:00Z">
              <w:tcPr>
                <w:tcW w:w="1228" w:type="dxa"/>
                <w:tcBorders>
                  <w:bottom w:val="double" w:sz="4" w:space="0" w:color="auto"/>
                </w:tcBorders>
                <w:shd w:val="clear" w:color="auto" w:fill="auto"/>
                <w:vAlign w:val="bottom"/>
              </w:tcPr>
            </w:tcPrChange>
          </w:tcPr>
          <w:p w14:paraId="3DCC26E0" w14:textId="33FF0238" w:rsidR="00B06251" w:rsidRDefault="00B06251" w:rsidP="00B06251">
            <w:pPr>
              <w:jc w:val="right"/>
              <w:rPr>
                <w:ins w:id="3550" w:author="dsloanm" w:date="2017-03-28T14:12:00Z"/>
                <w:rFonts w:ascii="Calibri" w:hAnsi="Calibri" w:cs="Calibri"/>
                <w:color w:val="000000"/>
              </w:rPr>
            </w:pPr>
            <w:ins w:id="3551" w:author="dsloanm" w:date="2017-03-28T14:20:00Z">
              <w:r>
                <w:rPr>
                  <w:rFonts w:ascii="Calibri" w:hAnsi="Calibri" w:cs="Calibri"/>
                  <w:color w:val="000000"/>
                </w:rPr>
                <w:t>196608</w:t>
              </w:r>
            </w:ins>
          </w:p>
        </w:tc>
        <w:tc>
          <w:tcPr>
            <w:tcW w:w="1217" w:type="dxa"/>
            <w:tcBorders>
              <w:bottom w:val="double" w:sz="4" w:space="0" w:color="auto"/>
            </w:tcBorders>
            <w:shd w:val="clear" w:color="auto" w:fill="auto"/>
            <w:tcPrChange w:id="3552" w:author="dsloanm" w:date="2017-03-28T14:18:00Z">
              <w:tcPr>
                <w:tcW w:w="1217" w:type="dxa"/>
                <w:tcBorders>
                  <w:bottom w:val="double" w:sz="4" w:space="0" w:color="auto"/>
                </w:tcBorders>
                <w:shd w:val="clear" w:color="auto" w:fill="auto"/>
                <w:vAlign w:val="bottom"/>
              </w:tcPr>
            </w:tcPrChange>
          </w:tcPr>
          <w:p w14:paraId="5BFC461A" w14:textId="2B7619FE" w:rsidR="00B06251" w:rsidRDefault="00B06251" w:rsidP="00B06251">
            <w:pPr>
              <w:jc w:val="right"/>
              <w:rPr>
                <w:ins w:id="3553" w:author="dsloanm" w:date="2017-03-28T14:12:00Z"/>
                <w:rFonts w:ascii="Calibri" w:hAnsi="Calibri" w:cs="Calibri"/>
                <w:color w:val="000000"/>
              </w:rPr>
            </w:pPr>
            <w:ins w:id="3554" w:author="dsloanm" w:date="2017-03-28T14:20:00Z">
              <w:r w:rsidRPr="0062618D">
                <w:t>905.553</w:t>
              </w:r>
            </w:ins>
          </w:p>
        </w:tc>
        <w:tc>
          <w:tcPr>
            <w:tcW w:w="1218" w:type="dxa"/>
            <w:tcBorders>
              <w:bottom w:val="double" w:sz="4" w:space="0" w:color="auto"/>
            </w:tcBorders>
            <w:shd w:val="clear" w:color="auto" w:fill="auto"/>
            <w:tcPrChange w:id="3555" w:author="dsloanm" w:date="2017-03-28T14:18:00Z">
              <w:tcPr>
                <w:tcW w:w="1218" w:type="dxa"/>
                <w:tcBorders>
                  <w:bottom w:val="double" w:sz="4" w:space="0" w:color="auto"/>
                </w:tcBorders>
                <w:shd w:val="clear" w:color="auto" w:fill="auto"/>
                <w:vAlign w:val="bottom"/>
              </w:tcPr>
            </w:tcPrChange>
          </w:tcPr>
          <w:p w14:paraId="781A2E68" w14:textId="020D9220" w:rsidR="00B06251" w:rsidRDefault="00B06251" w:rsidP="00B06251">
            <w:pPr>
              <w:jc w:val="right"/>
              <w:rPr>
                <w:ins w:id="3556" w:author="dsloanm" w:date="2017-03-28T14:12:00Z"/>
                <w:rFonts w:ascii="Calibri" w:hAnsi="Calibri" w:cs="Calibri"/>
                <w:color w:val="000000"/>
              </w:rPr>
            </w:pPr>
            <w:ins w:id="3557" w:author="dsloanm" w:date="2017-03-28T14:20:00Z">
              <w:r w:rsidRPr="005C1B98">
                <w:t>1142.092</w:t>
              </w:r>
            </w:ins>
          </w:p>
        </w:tc>
        <w:tc>
          <w:tcPr>
            <w:tcW w:w="1218" w:type="dxa"/>
            <w:tcBorders>
              <w:bottom w:val="double" w:sz="4" w:space="0" w:color="auto"/>
            </w:tcBorders>
            <w:shd w:val="clear" w:color="auto" w:fill="auto"/>
            <w:tcPrChange w:id="3558" w:author="dsloanm" w:date="2017-03-28T14:18:00Z">
              <w:tcPr>
                <w:tcW w:w="1218" w:type="dxa"/>
                <w:tcBorders>
                  <w:bottom w:val="double" w:sz="4" w:space="0" w:color="auto"/>
                </w:tcBorders>
                <w:shd w:val="clear" w:color="auto" w:fill="auto"/>
                <w:vAlign w:val="bottom"/>
              </w:tcPr>
            </w:tcPrChange>
          </w:tcPr>
          <w:p w14:paraId="1F733941" w14:textId="191EF777" w:rsidR="00B06251" w:rsidRDefault="00B06251" w:rsidP="00B06251">
            <w:pPr>
              <w:jc w:val="right"/>
              <w:rPr>
                <w:ins w:id="3559" w:author="dsloanm" w:date="2017-03-28T14:12:00Z"/>
                <w:rFonts w:ascii="Calibri" w:hAnsi="Calibri" w:cs="Calibri"/>
                <w:color w:val="000000"/>
              </w:rPr>
            </w:pPr>
            <w:ins w:id="3560" w:author="dsloanm" w:date="2017-03-28T14:20:00Z">
              <w:r w:rsidRPr="004132BE">
                <w:t>1106.309</w:t>
              </w:r>
            </w:ins>
          </w:p>
        </w:tc>
      </w:tr>
    </w:tbl>
    <w:p w14:paraId="12B7B8F1" w14:textId="2BC00DA9" w:rsidR="003F1546" w:rsidRDefault="003F1546" w:rsidP="003F1546">
      <w:pPr>
        <w:pStyle w:val="Caption"/>
        <w:jc w:val="center"/>
        <w:rPr>
          <w:ins w:id="3561" w:author="dsloanm" w:date="2017-03-28T14:12:00Z"/>
        </w:rPr>
      </w:pPr>
      <w:ins w:id="3562" w:author="dsloanm" w:date="2017-03-28T14:12:00Z">
        <w:r>
          <w:t xml:space="preserve">Table </w:t>
        </w:r>
        <w:r>
          <w:fldChar w:fldCharType="begin"/>
        </w:r>
        <w:r>
          <w:instrText xml:space="preserve"> SEQ Table \* ARABIC </w:instrText>
        </w:r>
        <w:r>
          <w:fldChar w:fldCharType="separate"/>
        </w:r>
      </w:ins>
      <w:ins w:id="3563" w:author="dsloanm" w:date="2017-06-21T13:47:00Z">
        <w:r w:rsidR="00E5516B">
          <w:rPr>
            <w:noProof/>
          </w:rPr>
          <w:t>18</w:t>
        </w:r>
      </w:ins>
      <w:ins w:id="3564" w:author="dsloanm" w:date="2017-03-28T14:12:00Z">
        <w:r>
          <w:rPr>
            <w:noProof/>
          </w:rPr>
          <w:fldChar w:fldCharType="end"/>
        </w:r>
        <w:r>
          <w:t>.</w:t>
        </w:r>
        <w:r w:rsidRPr="001004E0">
          <w:t xml:space="preserve"> </w:t>
        </w:r>
        <w:r w:rsidR="001E5401">
          <w:t>All backends bandwidth for UK-RDF DAC raw data. File system: 4.4PB /gpfs2</w:t>
        </w:r>
      </w:ins>
    </w:p>
    <w:p w14:paraId="229C5593" w14:textId="72614ACB" w:rsidR="003F1546" w:rsidRPr="005222EB" w:rsidDel="003F1546" w:rsidRDefault="003F1546">
      <w:pPr>
        <w:rPr>
          <w:del w:id="3565" w:author="dsloanm" w:date="2017-03-28T14:12:00Z"/>
        </w:rPr>
        <w:pPrChange w:id="3566" w:author="dsloanm" w:date="2017-03-28T14:12:00Z">
          <w:pPr>
            <w:pStyle w:val="Caption"/>
            <w:jc w:val="center"/>
          </w:pPr>
        </w:pPrChange>
      </w:pPr>
    </w:p>
    <w:p w14:paraId="0C47A496" w14:textId="07EB6650" w:rsidR="00714FAE" w:rsidDel="003F1546" w:rsidRDefault="00714FAE" w:rsidP="00714FAE">
      <w:pPr>
        <w:jc w:val="both"/>
        <w:rPr>
          <w:del w:id="3567" w:author="dsloanm" w:date="2017-03-28T14:12:00Z"/>
        </w:rPr>
      </w:pPr>
    </w:p>
    <w:p w14:paraId="3381CB2F" w14:textId="43C30870" w:rsidR="00714FAE" w:rsidRDefault="00714FAE" w:rsidP="00714FAE">
      <w:pPr>
        <w:keepNext/>
        <w:jc w:val="both"/>
      </w:pPr>
      <w:r>
        <w:rPr>
          <w:noProof/>
          <w:lang w:eastAsia="en-GB"/>
        </w:rPr>
        <w:drawing>
          <wp:inline distT="0" distB="0" distL="0" distR="0" wp14:anchorId="0FE6B25E" wp14:editId="3338F033">
            <wp:extent cx="5746750" cy="3344545"/>
            <wp:effectExtent l="0" t="0" r="6350" b="8255"/>
            <wp:docPr id="61" name="Picture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5CA8DD" w14:textId="2C2B143A" w:rsidR="00714FAE" w:rsidRDefault="00714FAE" w:rsidP="00714FAE">
      <w:pPr>
        <w:pStyle w:val="Caption"/>
        <w:jc w:val="center"/>
        <w:rPr>
          <w:ins w:id="3568" w:author="dsloanm" w:date="2017-03-28T14:21:00Z"/>
        </w:rPr>
      </w:pPr>
      <w:bookmarkStart w:id="3569" w:name="_Ref466456489"/>
      <w:r>
        <w:t xml:space="preserve">Figure </w:t>
      </w:r>
      <w:r>
        <w:fldChar w:fldCharType="begin"/>
      </w:r>
      <w:r>
        <w:instrText xml:space="preserve"> SEQ Figure \* ARABIC </w:instrText>
      </w:r>
      <w:r>
        <w:fldChar w:fldCharType="separate"/>
      </w:r>
      <w:ins w:id="3570" w:author="dsloanm" w:date="2017-06-21T13:47:00Z">
        <w:r w:rsidR="00E5516B">
          <w:rPr>
            <w:noProof/>
          </w:rPr>
          <w:t>19</w:t>
        </w:r>
      </w:ins>
      <w:del w:id="3571" w:author="dsloanm" w:date="2017-06-15T15:23:00Z">
        <w:r w:rsidR="00520ED1" w:rsidDel="006C12CF">
          <w:rPr>
            <w:noProof/>
          </w:rPr>
          <w:delText>17</w:delText>
        </w:r>
      </w:del>
      <w:r>
        <w:rPr>
          <w:noProof/>
        </w:rPr>
        <w:fldChar w:fldCharType="end"/>
      </w:r>
      <w:bookmarkEnd w:id="3569"/>
      <w:r>
        <w:t xml:space="preserve">. </w:t>
      </w:r>
      <w:r w:rsidRPr="00D913B1">
        <w:t>All ba</w:t>
      </w:r>
      <w:r>
        <w:t>ckends bandwidth for UK-RDF DAC. File system: 1.5 PB /gpfs3 mounted as /general.</w:t>
      </w:r>
    </w:p>
    <w:p w14:paraId="476C9066" w14:textId="77777777" w:rsidR="009F21C1" w:rsidRPr="005222EB" w:rsidRDefault="009F21C1">
      <w:pPr>
        <w:pPrChange w:id="3572" w:author="dsloanm" w:date="2017-03-28T14:21:00Z">
          <w:pPr>
            <w:pStyle w:val="Caption"/>
            <w:jc w:val="center"/>
          </w:pPr>
        </w:pPrChange>
      </w:pPr>
    </w:p>
    <w:tbl>
      <w:tblPr>
        <w:tblW w:w="6098" w:type="dxa"/>
        <w:jc w:val="center"/>
        <w:tblLook w:val="04A0" w:firstRow="1" w:lastRow="0" w:firstColumn="1" w:lastColumn="0" w:noHBand="0" w:noVBand="1"/>
      </w:tblPr>
      <w:tblGrid>
        <w:gridCol w:w="1217"/>
        <w:gridCol w:w="1228"/>
        <w:gridCol w:w="1217"/>
        <w:gridCol w:w="1218"/>
        <w:gridCol w:w="1218"/>
        <w:tblGridChange w:id="3573">
          <w:tblGrid>
            <w:gridCol w:w="1217"/>
            <w:gridCol w:w="1228"/>
            <w:gridCol w:w="1217"/>
            <w:gridCol w:w="1218"/>
            <w:gridCol w:w="1218"/>
          </w:tblGrid>
        </w:tblGridChange>
      </w:tblGrid>
      <w:tr w:rsidR="009F21C1" w:rsidRPr="00D91812" w14:paraId="37B6667E" w14:textId="77777777" w:rsidTr="00340A25">
        <w:trPr>
          <w:jc w:val="center"/>
          <w:ins w:id="3574" w:author="dsloanm" w:date="2017-03-28T14:21:00Z"/>
        </w:trPr>
        <w:tc>
          <w:tcPr>
            <w:tcW w:w="1217" w:type="dxa"/>
            <w:tcBorders>
              <w:top w:val="double" w:sz="4" w:space="0" w:color="auto"/>
            </w:tcBorders>
            <w:shd w:val="clear" w:color="auto" w:fill="auto"/>
          </w:tcPr>
          <w:p w14:paraId="602FECAD" w14:textId="77777777" w:rsidR="009F21C1" w:rsidRPr="00BE7A59" w:rsidRDefault="009F21C1" w:rsidP="00340A25">
            <w:pPr>
              <w:rPr>
                <w:ins w:id="3575" w:author="dsloanm" w:date="2017-03-28T14:21:00Z"/>
                <w:lang w:val="en-US"/>
              </w:rPr>
            </w:pPr>
          </w:p>
        </w:tc>
        <w:tc>
          <w:tcPr>
            <w:tcW w:w="4881" w:type="dxa"/>
            <w:gridSpan w:val="4"/>
            <w:tcBorders>
              <w:top w:val="double" w:sz="4" w:space="0" w:color="auto"/>
            </w:tcBorders>
            <w:shd w:val="clear" w:color="auto" w:fill="auto"/>
          </w:tcPr>
          <w:p w14:paraId="29979831" w14:textId="77777777" w:rsidR="009F21C1" w:rsidRPr="00BE7A59" w:rsidRDefault="009F21C1" w:rsidP="00340A25">
            <w:pPr>
              <w:rPr>
                <w:ins w:id="3576" w:author="dsloanm" w:date="2017-03-28T14:21:00Z"/>
                <w:lang w:val="en-US"/>
              </w:rPr>
            </w:pPr>
            <w:ins w:id="3577" w:author="dsloanm" w:date="2017-03-28T14:21:00Z">
              <w:r>
                <w:rPr>
                  <w:b/>
                  <w:lang w:val="en-US"/>
                </w:rPr>
                <w:t xml:space="preserve">         Max. </w:t>
              </w:r>
              <w:r w:rsidRPr="00BE7A59">
                <w:rPr>
                  <w:b/>
                  <w:lang w:val="en-US"/>
                </w:rPr>
                <w:t>Write Bandwidth (MiB/s)</w:t>
              </w:r>
            </w:ins>
          </w:p>
        </w:tc>
      </w:tr>
      <w:tr w:rsidR="009F21C1" w:rsidRPr="00D91812" w14:paraId="369162FA" w14:textId="77777777" w:rsidTr="00340A25">
        <w:trPr>
          <w:jc w:val="center"/>
          <w:ins w:id="3578" w:author="dsloanm" w:date="2017-03-28T14:21:00Z"/>
        </w:trPr>
        <w:tc>
          <w:tcPr>
            <w:tcW w:w="1217" w:type="dxa"/>
            <w:tcBorders>
              <w:bottom w:val="single" w:sz="4" w:space="0" w:color="auto"/>
            </w:tcBorders>
            <w:shd w:val="clear" w:color="auto" w:fill="auto"/>
          </w:tcPr>
          <w:p w14:paraId="6B86CFAE" w14:textId="77777777" w:rsidR="009F21C1" w:rsidRPr="00BE7A59" w:rsidRDefault="009F21C1" w:rsidP="00340A25">
            <w:pPr>
              <w:jc w:val="right"/>
              <w:rPr>
                <w:ins w:id="3579" w:author="dsloanm" w:date="2017-03-28T14:21:00Z"/>
                <w:lang w:val="en-US"/>
              </w:rPr>
            </w:pPr>
            <w:ins w:id="3580" w:author="dsloanm" w:date="2017-03-28T14:21:00Z">
              <w:r w:rsidRPr="00BE7A59">
                <w:rPr>
                  <w:b/>
                  <w:lang w:val="en-US"/>
                </w:rPr>
                <w:t>Writers</w:t>
              </w:r>
            </w:ins>
          </w:p>
        </w:tc>
        <w:tc>
          <w:tcPr>
            <w:tcW w:w="1228" w:type="dxa"/>
            <w:tcBorders>
              <w:bottom w:val="single" w:sz="4" w:space="0" w:color="auto"/>
            </w:tcBorders>
            <w:shd w:val="clear" w:color="auto" w:fill="auto"/>
          </w:tcPr>
          <w:p w14:paraId="2DDA333C" w14:textId="77777777" w:rsidR="009F21C1" w:rsidRPr="00BE7A59" w:rsidRDefault="009F21C1" w:rsidP="00340A25">
            <w:pPr>
              <w:jc w:val="right"/>
              <w:rPr>
                <w:ins w:id="3581" w:author="dsloanm" w:date="2017-03-28T14:21:00Z"/>
                <w:lang w:val="en-US"/>
              </w:rPr>
            </w:pPr>
            <w:ins w:id="3582" w:author="dsloanm" w:date="2017-03-28T14:21:00Z">
              <w:r w:rsidRPr="00155F8C">
                <w:rPr>
                  <w:b/>
                  <w:lang w:val="en-US"/>
                </w:rPr>
                <w:t>Total MiB</w:t>
              </w:r>
            </w:ins>
          </w:p>
        </w:tc>
        <w:tc>
          <w:tcPr>
            <w:tcW w:w="1217" w:type="dxa"/>
            <w:tcBorders>
              <w:bottom w:val="single" w:sz="4" w:space="0" w:color="auto"/>
            </w:tcBorders>
            <w:shd w:val="clear" w:color="auto" w:fill="auto"/>
          </w:tcPr>
          <w:p w14:paraId="26EC435D" w14:textId="77777777" w:rsidR="009F21C1" w:rsidRPr="00BE7A59" w:rsidRDefault="009F21C1" w:rsidP="00340A25">
            <w:pPr>
              <w:jc w:val="right"/>
              <w:rPr>
                <w:ins w:id="3583" w:author="dsloanm" w:date="2017-03-28T14:21:00Z"/>
                <w:lang w:val="en-US"/>
              </w:rPr>
            </w:pPr>
            <w:ins w:id="3584" w:author="dsloanm" w:date="2017-03-28T14:21:00Z">
              <w:r>
                <w:rPr>
                  <w:b/>
                  <w:lang w:val="en-US"/>
                </w:rPr>
                <w:t>MPI-IO</w:t>
              </w:r>
            </w:ins>
          </w:p>
        </w:tc>
        <w:tc>
          <w:tcPr>
            <w:tcW w:w="1218" w:type="dxa"/>
            <w:tcBorders>
              <w:bottom w:val="single" w:sz="4" w:space="0" w:color="auto"/>
            </w:tcBorders>
            <w:shd w:val="clear" w:color="auto" w:fill="auto"/>
          </w:tcPr>
          <w:p w14:paraId="50E113F6" w14:textId="77777777" w:rsidR="009F21C1" w:rsidRPr="00BE7A59" w:rsidRDefault="009F21C1" w:rsidP="00340A25">
            <w:pPr>
              <w:jc w:val="right"/>
              <w:rPr>
                <w:ins w:id="3585" w:author="dsloanm" w:date="2017-03-28T14:21:00Z"/>
                <w:lang w:val="en-US"/>
              </w:rPr>
            </w:pPr>
            <w:ins w:id="3586" w:author="dsloanm" w:date="2017-03-28T14:21:00Z">
              <w:r>
                <w:rPr>
                  <w:b/>
                  <w:lang w:val="en-US"/>
                </w:rPr>
                <w:t>HDF5</w:t>
              </w:r>
            </w:ins>
          </w:p>
        </w:tc>
        <w:tc>
          <w:tcPr>
            <w:tcW w:w="1218" w:type="dxa"/>
            <w:tcBorders>
              <w:bottom w:val="single" w:sz="4" w:space="0" w:color="auto"/>
            </w:tcBorders>
            <w:shd w:val="clear" w:color="auto" w:fill="auto"/>
          </w:tcPr>
          <w:p w14:paraId="65C7A1A7" w14:textId="77777777" w:rsidR="009F21C1" w:rsidRPr="00BE7A59" w:rsidRDefault="009F21C1" w:rsidP="00340A25">
            <w:pPr>
              <w:jc w:val="right"/>
              <w:rPr>
                <w:ins w:id="3587" w:author="dsloanm" w:date="2017-03-28T14:21:00Z"/>
                <w:lang w:val="en-US"/>
              </w:rPr>
            </w:pPr>
            <w:ins w:id="3588" w:author="dsloanm" w:date="2017-03-28T14:21:00Z">
              <w:r>
                <w:rPr>
                  <w:b/>
                  <w:lang w:val="en-US"/>
                </w:rPr>
                <w:t>NetCDF</w:t>
              </w:r>
            </w:ins>
          </w:p>
        </w:tc>
      </w:tr>
      <w:tr w:rsidR="00FC666F" w:rsidRPr="00D91812" w14:paraId="1FE491A7" w14:textId="77777777" w:rsidTr="00340A25">
        <w:tblPrEx>
          <w:tblW w:w="6098" w:type="dxa"/>
          <w:jc w:val="center"/>
          <w:tblPrExChange w:id="3589" w:author="dsloanm" w:date="2017-03-28T14:26:00Z">
            <w:tblPrEx>
              <w:tblW w:w="6098" w:type="dxa"/>
              <w:jc w:val="center"/>
            </w:tblPrEx>
          </w:tblPrExChange>
        </w:tblPrEx>
        <w:trPr>
          <w:jc w:val="center"/>
          <w:ins w:id="3590" w:author="dsloanm" w:date="2017-03-28T14:21:00Z"/>
          <w:trPrChange w:id="3591" w:author="dsloanm" w:date="2017-03-28T14:26:00Z">
            <w:trPr>
              <w:jc w:val="center"/>
            </w:trPr>
          </w:trPrChange>
        </w:trPr>
        <w:tc>
          <w:tcPr>
            <w:tcW w:w="1217" w:type="dxa"/>
            <w:tcBorders>
              <w:top w:val="single" w:sz="4" w:space="0" w:color="auto"/>
            </w:tcBorders>
            <w:shd w:val="clear" w:color="auto" w:fill="auto"/>
            <w:tcPrChange w:id="3592" w:author="dsloanm" w:date="2017-03-28T14:26:00Z">
              <w:tcPr>
                <w:tcW w:w="1217" w:type="dxa"/>
                <w:tcBorders>
                  <w:top w:val="single" w:sz="4" w:space="0" w:color="auto"/>
                </w:tcBorders>
                <w:shd w:val="clear" w:color="auto" w:fill="auto"/>
              </w:tcPr>
            </w:tcPrChange>
          </w:tcPr>
          <w:p w14:paraId="028EEC76" w14:textId="77777777" w:rsidR="00FC666F" w:rsidRPr="00951EF6" w:rsidRDefault="00FC666F" w:rsidP="00FC666F">
            <w:pPr>
              <w:jc w:val="right"/>
              <w:rPr>
                <w:ins w:id="3593" w:author="dsloanm" w:date="2017-03-28T14:21:00Z"/>
              </w:rPr>
            </w:pPr>
            <w:ins w:id="3594" w:author="dsloanm" w:date="2017-03-28T14:21:00Z">
              <w:r w:rsidRPr="00721B2C">
                <w:t>1</w:t>
              </w:r>
            </w:ins>
          </w:p>
        </w:tc>
        <w:tc>
          <w:tcPr>
            <w:tcW w:w="1228" w:type="dxa"/>
            <w:tcBorders>
              <w:top w:val="single" w:sz="4" w:space="0" w:color="auto"/>
            </w:tcBorders>
            <w:shd w:val="clear" w:color="auto" w:fill="auto"/>
            <w:vAlign w:val="bottom"/>
            <w:tcPrChange w:id="3595" w:author="dsloanm" w:date="2017-03-28T14:26:00Z">
              <w:tcPr>
                <w:tcW w:w="1228" w:type="dxa"/>
                <w:tcBorders>
                  <w:top w:val="single" w:sz="4" w:space="0" w:color="auto"/>
                </w:tcBorders>
                <w:shd w:val="clear" w:color="auto" w:fill="auto"/>
                <w:vAlign w:val="bottom"/>
              </w:tcPr>
            </w:tcPrChange>
          </w:tcPr>
          <w:p w14:paraId="401223F6" w14:textId="77777777" w:rsidR="00FC666F" w:rsidRPr="00951EF6" w:rsidRDefault="00FC666F" w:rsidP="00FC666F">
            <w:pPr>
              <w:jc w:val="right"/>
              <w:rPr>
                <w:ins w:id="3596" w:author="dsloanm" w:date="2017-03-28T14:21:00Z"/>
              </w:rPr>
            </w:pPr>
            <w:ins w:id="3597" w:author="dsloanm" w:date="2017-03-28T14:21:00Z">
              <w:r>
                <w:rPr>
                  <w:rFonts w:ascii="Calibri" w:hAnsi="Calibri" w:cs="Calibri"/>
                  <w:color w:val="000000"/>
                </w:rPr>
                <w:t>3072</w:t>
              </w:r>
            </w:ins>
          </w:p>
        </w:tc>
        <w:tc>
          <w:tcPr>
            <w:tcW w:w="1217" w:type="dxa"/>
            <w:tcBorders>
              <w:top w:val="single" w:sz="4" w:space="0" w:color="auto"/>
            </w:tcBorders>
            <w:shd w:val="clear" w:color="auto" w:fill="auto"/>
            <w:vAlign w:val="bottom"/>
            <w:tcPrChange w:id="3598" w:author="dsloanm" w:date="2017-03-28T14:26:00Z">
              <w:tcPr>
                <w:tcW w:w="1217" w:type="dxa"/>
                <w:tcBorders>
                  <w:top w:val="single" w:sz="4" w:space="0" w:color="auto"/>
                </w:tcBorders>
                <w:shd w:val="clear" w:color="auto" w:fill="auto"/>
              </w:tcPr>
            </w:tcPrChange>
          </w:tcPr>
          <w:p w14:paraId="12FA7DF2" w14:textId="3EB661A4" w:rsidR="00FC666F" w:rsidRPr="005222EB" w:rsidRDefault="00FC666F" w:rsidP="00FC666F">
            <w:pPr>
              <w:jc w:val="right"/>
              <w:rPr>
                <w:ins w:id="3599" w:author="dsloanm" w:date="2017-03-28T14:21:00Z"/>
                <w:szCs w:val="20"/>
              </w:rPr>
            </w:pPr>
            <w:ins w:id="3600" w:author="dsloanm" w:date="2017-03-28T14:26:00Z">
              <w:r w:rsidRPr="00EE5044">
                <w:rPr>
                  <w:rFonts w:cs="Calibri"/>
                  <w:color w:val="000000"/>
                  <w:szCs w:val="20"/>
                  <w:rPrChange w:id="3601" w:author="dsloanm" w:date="2017-03-28T14:27:00Z">
                    <w:rPr>
                      <w:rFonts w:ascii="Calibri" w:hAnsi="Calibri" w:cs="Calibri"/>
                      <w:color w:val="000000"/>
                      <w:sz w:val="22"/>
                      <w:szCs w:val="22"/>
                    </w:rPr>
                  </w:rPrChange>
                </w:rPr>
                <w:t>2098.357</w:t>
              </w:r>
            </w:ins>
          </w:p>
        </w:tc>
        <w:tc>
          <w:tcPr>
            <w:tcW w:w="1218" w:type="dxa"/>
            <w:tcBorders>
              <w:top w:val="single" w:sz="4" w:space="0" w:color="auto"/>
            </w:tcBorders>
            <w:shd w:val="clear" w:color="auto" w:fill="auto"/>
            <w:vAlign w:val="bottom"/>
            <w:tcPrChange w:id="3602" w:author="dsloanm" w:date="2017-03-28T14:26:00Z">
              <w:tcPr>
                <w:tcW w:w="1218" w:type="dxa"/>
                <w:tcBorders>
                  <w:top w:val="single" w:sz="4" w:space="0" w:color="auto"/>
                </w:tcBorders>
                <w:shd w:val="clear" w:color="auto" w:fill="auto"/>
              </w:tcPr>
            </w:tcPrChange>
          </w:tcPr>
          <w:p w14:paraId="2EBE74C6" w14:textId="48F76DEE" w:rsidR="00FC666F" w:rsidRPr="005222EB" w:rsidRDefault="00FC666F" w:rsidP="00FC666F">
            <w:pPr>
              <w:jc w:val="right"/>
              <w:rPr>
                <w:ins w:id="3603" w:author="dsloanm" w:date="2017-03-28T14:21:00Z"/>
                <w:szCs w:val="20"/>
              </w:rPr>
            </w:pPr>
            <w:ins w:id="3604" w:author="dsloanm" w:date="2017-03-28T14:26:00Z">
              <w:r w:rsidRPr="00EE5044">
                <w:rPr>
                  <w:rFonts w:cs="Calibri"/>
                  <w:color w:val="000000"/>
                  <w:szCs w:val="20"/>
                  <w:rPrChange w:id="3605" w:author="dsloanm" w:date="2017-03-28T14:27:00Z">
                    <w:rPr>
                      <w:rFonts w:ascii="Calibri" w:hAnsi="Calibri" w:cs="Calibri"/>
                      <w:color w:val="000000"/>
                      <w:sz w:val="22"/>
                      <w:szCs w:val="22"/>
                    </w:rPr>
                  </w:rPrChange>
                </w:rPr>
                <w:t>1163.637</w:t>
              </w:r>
            </w:ins>
          </w:p>
        </w:tc>
        <w:tc>
          <w:tcPr>
            <w:tcW w:w="1218" w:type="dxa"/>
            <w:tcBorders>
              <w:top w:val="single" w:sz="4" w:space="0" w:color="auto"/>
            </w:tcBorders>
            <w:shd w:val="clear" w:color="auto" w:fill="auto"/>
            <w:vAlign w:val="bottom"/>
            <w:tcPrChange w:id="3606" w:author="dsloanm" w:date="2017-03-28T14:26:00Z">
              <w:tcPr>
                <w:tcW w:w="1218" w:type="dxa"/>
                <w:tcBorders>
                  <w:top w:val="single" w:sz="4" w:space="0" w:color="auto"/>
                </w:tcBorders>
                <w:shd w:val="clear" w:color="auto" w:fill="auto"/>
              </w:tcPr>
            </w:tcPrChange>
          </w:tcPr>
          <w:p w14:paraId="5B928AD2" w14:textId="77336E78" w:rsidR="00FC666F" w:rsidRPr="005222EB" w:rsidRDefault="00FC666F" w:rsidP="00FC666F">
            <w:pPr>
              <w:jc w:val="right"/>
              <w:rPr>
                <w:ins w:id="3607" w:author="dsloanm" w:date="2017-03-28T14:21:00Z"/>
                <w:szCs w:val="20"/>
              </w:rPr>
            </w:pPr>
            <w:ins w:id="3608" w:author="dsloanm" w:date="2017-03-28T14:26:00Z">
              <w:r w:rsidRPr="00EE5044">
                <w:rPr>
                  <w:rFonts w:cs="Calibri"/>
                  <w:color w:val="000000"/>
                  <w:szCs w:val="20"/>
                  <w:rPrChange w:id="3609" w:author="dsloanm" w:date="2017-03-28T14:27:00Z">
                    <w:rPr>
                      <w:rFonts w:ascii="Calibri" w:hAnsi="Calibri" w:cs="Calibri"/>
                      <w:color w:val="000000"/>
                      <w:sz w:val="22"/>
                      <w:szCs w:val="22"/>
                    </w:rPr>
                  </w:rPrChange>
                </w:rPr>
                <w:t>831.1686</w:t>
              </w:r>
            </w:ins>
          </w:p>
        </w:tc>
      </w:tr>
      <w:tr w:rsidR="00FC666F" w:rsidRPr="00D91812" w14:paraId="7691EC52" w14:textId="77777777" w:rsidTr="00340A25">
        <w:tblPrEx>
          <w:tblW w:w="6098" w:type="dxa"/>
          <w:jc w:val="center"/>
          <w:tblPrExChange w:id="3610" w:author="dsloanm" w:date="2017-03-28T14:26:00Z">
            <w:tblPrEx>
              <w:tblW w:w="6098" w:type="dxa"/>
              <w:jc w:val="center"/>
            </w:tblPrEx>
          </w:tblPrExChange>
        </w:tblPrEx>
        <w:trPr>
          <w:jc w:val="center"/>
          <w:ins w:id="3611" w:author="dsloanm" w:date="2017-03-28T14:21:00Z"/>
          <w:trPrChange w:id="3612" w:author="dsloanm" w:date="2017-03-28T14:26:00Z">
            <w:trPr>
              <w:jc w:val="center"/>
            </w:trPr>
          </w:trPrChange>
        </w:trPr>
        <w:tc>
          <w:tcPr>
            <w:tcW w:w="1217" w:type="dxa"/>
            <w:shd w:val="clear" w:color="auto" w:fill="auto"/>
            <w:tcPrChange w:id="3613" w:author="dsloanm" w:date="2017-03-28T14:26:00Z">
              <w:tcPr>
                <w:tcW w:w="1217" w:type="dxa"/>
                <w:shd w:val="clear" w:color="auto" w:fill="auto"/>
              </w:tcPr>
            </w:tcPrChange>
          </w:tcPr>
          <w:p w14:paraId="1EB474B5" w14:textId="77777777" w:rsidR="00FC666F" w:rsidRPr="00951EF6" w:rsidRDefault="00FC666F" w:rsidP="00FC666F">
            <w:pPr>
              <w:jc w:val="right"/>
              <w:rPr>
                <w:ins w:id="3614" w:author="dsloanm" w:date="2017-03-28T14:21:00Z"/>
              </w:rPr>
            </w:pPr>
            <w:ins w:id="3615" w:author="dsloanm" w:date="2017-03-28T14:21:00Z">
              <w:r w:rsidRPr="00721B2C">
                <w:t>2</w:t>
              </w:r>
            </w:ins>
          </w:p>
        </w:tc>
        <w:tc>
          <w:tcPr>
            <w:tcW w:w="1228" w:type="dxa"/>
            <w:shd w:val="clear" w:color="auto" w:fill="auto"/>
            <w:vAlign w:val="bottom"/>
            <w:tcPrChange w:id="3616" w:author="dsloanm" w:date="2017-03-28T14:26:00Z">
              <w:tcPr>
                <w:tcW w:w="1228" w:type="dxa"/>
                <w:shd w:val="clear" w:color="auto" w:fill="auto"/>
                <w:vAlign w:val="bottom"/>
              </w:tcPr>
            </w:tcPrChange>
          </w:tcPr>
          <w:p w14:paraId="0BEE10B5" w14:textId="77777777" w:rsidR="00FC666F" w:rsidRPr="00951EF6" w:rsidRDefault="00FC666F" w:rsidP="00FC666F">
            <w:pPr>
              <w:jc w:val="right"/>
              <w:rPr>
                <w:ins w:id="3617" w:author="dsloanm" w:date="2017-03-28T14:21:00Z"/>
              </w:rPr>
            </w:pPr>
            <w:ins w:id="3618" w:author="dsloanm" w:date="2017-03-28T14:21:00Z">
              <w:r>
                <w:rPr>
                  <w:rFonts w:ascii="Calibri" w:hAnsi="Calibri" w:cs="Calibri"/>
                  <w:color w:val="000000"/>
                </w:rPr>
                <w:t>6144</w:t>
              </w:r>
            </w:ins>
          </w:p>
        </w:tc>
        <w:tc>
          <w:tcPr>
            <w:tcW w:w="1217" w:type="dxa"/>
            <w:shd w:val="clear" w:color="auto" w:fill="auto"/>
            <w:vAlign w:val="bottom"/>
            <w:tcPrChange w:id="3619" w:author="dsloanm" w:date="2017-03-28T14:26:00Z">
              <w:tcPr>
                <w:tcW w:w="1217" w:type="dxa"/>
                <w:shd w:val="clear" w:color="auto" w:fill="auto"/>
              </w:tcPr>
            </w:tcPrChange>
          </w:tcPr>
          <w:p w14:paraId="4703B822" w14:textId="312626C5" w:rsidR="00FC666F" w:rsidRPr="005222EB" w:rsidRDefault="00FC666F" w:rsidP="00FC666F">
            <w:pPr>
              <w:jc w:val="right"/>
              <w:rPr>
                <w:ins w:id="3620" w:author="dsloanm" w:date="2017-03-28T14:21:00Z"/>
                <w:szCs w:val="20"/>
              </w:rPr>
            </w:pPr>
            <w:ins w:id="3621" w:author="dsloanm" w:date="2017-03-28T14:26:00Z">
              <w:r w:rsidRPr="00EE5044">
                <w:rPr>
                  <w:rFonts w:cs="Calibri"/>
                  <w:color w:val="000000"/>
                  <w:szCs w:val="20"/>
                  <w:rPrChange w:id="3622" w:author="dsloanm" w:date="2017-03-28T14:27:00Z">
                    <w:rPr>
                      <w:rFonts w:ascii="Calibri" w:hAnsi="Calibri" w:cs="Calibri"/>
                      <w:color w:val="000000"/>
                      <w:sz w:val="22"/>
                      <w:szCs w:val="22"/>
                    </w:rPr>
                  </w:rPrChange>
                </w:rPr>
                <w:t>2415.096</w:t>
              </w:r>
            </w:ins>
          </w:p>
        </w:tc>
        <w:tc>
          <w:tcPr>
            <w:tcW w:w="1218" w:type="dxa"/>
            <w:shd w:val="clear" w:color="auto" w:fill="auto"/>
            <w:vAlign w:val="bottom"/>
            <w:tcPrChange w:id="3623" w:author="dsloanm" w:date="2017-03-28T14:26:00Z">
              <w:tcPr>
                <w:tcW w:w="1218" w:type="dxa"/>
                <w:shd w:val="clear" w:color="auto" w:fill="auto"/>
              </w:tcPr>
            </w:tcPrChange>
          </w:tcPr>
          <w:p w14:paraId="74BBDC05" w14:textId="5D692E4A" w:rsidR="00FC666F" w:rsidRPr="005222EB" w:rsidRDefault="00FC666F" w:rsidP="00FC666F">
            <w:pPr>
              <w:jc w:val="right"/>
              <w:rPr>
                <w:ins w:id="3624" w:author="dsloanm" w:date="2017-03-28T14:21:00Z"/>
                <w:szCs w:val="20"/>
              </w:rPr>
            </w:pPr>
            <w:ins w:id="3625" w:author="dsloanm" w:date="2017-03-28T14:26:00Z">
              <w:r w:rsidRPr="00EE5044">
                <w:rPr>
                  <w:rFonts w:cs="Calibri"/>
                  <w:color w:val="000000"/>
                  <w:szCs w:val="20"/>
                  <w:rPrChange w:id="3626" w:author="dsloanm" w:date="2017-03-28T14:27:00Z">
                    <w:rPr>
                      <w:rFonts w:ascii="Calibri" w:hAnsi="Calibri" w:cs="Calibri"/>
                      <w:color w:val="000000"/>
                      <w:sz w:val="22"/>
                      <w:szCs w:val="22"/>
                    </w:rPr>
                  </w:rPrChange>
                </w:rPr>
                <w:t>2151.261</w:t>
              </w:r>
            </w:ins>
          </w:p>
        </w:tc>
        <w:tc>
          <w:tcPr>
            <w:tcW w:w="1218" w:type="dxa"/>
            <w:shd w:val="clear" w:color="auto" w:fill="auto"/>
            <w:vAlign w:val="bottom"/>
            <w:tcPrChange w:id="3627" w:author="dsloanm" w:date="2017-03-28T14:26:00Z">
              <w:tcPr>
                <w:tcW w:w="1218" w:type="dxa"/>
                <w:shd w:val="clear" w:color="auto" w:fill="auto"/>
              </w:tcPr>
            </w:tcPrChange>
          </w:tcPr>
          <w:p w14:paraId="65F4ACB1" w14:textId="53CBD8EF" w:rsidR="00FC666F" w:rsidRPr="005222EB" w:rsidRDefault="00FC666F" w:rsidP="00FC666F">
            <w:pPr>
              <w:jc w:val="right"/>
              <w:rPr>
                <w:ins w:id="3628" w:author="dsloanm" w:date="2017-03-28T14:21:00Z"/>
                <w:szCs w:val="20"/>
              </w:rPr>
            </w:pPr>
            <w:ins w:id="3629" w:author="dsloanm" w:date="2017-03-28T14:26:00Z">
              <w:r w:rsidRPr="00EE5044">
                <w:rPr>
                  <w:rFonts w:cs="Calibri"/>
                  <w:color w:val="000000"/>
                  <w:szCs w:val="20"/>
                  <w:rPrChange w:id="3630" w:author="dsloanm" w:date="2017-03-28T14:27:00Z">
                    <w:rPr>
                      <w:rFonts w:ascii="Calibri" w:hAnsi="Calibri" w:cs="Calibri"/>
                      <w:color w:val="000000"/>
                      <w:sz w:val="22"/>
                      <w:szCs w:val="22"/>
                    </w:rPr>
                  </w:rPrChange>
                </w:rPr>
                <w:t>1523.81</w:t>
              </w:r>
            </w:ins>
          </w:p>
        </w:tc>
      </w:tr>
      <w:tr w:rsidR="00FC666F" w:rsidRPr="00D91812" w14:paraId="386697DD" w14:textId="77777777" w:rsidTr="00340A25">
        <w:tblPrEx>
          <w:tblW w:w="6098" w:type="dxa"/>
          <w:jc w:val="center"/>
          <w:tblPrExChange w:id="3631" w:author="dsloanm" w:date="2017-03-28T14:26:00Z">
            <w:tblPrEx>
              <w:tblW w:w="6098" w:type="dxa"/>
              <w:jc w:val="center"/>
            </w:tblPrEx>
          </w:tblPrExChange>
        </w:tblPrEx>
        <w:trPr>
          <w:jc w:val="center"/>
          <w:ins w:id="3632" w:author="dsloanm" w:date="2017-03-28T14:21:00Z"/>
          <w:trPrChange w:id="3633" w:author="dsloanm" w:date="2017-03-28T14:26:00Z">
            <w:trPr>
              <w:jc w:val="center"/>
            </w:trPr>
          </w:trPrChange>
        </w:trPr>
        <w:tc>
          <w:tcPr>
            <w:tcW w:w="1217" w:type="dxa"/>
            <w:shd w:val="clear" w:color="auto" w:fill="auto"/>
            <w:tcPrChange w:id="3634" w:author="dsloanm" w:date="2017-03-28T14:26:00Z">
              <w:tcPr>
                <w:tcW w:w="1217" w:type="dxa"/>
                <w:shd w:val="clear" w:color="auto" w:fill="auto"/>
              </w:tcPr>
            </w:tcPrChange>
          </w:tcPr>
          <w:p w14:paraId="572406D1" w14:textId="77777777" w:rsidR="00FC666F" w:rsidRPr="00951EF6" w:rsidRDefault="00FC666F" w:rsidP="00FC666F">
            <w:pPr>
              <w:jc w:val="right"/>
              <w:rPr>
                <w:ins w:id="3635" w:author="dsloanm" w:date="2017-03-28T14:21:00Z"/>
              </w:rPr>
            </w:pPr>
            <w:ins w:id="3636" w:author="dsloanm" w:date="2017-03-28T14:21:00Z">
              <w:r w:rsidRPr="00721B2C">
                <w:t>4</w:t>
              </w:r>
            </w:ins>
          </w:p>
        </w:tc>
        <w:tc>
          <w:tcPr>
            <w:tcW w:w="1228" w:type="dxa"/>
            <w:shd w:val="clear" w:color="auto" w:fill="auto"/>
            <w:vAlign w:val="bottom"/>
            <w:tcPrChange w:id="3637" w:author="dsloanm" w:date="2017-03-28T14:26:00Z">
              <w:tcPr>
                <w:tcW w:w="1228" w:type="dxa"/>
                <w:shd w:val="clear" w:color="auto" w:fill="auto"/>
                <w:vAlign w:val="bottom"/>
              </w:tcPr>
            </w:tcPrChange>
          </w:tcPr>
          <w:p w14:paraId="1C2651AD" w14:textId="77777777" w:rsidR="00FC666F" w:rsidRPr="00951EF6" w:rsidRDefault="00FC666F" w:rsidP="00FC666F">
            <w:pPr>
              <w:jc w:val="right"/>
              <w:rPr>
                <w:ins w:id="3638" w:author="dsloanm" w:date="2017-03-28T14:21:00Z"/>
              </w:rPr>
            </w:pPr>
            <w:ins w:id="3639" w:author="dsloanm" w:date="2017-03-28T14:21:00Z">
              <w:r>
                <w:rPr>
                  <w:rFonts w:ascii="Calibri" w:hAnsi="Calibri" w:cs="Calibri"/>
                  <w:color w:val="000000"/>
                </w:rPr>
                <w:t>12288</w:t>
              </w:r>
            </w:ins>
          </w:p>
        </w:tc>
        <w:tc>
          <w:tcPr>
            <w:tcW w:w="1217" w:type="dxa"/>
            <w:shd w:val="clear" w:color="auto" w:fill="auto"/>
            <w:vAlign w:val="bottom"/>
            <w:tcPrChange w:id="3640" w:author="dsloanm" w:date="2017-03-28T14:26:00Z">
              <w:tcPr>
                <w:tcW w:w="1217" w:type="dxa"/>
                <w:shd w:val="clear" w:color="auto" w:fill="auto"/>
              </w:tcPr>
            </w:tcPrChange>
          </w:tcPr>
          <w:p w14:paraId="051813D9" w14:textId="2932674C" w:rsidR="00FC666F" w:rsidRPr="005222EB" w:rsidRDefault="00FC666F" w:rsidP="00FC666F">
            <w:pPr>
              <w:jc w:val="right"/>
              <w:rPr>
                <w:ins w:id="3641" w:author="dsloanm" w:date="2017-03-28T14:21:00Z"/>
                <w:szCs w:val="20"/>
              </w:rPr>
            </w:pPr>
            <w:ins w:id="3642" w:author="dsloanm" w:date="2017-03-28T14:26:00Z">
              <w:r w:rsidRPr="00EE5044">
                <w:rPr>
                  <w:rFonts w:cs="Calibri"/>
                  <w:color w:val="000000"/>
                  <w:szCs w:val="20"/>
                  <w:rPrChange w:id="3643" w:author="dsloanm" w:date="2017-03-28T14:27:00Z">
                    <w:rPr>
                      <w:rFonts w:ascii="Calibri" w:hAnsi="Calibri" w:cs="Calibri"/>
                      <w:color w:val="000000"/>
                      <w:sz w:val="22"/>
                      <w:szCs w:val="22"/>
                    </w:rPr>
                  </w:rPrChange>
                </w:rPr>
                <w:t>1270.471</w:t>
              </w:r>
            </w:ins>
          </w:p>
        </w:tc>
        <w:tc>
          <w:tcPr>
            <w:tcW w:w="1218" w:type="dxa"/>
            <w:shd w:val="clear" w:color="auto" w:fill="auto"/>
            <w:vAlign w:val="bottom"/>
            <w:tcPrChange w:id="3644" w:author="dsloanm" w:date="2017-03-28T14:26:00Z">
              <w:tcPr>
                <w:tcW w:w="1218" w:type="dxa"/>
                <w:shd w:val="clear" w:color="auto" w:fill="auto"/>
              </w:tcPr>
            </w:tcPrChange>
          </w:tcPr>
          <w:p w14:paraId="07BE0F94" w14:textId="735BB82A" w:rsidR="00FC666F" w:rsidRPr="005222EB" w:rsidRDefault="00FC666F" w:rsidP="00FC666F">
            <w:pPr>
              <w:jc w:val="right"/>
              <w:rPr>
                <w:ins w:id="3645" w:author="dsloanm" w:date="2017-03-28T14:21:00Z"/>
                <w:szCs w:val="20"/>
              </w:rPr>
            </w:pPr>
            <w:ins w:id="3646" w:author="dsloanm" w:date="2017-03-28T14:26:00Z">
              <w:r w:rsidRPr="00EE5044">
                <w:rPr>
                  <w:rFonts w:cs="Calibri"/>
                  <w:color w:val="000000"/>
                  <w:szCs w:val="20"/>
                  <w:rPrChange w:id="3647" w:author="dsloanm" w:date="2017-03-28T14:27:00Z">
                    <w:rPr>
                      <w:rFonts w:ascii="Calibri" w:hAnsi="Calibri" w:cs="Calibri"/>
                      <w:color w:val="000000"/>
                      <w:sz w:val="22"/>
                      <w:szCs w:val="22"/>
                    </w:rPr>
                  </w:rPrChange>
                </w:rPr>
                <w:t>1358.09</w:t>
              </w:r>
            </w:ins>
          </w:p>
        </w:tc>
        <w:tc>
          <w:tcPr>
            <w:tcW w:w="1218" w:type="dxa"/>
            <w:shd w:val="clear" w:color="auto" w:fill="auto"/>
            <w:vAlign w:val="bottom"/>
            <w:tcPrChange w:id="3648" w:author="dsloanm" w:date="2017-03-28T14:26:00Z">
              <w:tcPr>
                <w:tcW w:w="1218" w:type="dxa"/>
                <w:shd w:val="clear" w:color="auto" w:fill="auto"/>
              </w:tcPr>
            </w:tcPrChange>
          </w:tcPr>
          <w:p w14:paraId="21684688" w14:textId="5BC5C996" w:rsidR="00FC666F" w:rsidRPr="005222EB" w:rsidRDefault="00FC666F" w:rsidP="00FC666F">
            <w:pPr>
              <w:jc w:val="right"/>
              <w:rPr>
                <w:ins w:id="3649" w:author="dsloanm" w:date="2017-03-28T14:21:00Z"/>
                <w:szCs w:val="20"/>
              </w:rPr>
            </w:pPr>
            <w:ins w:id="3650" w:author="dsloanm" w:date="2017-03-28T14:26:00Z">
              <w:r w:rsidRPr="00EE5044">
                <w:rPr>
                  <w:rFonts w:cs="Calibri"/>
                  <w:color w:val="000000"/>
                  <w:szCs w:val="20"/>
                  <w:rPrChange w:id="3651" w:author="dsloanm" w:date="2017-03-28T14:27:00Z">
                    <w:rPr>
                      <w:rFonts w:ascii="Calibri" w:hAnsi="Calibri" w:cs="Calibri"/>
                      <w:color w:val="000000"/>
                      <w:sz w:val="22"/>
                      <w:szCs w:val="22"/>
                    </w:rPr>
                  </w:rPrChange>
                </w:rPr>
                <w:t>1213.27</w:t>
              </w:r>
            </w:ins>
          </w:p>
        </w:tc>
      </w:tr>
      <w:tr w:rsidR="00FC666F" w:rsidRPr="00D91812" w14:paraId="2E499B91" w14:textId="77777777" w:rsidTr="00340A25">
        <w:tblPrEx>
          <w:tblW w:w="6098" w:type="dxa"/>
          <w:jc w:val="center"/>
          <w:tblPrExChange w:id="3652" w:author="dsloanm" w:date="2017-03-28T14:26:00Z">
            <w:tblPrEx>
              <w:tblW w:w="6098" w:type="dxa"/>
              <w:jc w:val="center"/>
            </w:tblPrEx>
          </w:tblPrExChange>
        </w:tblPrEx>
        <w:trPr>
          <w:jc w:val="center"/>
          <w:ins w:id="3653" w:author="dsloanm" w:date="2017-03-28T14:21:00Z"/>
          <w:trPrChange w:id="3654" w:author="dsloanm" w:date="2017-03-28T14:26:00Z">
            <w:trPr>
              <w:jc w:val="center"/>
            </w:trPr>
          </w:trPrChange>
        </w:trPr>
        <w:tc>
          <w:tcPr>
            <w:tcW w:w="1217" w:type="dxa"/>
            <w:shd w:val="clear" w:color="auto" w:fill="auto"/>
            <w:tcPrChange w:id="3655" w:author="dsloanm" w:date="2017-03-28T14:26:00Z">
              <w:tcPr>
                <w:tcW w:w="1217" w:type="dxa"/>
                <w:shd w:val="clear" w:color="auto" w:fill="auto"/>
              </w:tcPr>
            </w:tcPrChange>
          </w:tcPr>
          <w:p w14:paraId="52DCC590" w14:textId="77777777" w:rsidR="00FC666F" w:rsidRPr="00951EF6" w:rsidRDefault="00FC666F" w:rsidP="00FC666F">
            <w:pPr>
              <w:jc w:val="right"/>
              <w:rPr>
                <w:ins w:id="3656" w:author="dsloanm" w:date="2017-03-28T14:21:00Z"/>
              </w:rPr>
            </w:pPr>
            <w:ins w:id="3657" w:author="dsloanm" w:date="2017-03-28T14:21:00Z">
              <w:r w:rsidRPr="00721B2C">
                <w:t>8</w:t>
              </w:r>
            </w:ins>
          </w:p>
        </w:tc>
        <w:tc>
          <w:tcPr>
            <w:tcW w:w="1228" w:type="dxa"/>
            <w:shd w:val="clear" w:color="auto" w:fill="auto"/>
            <w:vAlign w:val="bottom"/>
            <w:tcPrChange w:id="3658" w:author="dsloanm" w:date="2017-03-28T14:26:00Z">
              <w:tcPr>
                <w:tcW w:w="1228" w:type="dxa"/>
                <w:shd w:val="clear" w:color="auto" w:fill="auto"/>
                <w:vAlign w:val="bottom"/>
              </w:tcPr>
            </w:tcPrChange>
          </w:tcPr>
          <w:p w14:paraId="7A93FBB4" w14:textId="77777777" w:rsidR="00FC666F" w:rsidRPr="00951EF6" w:rsidRDefault="00FC666F" w:rsidP="00FC666F">
            <w:pPr>
              <w:jc w:val="right"/>
              <w:rPr>
                <w:ins w:id="3659" w:author="dsloanm" w:date="2017-03-28T14:21:00Z"/>
              </w:rPr>
            </w:pPr>
            <w:ins w:id="3660" w:author="dsloanm" w:date="2017-03-28T14:21:00Z">
              <w:r>
                <w:rPr>
                  <w:rFonts w:ascii="Calibri" w:hAnsi="Calibri" w:cs="Calibri"/>
                  <w:color w:val="000000"/>
                </w:rPr>
                <w:t>24576</w:t>
              </w:r>
            </w:ins>
          </w:p>
        </w:tc>
        <w:tc>
          <w:tcPr>
            <w:tcW w:w="1217" w:type="dxa"/>
            <w:shd w:val="clear" w:color="auto" w:fill="auto"/>
            <w:vAlign w:val="bottom"/>
            <w:tcPrChange w:id="3661" w:author="dsloanm" w:date="2017-03-28T14:26:00Z">
              <w:tcPr>
                <w:tcW w:w="1217" w:type="dxa"/>
                <w:shd w:val="clear" w:color="auto" w:fill="auto"/>
              </w:tcPr>
            </w:tcPrChange>
          </w:tcPr>
          <w:p w14:paraId="1A2C12CB" w14:textId="434FDE6F" w:rsidR="00FC666F" w:rsidRPr="005222EB" w:rsidRDefault="00FC666F" w:rsidP="00FC666F">
            <w:pPr>
              <w:jc w:val="right"/>
              <w:rPr>
                <w:ins w:id="3662" w:author="dsloanm" w:date="2017-03-28T14:21:00Z"/>
                <w:szCs w:val="20"/>
              </w:rPr>
            </w:pPr>
            <w:ins w:id="3663" w:author="dsloanm" w:date="2017-03-28T14:26:00Z">
              <w:r w:rsidRPr="00EE5044">
                <w:rPr>
                  <w:rFonts w:cs="Calibri"/>
                  <w:color w:val="000000"/>
                  <w:szCs w:val="20"/>
                  <w:rPrChange w:id="3664" w:author="dsloanm" w:date="2017-03-28T14:27:00Z">
                    <w:rPr>
                      <w:rFonts w:ascii="Calibri" w:hAnsi="Calibri" w:cs="Calibri"/>
                      <w:color w:val="000000"/>
                      <w:sz w:val="22"/>
                      <w:szCs w:val="22"/>
                    </w:rPr>
                  </w:rPrChange>
                </w:rPr>
                <w:t>1056.759</w:t>
              </w:r>
            </w:ins>
          </w:p>
        </w:tc>
        <w:tc>
          <w:tcPr>
            <w:tcW w:w="1218" w:type="dxa"/>
            <w:shd w:val="clear" w:color="auto" w:fill="auto"/>
            <w:vAlign w:val="bottom"/>
            <w:tcPrChange w:id="3665" w:author="dsloanm" w:date="2017-03-28T14:26:00Z">
              <w:tcPr>
                <w:tcW w:w="1218" w:type="dxa"/>
                <w:shd w:val="clear" w:color="auto" w:fill="auto"/>
              </w:tcPr>
            </w:tcPrChange>
          </w:tcPr>
          <w:p w14:paraId="27D9A687" w14:textId="48B54C74" w:rsidR="00FC666F" w:rsidRPr="005222EB" w:rsidRDefault="00FC666F" w:rsidP="00FC666F">
            <w:pPr>
              <w:jc w:val="right"/>
              <w:rPr>
                <w:ins w:id="3666" w:author="dsloanm" w:date="2017-03-28T14:21:00Z"/>
                <w:szCs w:val="20"/>
              </w:rPr>
            </w:pPr>
            <w:ins w:id="3667" w:author="dsloanm" w:date="2017-03-28T14:26:00Z">
              <w:r w:rsidRPr="00EE5044">
                <w:rPr>
                  <w:rFonts w:cs="Calibri"/>
                  <w:color w:val="000000"/>
                  <w:szCs w:val="20"/>
                  <w:rPrChange w:id="3668" w:author="dsloanm" w:date="2017-03-28T14:27:00Z">
                    <w:rPr>
                      <w:rFonts w:ascii="Calibri" w:hAnsi="Calibri" w:cs="Calibri"/>
                      <w:color w:val="000000"/>
                      <w:sz w:val="22"/>
                      <w:szCs w:val="22"/>
                    </w:rPr>
                  </w:rPrChange>
                </w:rPr>
                <w:t>1233.735</w:t>
              </w:r>
            </w:ins>
          </w:p>
        </w:tc>
        <w:tc>
          <w:tcPr>
            <w:tcW w:w="1218" w:type="dxa"/>
            <w:shd w:val="clear" w:color="auto" w:fill="auto"/>
            <w:vAlign w:val="bottom"/>
            <w:tcPrChange w:id="3669" w:author="dsloanm" w:date="2017-03-28T14:26:00Z">
              <w:tcPr>
                <w:tcW w:w="1218" w:type="dxa"/>
                <w:shd w:val="clear" w:color="auto" w:fill="auto"/>
              </w:tcPr>
            </w:tcPrChange>
          </w:tcPr>
          <w:p w14:paraId="63D64608" w14:textId="170B16D9" w:rsidR="00FC666F" w:rsidRPr="005222EB" w:rsidRDefault="00FC666F" w:rsidP="00FC666F">
            <w:pPr>
              <w:jc w:val="right"/>
              <w:rPr>
                <w:ins w:id="3670" w:author="dsloanm" w:date="2017-03-28T14:21:00Z"/>
                <w:szCs w:val="20"/>
              </w:rPr>
            </w:pPr>
            <w:ins w:id="3671" w:author="dsloanm" w:date="2017-03-28T14:26:00Z">
              <w:r w:rsidRPr="00EE5044">
                <w:rPr>
                  <w:rFonts w:cs="Calibri"/>
                  <w:color w:val="000000"/>
                  <w:szCs w:val="20"/>
                  <w:rPrChange w:id="3672" w:author="dsloanm" w:date="2017-03-28T14:27:00Z">
                    <w:rPr>
                      <w:rFonts w:ascii="Calibri" w:hAnsi="Calibri" w:cs="Calibri"/>
                      <w:color w:val="000000"/>
                      <w:sz w:val="22"/>
                      <w:szCs w:val="22"/>
                    </w:rPr>
                  </w:rPrChange>
                </w:rPr>
                <w:t>1125.275</w:t>
              </w:r>
            </w:ins>
          </w:p>
        </w:tc>
      </w:tr>
      <w:tr w:rsidR="00FC666F" w:rsidRPr="00D91812" w14:paraId="7376F88C" w14:textId="77777777" w:rsidTr="00340A25">
        <w:tblPrEx>
          <w:tblW w:w="6098" w:type="dxa"/>
          <w:jc w:val="center"/>
          <w:tblPrExChange w:id="3673" w:author="dsloanm" w:date="2017-03-28T14:26:00Z">
            <w:tblPrEx>
              <w:tblW w:w="6098" w:type="dxa"/>
              <w:jc w:val="center"/>
            </w:tblPrEx>
          </w:tblPrExChange>
        </w:tblPrEx>
        <w:trPr>
          <w:jc w:val="center"/>
          <w:ins w:id="3674" w:author="dsloanm" w:date="2017-03-28T14:21:00Z"/>
          <w:trPrChange w:id="3675" w:author="dsloanm" w:date="2017-03-28T14:26:00Z">
            <w:trPr>
              <w:jc w:val="center"/>
            </w:trPr>
          </w:trPrChange>
        </w:trPr>
        <w:tc>
          <w:tcPr>
            <w:tcW w:w="1217" w:type="dxa"/>
            <w:shd w:val="clear" w:color="auto" w:fill="auto"/>
            <w:tcPrChange w:id="3676" w:author="dsloanm" w:date="2017-03-28T14:26:00Z">
              <w:tcPr>
                <w:tcW w:w="1217" w:type="dxa"/>
                <w:shd w:val="clear" w:color="auto" w:fill="auto"/>
              </w:tcPr>
            </w:tcPrChange>
          </w:tcPr>
          <w:p w14:paraId="58E1CA6A" w14:textId="77777777" w:rsidR="00FC666F" w:rsidRPr="00951EF6" w:rsidRDefault="00FC666F" w:rsidP="00FC666F">
            <w:pPr>
              <w:jc w:val="right"/>
              <w:rPr>
                <w:ins w:id="3677" w:author="dsloanm" w:date="2017-03-28T14:21:00Z"/>
              </w:rPr>
            </w:pPr>
            <w:ins w:id="3678" w:author="dsloanm" w:date="2017-03-28T14:21:00Z">
              <w:r w:rsidRPr="00721B2C">
                <w:t>16</w:t>
              </w:r>
            </w:ins>
          </w:p>
        </w:tc>
        <w:tc>
          <w:tcPr>
            <w:tcW w:w="1228" w:type="dxa"/>
            <w:shd w:val="clear" w:color="auto" w:fill="auto"/>
            <w:vAlign w:val="bottom"/>
            <w:tcPrChange w:id="3679" w:author="dsloanm" w:date="2017-03-28T14:26:00Z">
              <w:tcPr>
                <w:tcW w:w="1228" w:type="dxa"/>
                <w:shd w:val="clear" w:color="auto" w:fill="auto"/>
                <w:vAlign w:val="bottom"/>
              </w:tcPr>
            </w:tcPrChange>
          </w:tcPr>
          <w:p w14:paraId="691F1BF2" w14:textId="77777777" w:rsidR="00FC666F" w:rsidRPr="00951EF6" w:rsidRDefault="00FC666F" w:rsidP="00FC666F">
            <w:pPr>
              <w:jc w:val="right"/>
              <w:rPr>
                <w:ins w:id="3680" w:author="dsloanm" w:date="2017-03-28T14:21:00Z"/>
              </w:rPr>
            </w:pPr>
            <w:ins w:id="3681" w:author="dsloanm" w:date="2017-03-28T14:21:00Z">
              <w:r>
                <w:rPr>
                  <w:rFonts w:ascii="Calibri" w:hAnsi="Calibri" w:cs="Calibri"/>
                  <w:color w:val="000000"/>
                </w:rPr>
                <w:t>49152</w:t>
              </w:r>
            </w:ins>
          </w:p>
        </w:tc>
        <w:tc>
          <w:tcPr>
            <w:tcW w:w="1217" w:type="dxa"/>
            <w:shd w:val="clear" w:color="auto" w:fill="auto"/>
            <w:vAlign w:val="bottom"/>
            <w:tcPrChange w:id="3682" w:author="dsloanm" w:date="2017-03-28T14:26:00Z">
              <w:tcPr>
                <w:tcW w:w="1217" w:type="dxa"/>
                <w:shd w:val="clear" w:color="auto" w:fill="auto"/>
              </w:tcPr>
            </w:tcPrChange>
          </w:tcPr>
          <w:p w14:paraId="69801224" w14:textId="62ED792E" w:rsidR="00FC666F" w:rsidRPr="005222EB" w:rsidRDefault="00FC666F" w:rsidP="00FC666F">
            <w:pPr>
              <w:jc w:val="right"/>
              <w:rPr>
                <w:ins w:id="3683" w:author="dsloanm" w:date="2017-03-28T14:21:00Z"/>
                <w:szCs w:val="20"/>
              </w:rPr>
            </w:pPr>
            <w:ins w:id="3684" w:author="dsloanm" w:date="2017-03-28T14:26:00Z">
              <w:r w:rsidRPr="00EE5044">
                <w:rPr>
                  <w:rFonts w:cs="Calibri"/>
                  <w:color w:val="000000"/>
                  <w:szCs w:val="20"/>
                  <w:rPrChange w:id="3685" w:author="dsloanm" w:date="2017-03-28T14:27:00Z">
                    <w:rPr>
                      <w:rFonts w:ascii="Calibri" w:hAnsi="Calibri" w:cs="Calibri"/>
                      <w:color w:val="000000"/>
                      <w:sz w:val="22"/>
                      <w:szCs w:val="22"/>
                    </w:rPr>
                  </w:rPrChange>
                </w:rPr>
                <w:t>1057.305</w:t>
              </w:r>
            </w:ins>
          </w:p>
        </w:tc>
        <w:tc>
          <w:tcPr>
            <w:tcW w:w="1218" w:type="dxa"/>
            <w:shd w:val="clear" w:color="auto" w:fill="auto"/>
            <w:vAlign w:val="bottom"/>
            <w:tcPrChange w:id="3686" w:author="dsloanm" w:date="2017-03-28T14:26:00Z">
              <w:tcPr>
                <w:tcW w:w="1218" w:type="dxa"/>
                <w:shd w:val="clear" w:color="auto" w:fill="auto"/>
              </w:tcPr>
            </w:tcPrChange>
          </w:tcPr>
          <w:p w14:paraId="7144D940" w14:textId="2578F7D4" w:rsidR="00FC666F" w:rsidRPr="005222EB" w:rsidRDefault="00FC666F" w:rsidP="00FC666F">
            <w:pPr>
              <w:jc w:val="right"/>
              <w:rPr>
                <w:ins w:id="3687" w:author="dsloanm" w:date="2017-03-28T14:21:00Z"/>
                <w:szCs w:val="20"/>
              </w:rPr>
            </w:pPr>
            <w:ins w:id="3688" w:author="dsloanm" w:date="2017-03-28T14:26:00Z">
              <w:r w:rsidRPr="00EE5044">
                <w:rPr>
                  <w:rFonts w:cs="Calibri"/>
                  <w:color w:val="000000"/>
                  <w:szCs w:val="20"/>
                  <w:rPrChange w:id="3689" w:author="dsloanm" w:date="2017-03-28T14:27:00Z">
                    <w:rPr>
                      <w:rFonts w:ascii="Calibri" w:hAnsi="Calibri" w:cs="Calibri"/>
                      <w:color w:val="000000"/>
                      <w:sz w:val="22"/>
                      <w:szCs w:val="22"/>
                    </w:rPr>
                  </w:rPrChange>
                </w:rPr>
                <w:t>1282.404</w:t>
              </w:r>
            </w:ins>
          </w:p>
        </w:tc>
        <w:tc>
          <w:tcPr>
            <w:tcW w:w="1218" w:type="dxa"/>
            <w:shd w:val="clear" w:color="auto" w:fill="auto"/>
            <w:vAlign w:val="bottom"/>
            <w:tcPrChange w:id="3690" w:author="dsloanm" w:date="2017-03-28T14:26:00Z">
              <w:tcPr>
                <w:tcW w:w="1218" w:type="dxa"/>
                <w:shd w:val="clear" w:color="auto" w:fill="auto"/>
              </w:tcPr>
            </w:tcPrChange>
          </w:tcPr>
          <w:p w14:paraId="794F54D9" w14:textId="18F8E89A" w:rsidR="00FC666F" w:rsidRPr="005222EB" w:rsidRDefault="00FC666F" w:rsidP="00FC666F">
            <w:pPr>
              <w:jc w:val="right"/>
              <w:rPr>
                <w:ins w:id="3691" w:author="dsloanm" w:date="2017-03-28T14:21:00Z"/>
                <w:szCs w:val="20"/>
              </w:rPr>
            </w:pPr>
            <w:ins w:id="3692" w:author="dsloanm" w:date="2017-03-28T14:26:00Z">
              <w:r w:rsidRPr="00EE5044">
                <w:rPr>
                  <w:rFonts w:cs="Calibri"/>
                  <w:color w:val="000000"/>
                  <w:szCs w:val="20"/>
                  <w:rPrChange w:id="3693" w:author="dsloanm" w:date="2017-03-28T14:27:00Z">
                    <w:rPr>
                      <w:rFonts w:ascii="Calibri" w:hAnsi="Calibri" w:cs="Calibri"/>
                      <w:color w:val="000000"/>
                      <w:sz w:val="22"/>
                      <w:szCs w:val="22"/>
                    </w:rPr>
                  </w:rPrChange>
                </w:rPr>
                <w:t>1210.402</w:t>
              </w:r>
            </w:ins>
          </w:p>
        </w:tc>
      </w:tr>
      <w:tr w:rsidR="00FC666F" w:rsidRPr="00D91812" w14:paraId="10A9326C" w14:textId="77777777" w:rsidTr="00340A25">
        <w:tblPrEx>
          <w:tblW w:w="6098" w:type="dxa"/>
          <w:jc w:val="center"/>
          <w:tblPrExChange w:id="3694" w:author="dsloanm" w:date="2017-03-28T14:26:00Z">
            <w:tblPrEx>
              <w:tblW w:w="6098" w:type="dxa"/>
              <w:jc w:val="center"/>
            </w:tblPrEx>
          </w:tblPrExChange>
        </w:tblPrEx>
        <w:trPr>
          <w:jc w:val="center"/>
          <w:ins w:id="3695" w:author="dsloanm" w:date="2017-03-28T14:21:00Z"/>
          <w:trPrChange w:id="3696" w:author="dsloanm" w:date="2017-03-28T14:26:00Z">
            <w:trPr>
              <w:jc w:val="center"/>
            </w:trPr>
          </w:trPrChange>
        </w:trPr>
        <w:tc>
          <w:tcPr>
            <w:tcW w:w="1217" w:type="dxa"/>
            <w:shd w:val="clear" w:color="auto" w:fill="auto"/>
            <w:tcPrChange w:id="3697" w:author="dsloanm" w:date="2017-03-28T14:26:00Z">
              <w:tcPr>
                <w:tcW w:w="1217" w:type="dxa"/>
                <w:shd w:val="clear" w:color="auto" w:fill="auto"/>
              </w:tcPr>
            </w:tcPrChange>
          </w:tcPr>
          <w:p w14:paraId="362A0C78" w14:textId="77777777" w:rsidR="00FC666F" w:rsidRPr="00951EF6" w:rsidRDefault="00FC666F" w:rsidP="00FC666F">
            <w:pPr>
              <w:jc w:val="right"/>
              <w:rPr>
                <w:ins w:id="3698" w:author="dsloanm" w:date="2017-03-28T14:21:00Z"/>
              </w:rPr>
            </w:pPr>
            <w:ins w:id="3699" w:author="dsloanm" w:date="2017-03-28T14:21:00Z">
              <w:r w:rsidRPr="00721B2C">
                <w:t>32</w:t>
              </w:r>
            </w:ins>
          </w:p>
        </w:tc>
        <w:tc>
          <w:tcPr>
            <w:tcW w:w="1228" w:type="dxa"/>
            <w:shd w:val="clear" w:color="auto" w:fill="auto"/>
            <w:vAlign w:val="bottom"/>
            <w:tcPrChange w:id="3700" w:author="dsloanm" w:date="2017-03-28T14:26:00Z">
              <w:tcPr>
                <w:tcW w:w="1228" w:type="dxa"/>
                <w:shd w:val="clear" w:color="auto" w:fill="auto"/>
                <w:vAlign w:val="bottom"/>
              </w:tcPr>
            </w:tcPrChange>
          </w:tcPr>
          <w:p w14:paraId="062D29F2" w14:textId="77777777" w:rsidR="00FC666F" w:rsidRPr="00951EF6" w:rsidRDefault="00FC666F" w:rsidP="00FC666F">
            <w:pPr>
              <w:jc w:val="right"/>
              <w:rPr>
                <w:ins w:id="3701" w:author="dsloanm" w:date="2017-03-28T14:21:00Z"/>
              </w:rPr>
            </w:pPr>
            <w:ins w:id="3702" w:author="dsloanm" w:date="2017-03-28T14:21:00Z">
              <w:r>
                <w:rPr>
                  <w:rFonts w:ascii="Calibri" w:hAnsi="Calibri" w:cs="Calibri"/>
                  <w:color w:val="000000"/>
                </w:rPr>
                <w:t>98304</w:t>
              </w:r>
            </w:ins>
          </w:p>
        </w:tc>
        <w:tc>
          <w:tcPr>
            <w:tcW w:w="1217" w:type="dxa"/>
            <w:shd w:val="clear" w:color="auto" w:fill="auto"/>
            <w:vAlign w:val="bottom"/>
            <w:tcPrChange w:id="3703" w:author="dsloanm" w:date="2017-03-28T14:26:00Z">
              <w:tcPr>
                <w:tcW w:w="1217" w:type="dxa"/>
                <w:shd w:val="clear" w:color="auto" w:fill="auto"/>
              </w:tcPr>
            </w:tcPrChange>
          </w:tcPr>
          <w:p w14:paraId="0DAECDEF" w14:textId="3E4DE90B" w:rsidR="00FC666F" w:rsidRPr="005222EB" w:rsidRDefault="00FC666F" w:rsidP="00FC666F">
            <w:pPr>
              <w:jc w:val="right"/>
              <w:rPr>
                <w:ins w:id="3704" w:author="dsloanm" w:date="2017-03-28T14:21:00Z"/>
                <w:szCs w:val="20"/>
              </w:rPr>
            </w:pPr>
            <w:ins w:id="3705" w:author="dsloanm" w:date="2017-03-28T14:26:00Z">
              <w:r w:rsidRPr="00EE5044">
                <w:rPr>
                  <w:rFonts w:cs="Calibri"/>
                  <w:color w:val="000000"/>
                  <w:szCs w:val="20"/>
                  <w:rPrChange w:id="3706" w:author="dsloanm" w:date="2017-03-28T14:27:00Z">
                    <w:rPr>
                      <w:rFonts w:ascii="Calibri" w:hAnsi="Calibri" w:cs="Calibri"/>
                      <w:color w:val="000000"/>
                      <w:sz w:val="22"/>
                      <w:szCs w:val="22"/>
                    </w:rPr>
                  </w:rPrChange>
                </w:rPr>
                <w:t>845.9315</w:t>
              </w:r>
            </w:ins>
          </w:p>
        </w:tc>
        <w:tc>
          <w:tcPr>
            <w:tcW w:w="1218" w:type="dxa"/>
            <w:shd w:val="clear" w:color="auto" w:fill="auto"/>
            <w:vAlign w:val="bottom"/>
            <w:tcPrChange w:id="3707" w:author="dsloanm" w:date="2017-03-28T14:26:00Z">
              <w:tcPr>
                <w:tcW w:w="1218" w:type="dxa"/>
                <w:shd w:val="clear" w:color="auto" w:fill="auto"/>
              </w:tcPr>
            </w:tcPrChange>
          </w:tcPr>
          <w:p w14:paraId="061EF2F7" w14:textId="5D4839BE" w:rsidR="00FC666F" w:rsidRPr="005222EB" w:rsidRDefault="00FC666F" w:rsidP="00FC666F">
            <w:pPr>
              <w:jc w:val="right"/>
              <w:rPr>
                <w:ins w:id="3708" w:author="dsloanm" w:date="2017-03-28T14:21:00Z"/>
                <w:szCs w:val="20"/>
              </w:rPr>
            </w:pPr>
            <w:ins w:id="3709" w:author="dsloanm" w:date="2017-03-28T14:26:00Z">
              <w:r w:rsidRPr="00EE5044">
                <w:rPr>
                  <w:rFonts w:cs="Calibri"/>
                  <w:color w:val="000000"/>
                  <w:szCs w:val="20"/>
                  <w:rPrChange w:id="3710" w:author="dsloanm" w:date="2017-03-28T14:27:00Z">
                    <w:rPr>
                      <w:rFonts w:ascii="Calibri" w:hAnsi="Calibri" w:cs="Calibri"/>
                      <w:color w:val="000000"/>
                      <w:sz w:val="22"/>
                      <w:szCs w:val="22"/>
                    </w:rPr>
                  </w:rPrChange>
                </w:rPr>
                <w:t>1051.335</w:t>
              </w:r>
            </w:ins>
          </w:p>
        </w:tc>
        <w:tc>
          <w:tcPr>
            <w:tcW w:w="1218" w:type="dxa"/>
            <w:shd w:val="clear" w:color="auto" w:fill="auto"/>
            <w:vAlign w:val="bottom"/>
            <w:tcPrChange w:id="3711" w:author="dsloanm" w:date="2017-03-28T14:26:00Z">
              <w:tcPr>
                <w:tcW w:w="1218" w:type="dxa"/>
                <w:shd w:val="clear" w:color="auto" w:fill="auto"/>
              </w:tcPr>
            </w:tcPrChange>
          </w:tcPr>
          <w:p w14:paraId="6C5B967D" w14:textId="31B38022" w:rsidR="00FC666F" w:rsidRPr="005222EB" w:rsidRDefault="00FC666F" w:rsidP="00FC666F">
            <w:pPr>
              <w:jc w:val="right"/>
              <w:rPr>
                <w:ins w:id="3712" w:author="dsloanm" w:date="2017-03-28T14:21:00Z"/>
                <w:szCs w:val="20"/>
              </w:rPr>
            </w:pPr>
            <w:ins w:id="3713" w:author="dsloanm" w:date="2017-03-28T14:26:00Z">
              <w:r w:rsidRPr="00EE5044">
                <w:rPr>
                  <w:rFonts w:cs="Calibri"/>
                  <w:color w:val="000000"/>
                  <w:szCs w:val="20"/>
                  <w:rPrChange w:id="3714" w:author="dsloanm" w:date="2017-03-28T14:27:00Z">
                    <w:rPr>
                      <w:rFonts w:ascii="Calibri" w:hAnsi="Calibri" w:cs="Calibri"/>
                      <w:color w:val="000000"/>
                      <w:sz w:val="22"/>
                      <w:szCs w:val="22"/>
                    </w:rPr>
                  </w:rPrChange>
                </w:rPr>
                <w:t>808.5274</w:t>
              </w:r>
            </w:ins>
          </w:p>
        </w:tc>
      </w:tr>
      <w:tr w:rsidR="00FC666F" w:rsidRPr="00D91812" w14:paraId="76586CA7" w14:textId="77777777" w:rsidTr="00340A25">
        <w:tblPrEx>
          <w:tblW w:w="6098" w:type="dxa"/>
          <w:jc w:val="center"/>
          <w:tblPrExChange w:id="3715" w:author="dsloanm" w:date="2017-03-28T14:26:00Z">
            <w:tblPrEx>
              <w:tblW w:w="6098" w:type="dxa"/>
              <w:jc w:val="center"/>
            </w:tblPrEx>
          </w:tblPrExChange>
        </w:tblPrEx>
        <w:trPr>
          <w:jc w:val="center"/>
          <w:ins w:id="3716" w:author="dsloanm" w:date="2017-03-28T14:21:00Z"/>
          <w:trPrChange w:id="3717" w:author="dsloanm" w:date="2017-03-28T14:26:00Z">
            <w:trPr>
              <w:jc w:val="center"/>
            </w:trPr>
          </w:trPrChange>
        </w:trPr>
        <w:tc>
          <w:tcPr>
            <w:tcW w:w="1217" w:type="dxa"/>
            <w:tcBorders>
              <w:bottom w:val="double" w:sz="4" w:space="0" w:color="auto"/>
            </w:tcBorders>
            <w:shd w:val="clear" w:color="auto" w:fill="auto"/>
            <w:tcPrChange w:id="3718" w:author="dsloanm" w:date="2017-03-28T14:26:00Z">
              <w:tcPr>
                <w:tcW w:w="1217" w:type="dxa"/>
                <w:tcBorders>
                  <w:bottom w:val="double" w:sz="4" w:space="0" w:color="auto"/>
                </w:tcBorders>
                <w:shd w:val="clear" w:color="auto" w:fill="auto"/>
              </w:tcPr>
            </w:tcPrChange>
          </w:tcPr>
          <w:p w14:paraId="46001A32" w14:textId="77777777" w:rsidR="00FC666F" w:rsidRDefault="00FC666F" w:rsidP="00FC666F">
            <w:pPr>
              <w:jc w:val="right"/>
              <w:rPr>
                <w:ins w:id="3719" w:author="dsloanm" w:date="2017-03-28T14:21:00Z"/>
                <w:rFonts w:ascii="Calibri" w:hAnsi="Calibri" w:cs="Calibri"/>
                <w:color w:val="000000"/>
              </w:rPr>
            </w:pPr>
            <w:ins w:id="3720" w:author="dsloanm" w:date="2017-03-28T14:21:00Z">
              <w:r w:rsidRPr="00721B2C">
                <w:t>40</w:t>
              </w:r>
            </w:ins>
          </w:p>
        </w:tc>
        <w:tc>
          <w:tcPr>
            <w:tcW w:w="1228" w:type="dxa"/>
            <w:tcBorders>
              <w:bottom w:val="double" w:sz="4" w:space="0" w:color="auto"/>
            </w:tcBorders>
            <w:shd w:val="clear" w:color="auto" w:fill="auto"/>
            <w:vAlign w:val="bottom"/>
            <w:tcPrChange w:id="3721" w:author="dsloanm" w:date="2017-03-28T14:26:00Z">
              <w:tcPr>
                <w:tcW w:w="1228" w:type="dxa"/>
                <w:tcBorders>
                  <w:bottom w:val="double" w:sz="4" w:space="0" w:color="auto"/>
                </w:tcBorders>
                <w:shd w:val="clear" w:color="auto" w:fill="auto"/>
                <w:vAlign w:val="bottom"/>
              </w:tcPr>
            </w:tcPrChange>
          </w:tcPr>
          <w:p w14:paraId="0CF9DC84" w14:textId="77777777" w:rsidR="00FC666F" w:rsidRDefault="00FC666F" w:rsidP="00FC666F">
            <w:pPr>
              <w:jc w:val="right"/>
              <w:rPr>
                <w:ins w:id="3722" w:author="dsloanm" w:date="2017-03-28T14:21:00Z"/>
                <w:rFonts w:ascii="Calibri" w:hAnsi="Calibri" w:cs="Calibri"/>
                <w:color w:val="000000"/>
              </w:rPr>
            </w:pPr>
            <w:ins w:id="3723" w:author="dsloanm" w:date="2017-03-28T14:21:00Z">
              <w:r>
                <w:rPr>
                  <w:rFonts w:ascii="Calibri" w:hAnsi="Calibri" w:cs="Calibri"/>
                  <w:color w:val="000000"/>
                </w:rPr>
                <w:t>196608</w:t>
              </w:r>
            </w:ins>
          </w:p>
        </w:tc>
        <w:tc>
          <w:tcPr>
            <w:tcW w:w="1217" w:type="dxa"/>
            <w:tcBorders>
              <w:bottom w:val="double" w:sz="4" w:space="0" w:color="auto"/>
            </w:tcBorders>
            <w:shd w:val="clear" w:color="auto" w:fill="auto"/>
            <w:vAlign w:val="bottom"/>
            <w:tcPrChange w:id="3724" w:author="dsloanm" w:date="2017-03-28T14:26:00Z">
              <w:tcPr>
                <w:tcW w:w="1217" w:type="dxa"/>
                <w:tcBorders>
                  <w:bottom w:val="double" w:sz="4" w:space="0" w:color="auto"/>
                </w:tcBorders>
                <w:shd w:val="clear" w:color="auto" w:fill="auto"/>
              </w:tcPr>
            </w:tcPrChange>
          </w:tcPr>
          <w:p w14:paraId="688D5A17" w14:textId="21D882CF" w:rsidR="00FC666F" w:rsidRPr="00EE5044" w:rsidRDefault="00FC666F" w:rsidP="00FC666F">
            <w:pPr>
              <w:jc w:val="right"/>
              <w:rPr>
                <w:ins w:id="3725" w:author="dsloanm" w:date="2017-03-28T14:21:00Z"/>
                <w:rFonts w:cs="Calibri"/>
                <w:color w:val="000000"/>
                <w:szCs w:val="20"/>
                <w:rPrChange w:id="3726" w:author="dsloanm" w:date="2017-03-28T14:27:00Z">
                  <w:rPr>
                    <w:ins w:id="3727" w:author="dsloanm" w:date="2017-03-28T14:21:00Z"/>
                    <w:rFonts w:ascii="Calibri" w:hAnsi="Calibri" w:cs="Calibri"/>
                    <w:color w:val="000000"/>
                  </w:rPr>
                </w:rPrChange>
              </w:rPr>
            </w:pPr>
            <w:ins w:id="3728" w:author="dsloanm" w:date="2017-03-28T14:26:00Z">
              <w:r w:rsidRPr="00EE5044">
                <w:rPr>
                  <w:rFonts w:cs="Calibri"/>
                  <w:color w:val="000000"/>
                  <w:szCs w:val="20"/>
                  <w:rPrChange w:id="3729" w:author="dsloanm" w:date="2017-03-28T14:27:00Z">
                    <w:rPr>
                      <w:rFonts w:ascii="Calibri" w:hAnsi="Calibri" w:cs="Calibri"/>
                      <w:color w:val="000000"/>
                      <w:sz w:val="22"/>
                      <w:szCs w:val="22"/>
                    </w:rPr>
                  </w:rPrChange>
                </w:rPr>
                <w:t>732.475</w:t>
              </w:r>
            </w:ins>
          </w:p>
        </w:tc>
        <w:tc>
          <w:tcPr>
            <w:tcW w:w="1218" w:type="dxa"/>
            <w:tcBorders>
              <w:bottom w:val="double" w:sz="4" w:space="0" w:color="auto"/>
            </w:tcBorders>
            <w:shd w:val="clear" w:color="auto" w:fill="auto"/>
            <w:vAlign w:val="bottom"/>
            <w:tcPrChange w:id="3730" w:author="dsloanm" w:date="2017-03-28T14:26:00Z">
              <w:tcPr>
                <w:tcW w:w="1218" w:type="dxa"/>
                <w:tcBorders>
                  <w:bottom w:val="double" w:sz="4" w:space="0" w:color="auto"/>
                </w:tcBorders>
                <w:shd w:val="clear" w:color="auto" w:fill="auto"/>
              </w:tcPr>
            </w:tcPrChange>
          </w:tcPr>
          <w:p w14:paraId="11C60FA8" w14:textId="62111458" w:rsidR="00FC666F" w:rsidRPr="00EE5044" w:rsidRDefault="00FC666F" w:rsidP="00FC666F">
            <w:pPr>
              <w:jc w:val="right"/>
              <w:rPr>
                <w:ins w:id="3731" w:author="dsloanm" w:date="2017-03-28T14:21:00Z"/>
                <w:rFonts w:cs="Calibri"/>
                <w:color w:val="000000"/>
                <w:szCs w:val="20"/>
                <w:rPrChange w:id="3732" w:author="dsloanm" w:date="2017-03-28T14:27:00Z">
                  <w:rPr>
                    <w:ins w:id="3733" w:author="dsloanm" w:date="2017-03-28T14:21:00Z"/>
                    <w:rFonts w:ascii="Calibri" w:hAnsi="Calibri" w:cs="Calibri"/>
                    <w:color w:val="000000"/>
                  </w:rPr>
                </w:rPrChange>
              </w:rPr>
            </w:pPr>
            <w:ins w:id="3734" w:author="dsloanm" w:date="2017-03-28T14:26:00Z">
              <w:r w:rsidRPr="00EE5044">
                <w:rPr>
                  <w:rFonts w:cs="Calibri"/>
                  <w:color w:val="000000"/>
                  <w:szCs w:val="20"/>
                  <w:rPrChange w:id="3735" w:author="dsloanm" w:date="2017-03-28T14:27:00Z">
                    <w:rPr>
                      <w:rFonts w:ascii="Calibri" w:hAnsi="Calibri" w:cs="Calibri"/>
                      <w:color w:val="000000"/>
                      <w:sz w:val="22"/>
                      <w:szCs w:val="22"/>
                    </w:rPr>
                  </w:rPrChange>
                </w:rPr>
                <w:t>889.3521</w:t>
              </w:r>
            </w:ins>
          </w:p>
        </w:tc>
        <w:tc>
          <w:tcPr>
            <w:tcW w:w="1218" w:type="dxa"/>
            <w:tcBorders>
              <w:bottom w:val="double" w:sz="4" w:space="0" w:color="auto"/>
            </w:tcBorders>
            <w:shd w:val="clear" w:color="auto" w:fill="auto"/>
            <w:vAlign w:val="bottom"/>
            <w:tcPrChange w:id="3736" w:author="dsloanm" w:date="2017-03-28T14:26:00Z">
              <w:tcPr>
                <w:tcW w:w="1218" w:type="dxa"/>
                <w:tcBorders>
                  <w:bottom w:val="double" w:sz="4" w:space="0" w:color="auto"/>
                </w:tcBorders>
                <w:shd w:val="clear" w:color="auto" w:fill="auto"/>
              </w:tcPr>
            </w:tcPrChange>
          </w:tcPr>
          <w:p w14:paraId="765357B3" w14:textId="5977009C" w:rsidR="00FC666F" w:rsidRPr="00EE5044" w:rsidRDefault="00FC666F" w:rsidP="00FC666F">
            <w:pPr>
              <w:jc w:val="right"/>
              <w:rPr>
                <w:ins w:id="3737" w:author="dsloanm" w:date="2017-03-28T14:21:00Z"/>
                <w:rFonts w:cs="Calibri"/>
                <w:color w:val="000000"/>
                <w:szCs w:val="20"/>
                <w:rPrChange w:id="3738" w:author="dsloanm" w:date="2017-03-28T14:27:00Z">
                  <w:rPr>
                    <w:ins w:id="3739" w:author="dsloanm" w:date="2017-03-28T14:21:00Z"/>
                    <w:rFonts w:ascii="Calibri" w:hAnsi="Calibri" w:cs="Calibri"/>
                    <w:color w:val="000000"/>
                  </w:rPr>
                </w:rPrChange>
              </w:rPr>
            </w:pPr>
            <w:ins w:id="3740" w:author="dsloanm" w:date="2017-03-28T14:26:00Z">
              <w:r w:rsidRPr="00EE5044">
                <w:rPr>
                  <w:rFonts w:cs="Calibri"/>
                  <w:color w:val="000000"/>
                  <w:szCs w:val="20"/>
                  <w:rPrChange w:id="3741" w:author="dsloanm" w:date="2017-03-28T14:27:00Z">
                    <w:rPr>
                      <w:rFonts w:ascii="Calibri" w:hAnsi="Calibri" w:cs="Calibri"/>
                      <w:color w:val="000000"/>
                      <w:sz w:val="22"/>
                      <w:szCs w:val="22"/>
                    </w:rPr>
                  </w:rPrChange>
                </w:rPr>
                <w:t>936.0146</w:t>
              </w:r>
            </w:ins>
          </w:p>
        </w:tc>
      </w:tr>
    </w:tbl>
    <w:p w14:paraId="394D41F9" w14:textId="78D12401" w:rsidR="009F21C1" w:rsidRDefault="009F21C1" w:rsidP="009F21C1">
      <w:pPr>
        <w:pStyle w:val="Caption"/>
        <w:jc w:val="center"/>
        <w:rPr>
          <w:ins w:id="3742" w:author="dsloanm" w:date="2017-03-28T14:21:00Z"/>
        </w:rPr>
      </w:pPr>
      <w:ins w:id="3743" w:author="dsloanm" w:date="2017-03-28T14:21:00Z">
        <w:r>
          <w:t xml:space="preserve">Table </w:t>
        </w:r>
        <w:r>
          <w:fldChar w:fldCharType="begin"/>
        </w:r>
        <w:r>
          <w:instrText xml:space="preserve"> SEQ Table \* ARABIC </w:instrText>
        </w:r>
        <w:r>
          <w:fldChar w:fldCharType="separate"/>
        </w:r>
      </w:ins>
      <w:ins w:id="3744" w:author="dsloanm" w:date="2017-06-21T13:47:00Z">
        <w:r w:rsidR="00E5516B">
          <w:rPr>
            <w:noProof/>
          </w:rPr>
          <w:t>19</w:t>
        </w:r>
      </w:ins>
      <w:ins w:id="3745" w:author="dsloanm" w:date="2017-03-28T14:21:00Z">
        <w:r>
          <w:rPr>
            <w:noProof/>
          </w:rPr>
          <w:fldChar w:fldCharType="end"/>
        </w:r>
        <w:r>
          <w:t>.</w:t>
        </w:r>
        <w:r w:rsidRPr="001004E0">
          <w:t xml:space="preserve"> </w:t>
        </w:r>
        <w:r>
          <w:t>All backends bandwidth for UK-RDF DAC raw data</w:t>
        </w:r>
      </w:ins>
      <w:ins w:id="3746" w:author="dsloanm" w:date="2017-03-28T14:22:00Z">
        <w:r>
          <w:t>.</w:t>
        </w:r>
      </w:ins>
      <w:ins w:id="3747" w:author="dsloanm" w:date="2017-03-28T14:21:00Z">
        <w:r w:rsidRPr="009F21C1">
          <w:t xml:space="preserve"> </w:t>
        </w:r>
        <w:r>
          <w:t>File system: 1.5 PB /gpfs3</w:t>
        </w:r>
      </w:ins>
    </w:p>
    <w:p w14:paraId="5E719CA9" w14:textId="77777777" w:rsidR="009F21C1" w:rsidRDefault="009F21C1" w:rsidP="00714FAE">
      <w:pPr>
        <w:jc w:val="both"/>
        <w:rPr>
          <w:ins w:id="3748" w:author="dsloanm" w:date="2017-03-28T14:21:00Z"/>
        </w:rPr>
      </w:pPr>
    </w:p>
    <w:p w14:paraId="1EC6D126" w14:textId="0CBADF81" w:rsidR="00714FAE" w:rsidRDefault="00714FAE" w:rsidP="00714FAE">
      <w:pPr>
        <w:jc w:val="both"/>
      </w:pPr>
      <w:r>
        <w:t xml:space="preserve">No difference in performance was measured between the /gpfs2 and /gpfs3 file systems. Both achieved the same peak performance of approximately 2500 MiB/s, or approximately 35% of the theoretical maximum of 7000 MiB/s. Hence file system storage capacity was found to have no bearing on overall write speed in this instance, contrary to the case of Sonexion Lustre (see the </w:t>
      </w:r>
      <w:r>
        <w:rPr>
          <w:i/>
        </w:rPr>
        <w:t>HPC Systems</w:t>
      </w:r>
      <w:r>
        <w:t xml:space="preserve"> section above for an illustration of how additional storage hardware/SSUs influence the maximum potential performance of the fs4 Lustre file system on ARCHER, in comparison to fs2 and fs3).</w:t>
      </w:r>
    </w:p>
    <w:p w14:paraId="4C524E62" w14:textId="77777777" w:rsidR="00714FAE" w:rsidRDefault="00714FAE" w:rsidP="00714FAE">
      <w:pPr>
        <w:jc w:val="both"/>
      </w:pPr>
    </w:p>
    <w:p w14:paraId="0C95EC8E" w14:textId="77777777" w:rsidR="00714FAE" w:rsidRDefault="00714FAE" w:rsidP="00714FAE">
      <w:pPr>
        <w:jc w:val="both"/>
      </w:pPr>
      <w:r>
        <w:lastRenderedPageBreak/>
        <w:t>MPI-IO, HDF5 and NetCDF displayed identical scaling characteristics with their peak bandwidths reflecting the arrangement of their hierarchy. HDF5 reached 2200 MiB/s while NetCDF performed at 1500 MiB/s, or 88% and 60% of MPI-IO respectively.</w:t>
      </w:r>
    </w:p>
    <w:p w14:paraId="6EA0CD17" w14:textId="77777777" w:rsidR="00714FAE" w:rsidRDefault="00714FAE" w:rsidP="00714FAE">
      <w:pPr>
        <w:jc w:val="both"/>
      </w:pPr>
    </w:p>
    <w:p w14:paraId="65DABF42" w14:textId="2A5BD93B" w:rsidR="0068749C" w:rsidRDefault="00714FAE" w:rsidP="00714FAE">
      <w:pPr>
        <w:jc w:val="both"/>
      </w:pPr>
      <w:r>
        <w:t xml:space="preserve">Scope for parallelisation is limited on this system with performance dropping significantly at 4 writers and above. Previous work in </w:t>
      </w:r>
      <w:r w:rsidRPr="005036B9">
        <w:rPr>
          <w:i/>
        </w:rPr>
        <w:t>Investigating Read Performance of Python and NetCDF when using HPC Parallel Filesystems</w:t>
      </w:r>
      <w:r w:rsidRPr="00D955D1">
        <w:fldChar w:fldCharType="begin"/>
      </w:r>
      <w:r w:rsidRPr="00D955D1">
        <w:instrText xml:space="preserve"> REF _Ref467748724 \r \h </w:instrText>
      </w:r>
      <w:r>
        <w:instrText xml:space="preserve"> \* MERGEFORMAT </w:instrText>
      </w:r>
      <w:r w:rsidRPr="00D955D1">
        <w:fldChar w:fldCharType="separate"/>
      </w:r>
      <w:ins w:id="3749" w:author="dsloanm" w:date="2017-06-21T13:47:00Z">
        <w:r w:rsidR="00E5516B">
          <w:t>[17]</w:t>
        </w:r>
      </w:ins>
      <w:del w:id="3750" w:author="dsloanm" w:date="2017-06-19T14:52:00Z">
        <w:r w:rsidR="00520ED1" w:rsidDel="00A0307E">
          <w:delText>[14]</w:delText>
        </w:r>
      </w:del>
      <w:r w:rsidRPr="00D955D1">
        <w:fldChar w:fldCharType="end"/>
      </w:r>
      <w:r>
        <w:t xml:space="preserve"> </w:t>
      </w:r>
      <w:r w:rsidRPr="00D955D1">
        <w:t>on the</w:t>
      </w:r>
      <w:r>
        <w:t xml:space="preserve"> RDF DAC supports these findings, showing sequential serial read performance to peak at roughly 1400 MiB/s, i.e. the same performance level seen from 4 to 40 writers in </w:t>
      </w:r>
      <w:r>
        <w:fldChar w:fldCharType="begin"/>
      </w:r>
      <w:r>
        <w:instrText xml:space="preserve"> REF _Ref466456485 \h </w:instrText>
      </w:r>
      <w:r>
        <w:fldChar w:fldCharType="separate"/>
      </w:r>
      <w:ins w:id="3751" w:author="dsloanm" w:date="2017-06-21T13:47:00Z">
        <w:r w:rsidR="00E5516B">
          <w:t xml:space="preserve">Figure </w:t>
        </w:r>
        <w:r w:rsidR="00E5516B">
          <w:rPr>
            <w:noProof/>
          </w:rPr>
          <w:t>18</w:t>
        </w:r>
      </w:ins>
      <w:del w:id="3752" w:author="dsloanm" w:date="2017-06-19T14:52:00Z">
        <w:r w:rsidR="00520ED1" w:rsidDel="00A0307E">
          <w:delText xml:space="preserve">Figure </w:delText>
        </w:r>
        <w:r w:rsidR="00520ED1" w:rsidDel="00A0307E">
          <w:rPr>
            <w:noProof/>
          </w:rPr>
          <w:delText>16</w:delText>
        </w:r>
      </w:del>
      <w:r>
        <w:fldChar w:fldCharType="end"/>
      </w:r>
      <w:r>
        <w:t xml:space="preserve"> and </w:t>
      </w:r>
      <w:r>
        <w:fldChar w:fldCharType="begin"/>
      </w:r>
      <w:r>
        <w:instrText xml:space="preserve"> REF _Ref466456489 \h </w:instrText>
      </w:r>
      <w:r>
        <w:fldChar w:fldCharType="separate"/>
      </w:r>
      <w:ins w:id="3753" w:author="dsloanm" w:date="2017-06-21T13:47:00Z">
        <w:r w:rsidR="00E5516B">
          <w:t xml:space="preserve">Figure </w:t>
        </w:r>
        <w:r w:rsidR="00E5516B">
          <w:rPr>
            <w:noProof/>
          </w:rPr>
          <w:t>19</w:t>
        </w:r>
      </w:ins>
      <w:del w:id="3754" w:author="dsloanm" w:date="2017-06-19T14:52:00Z">
        <w:r w:rsidR="00520ED1" w:rsidDel="00A0307E">
          <w:delText xml:space="preserve">Figure </w:delText>
        </w:r>
        <w:r w:rsidR="00520ED1" w:rsidDel="00A0307E">
          <w:rPr>
            <w:noProof/>
          </w:rPr>
          <w:delText>17</w:delText>
        </w:r>
      </w:del>
      <w:r>
        <w:fldChar w:fldCharType="end"/>
      </w:r>
      <w:r>
        <w:t>. Further work is needed to precisely identify the bottleneck limiting the scalability on this system.</w:t>
      </w:r>
    </w:p>
    <w:p w14:paraId="62F8B44A" w14:textId="77777777" w:rsidR="00714FAE" w:rsidRDefault="00714FAE" w:rsidP="00714FAE">
      <w:pPr>
        <w:pStyle w:val="Heading2"/>
        <w:jc w:val="both"/>
      </w:pPr>
      <w:r>
        <w:t>JASMIN Performance</w:t>
      </w:r>
    </w:p>
    <w:p w14:paraId="21E8893F" w14:textId="0E57C61C" w:rsidR="00714FAE" w:rsidRDefault="00714FAE" w:rsidP="00714FAE">
      <w:pPr>
        <w:jc w:val="both"/>
      </w:pPr>
      <w:r>
        <w:t xml:space="preserve">As with the RDF DAC, JASMIN is intended for analysis of large volumes of data. However, in contrast to the DAC, jobs can be run across multiple nodes in the cluster, potentially increasing the ceiling for parallelisation. Results were gathered from 1 to 32 writers and are presented in </w:t>
      </w:r>
      <w:r>
        <w:fldChar w:fldCharType="begin"/>
      </w:r>
      <w:r>
        <w:instrText xml:space="preserve"> REF _Ref467753440 \h  \* MERGEFORMAT </w:instrText>
      </w:r>
      <w:r>
        <w:fldChar w:fldCharType="separate"/>
      </w:r>
      <w:ins w:id="3755" w:author="dsloanm" w:date="2017-06-21T13:47:00Z">
        <w:r w:rsidR="00E5516B">
          <w:t xml:space="preserve">Figure </w:t>
        </w:r>
        <w:r w:rsidR="00E5516B">
          <w:rPr>
            <w:noProof/>
          </w:rPr>
          <w:t>20</w:t>
        </w:r>
      </w:ins>
      <w:del w:id="3756" w:author="dsloanm" w:date="2017-06-19T14:52:00Z">
        <w:r w:rsidR="00520ED1" w:rsidDel="00A0307E">
          <w:delText xml:space="preserve">Figure </w:delText>
        </w:r>
        <w:r w:rsidR="00520ED1" w:rsidDel="00A0307E">
          <w:rPr>
            <w:noProof/>
          </w:rPr>
          <w:delText>18</w:delText>
        </w:r>
      </w:del>
      <w:r>
        <w:fldChar w:fldCharType="end"/>
      </w:r>
      <w:r>
        <w:t>.</w:t>
      </w:r>
    </w:p>
    <w:p w14:paraId="70E60562" w14:textId="77777777" w:rsidR="00714FAE" w:rsidRPr="000A040D" w:rsidRDefault="00714FAE" w:rsidP="00714FAE">
      <w:pPr>
        <w:jc w:val="both"/>
      </w:pPr>
    </w:p>
    <w:p w14:paraId="43697617" w14:textId="62289D9A" w:rsidR="00714FAE" w:rsidRDefault="00714FAE" w:rsidP="00714FAE">
      <w:pPr>
        <w:keepNext/>
        <w:jc w:val="both"/>
      </w:pPr>
      <w:r>
        <w:rPr>
          <w:noProof/>
          <w:lang w:eastAsia="en-GB"/>
        </w:rPr>
        <w:drawing>
          <wp:inline distT="0" distB="0" distL="0" distR="0" wp14:anchorId="0AB4621E" wp14:editId="2A6393D8">
            <wp:extent cx="5746750" cy="3089910"/>
            <wp:effectExtent l="0" t="0" r="6350" b="15240"/>
            <wp:docPr id="15" name="Picture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FE42300" w14:textId="7B2424E2" w:rsidR="00714FAE" w:rsidRDefault="00714FAE" w:rsidP="00714FAE">
      <w:pPr>
        <w:pStyle w:val="Caption"/>
        <w:jc w:val="center"/>
        <w:rPr>
          <w:ins w:id="3757" w:author="dsloanm" w:date="2017-03-28T15:18:00Z"/>
        </w:rPr>
      </w:pPr>
      <w:bookmarkStart w:id="3758" w:name="_Ref467753440"/>
      <w:r>
        <w:t xml:space="preserve">Figure </w:t>
      </w:r>
      <w:r>
        <w:fldChar w:fldCharType="begin"/>
      </w:r>
      <w:r>
        <w:instrText xml:space="preserve"> SEQ Figure \* ARABIC </w:instrText>
      </w:r>
      <w:r>
        <w:fldChar w:fldCharType="separate"/>
      </w:r>
      <w:ins w:id="3759" w:author="dsloanm" w:date="2017-06-21T13:47:00Z">
        <w:r w:rsidR="00E5516B">
          <w:rPr>
            <w:noProof/>
          </w:rPr>
          <w:t>20</w:t>
        </w:r>
      </w:ins>
      <w:del w:id="3760" w:author="dsloanm" w:date="2017-06-15T15:23:00Z">
        <w:r w:rsidR="00520ED1" w:rsidDel="006C12CF">
          <w:rPr>
            <w:noProof/>
          </w:rPr>
          <w:delText>18</w:delText>
        </w:r>
      </w:del>
      <w:r>
        <w:rPr>
          <w:noProof/>
        </w:rPr>
        <w:fldChar w:fldCharType="end"/>
      </w:r>
      <w:bookmarkEnd w:id="3758"/>
      <w:r>
        <w:t>. MPI-IO bandwidth for JASMIN</w:t>
      </w:r>
    </w:p>
    <w:p w14:paraId="2EBC7324" w14:textId="506B30FF" w:rsidR="00340A25" w:rsidRDefault="00340A25">
      <w:pPr>
        <w:rPr>
          <w:ins w:id="3761" w:author="dsloanm" w:date="2017-03-28T15:18:00Z"/>
        </w:rPr>
        <w:pPrChange w:id="3762" w:author="dsloanm" w:date="2017-03-28T15:18:00Z">
          <w:pPr>
            <w:pStyle w:val="Caption"/>
            <w:jc w:val="center"/>
          </w:pPr>
        </w:pPrChange>
      </w:pPr>
    </w:p>
    <w:tbl>
      <w:tblPr>
        <w:tblW w:w="3684" w:type="dxa"/>
        <w:jc w:val="center"/>
        <w:tblLook w:val="04A0" w:firstRow="1" w:lastRow="0" w:firstColumn="1" w:lastColumn="0" w:noHBand="0" w:noVBand="1"/>
      </w:tblPr>
      <w:tblGrid>
        <w:gridCol w:w="1224"/>
        <w:gridCol w:w="1218"/>
        <w:gridCol w:w="1228"/>
        <w:gridCol w:w="14"/>
      </w:tblGrid>
      <w:tr w:rsidR="00340A25" w:rsidRPr="00D91812" w14:paraId="14891136" w14:textId="77777777" w:rsidTr="00340A25">
        <w:trPr>
          <w:jc w:val="center"/>
          <w:ins w:id="3763" w:author="dsloanm" w:date="2017-03-28T15:18:00Z"/>
        </w:trPr>
        <w:tc>
          <w:tcPr>
            <w:tcW w:w="3684" w:type="dxa"/>
            <w:gridSpan w:val="4"/>
            <w:tcBorders>
              <w:top w:val="double" w:sz="4" w:space="0" w:color="auto"/>
            </w:tcBorders>
            <w:shd w:val="clear" w:color="auto" w:fill="auto"/>
          </w:tcPr>
          <w:p w14:paraId="05A48B85" w14:textId="77777777" w:rsidR="00340A25" w:rsidRDefault="00340A25" w:rsidP="00340A25">
            <w:pPr>
              <w:rPr>
                <w:ins w:id="3764" w:author="dsloanm" w:date="2017-03-28T15:18:00Z"/>
                <w:b/>
                <w:lang w:val="en-US"/>
              </w:rPr>
            </w:pPr>
            <w:ins w:id="3765" w:author="dsloanm" w:date="2017-03-28T15:18:00Z">
              <w:r>
                <w:rPr>
                  <w:b/>
                  <w:lang w:val="en-US"/>
                </w:rPr>
                <w:t xml:space="preserve">         Max. </w:t>
              </w:r>
              <w:r w:rsidRPr="00BE7A59">
                <w:rPr>
                  <w:b/>
                  <w:lang w:val="en-US"/>
                </w:rPr>
                <w:t>Write Bandwidth (MiB/s)</w:t>
              </w:r>
            </w:ins>
          </w:p>
        </w:tc>
      </w:tr>
      <w:tr w:rsidR="00340A25" w:rsidRPr="00D91812" w14:paraId="34AAC4AE" w14:textId="77777777" w:rsidTr="006A087D">
        <w:trPr>
          <w:gridAfter w:val="1"/>
          <w:wAfter w:w="14" w:type="dxa"/>
          <w:jc w:val="center"/>
          <w:ins w:id="3766" w:author="dsloanm" w:date="2017-03-28T15:18:00Z"/>
        </w:trPr>
        <w:tc>
          <w:tcPr>
            <w:tcW w:w="1224" w:type="dxa"/>
            <w:tcBorders>
              <w:bottom w:val="single" w:sz="4" w:space="0" w:color="auto"/>
            </w:tcBorders>
            <w:shd w:val="clear" w:color="auto" w:fill="auto"/>
          </w:tcPr>
          <w:p w14:paraId="6965F851" w14:textId="77777777" w:rsidR="00340A25" w:rsidRPr="00BE7A59" w:rsidRDefault="00340A25" w:rsidP="00340A25">
            <w:pPr>
              <w:jc w:val="right"/>
              <w:rPr>
                <w:ins w:id="3767" w:author="dsloanm" w:date="2017-03-28T15:18:00Z"/>
                <w:lang w:val="en-US"/>
              </w:rPr>
            </w:pPr>
            <w:ins w:id="3768" w:author="dsloanm" w:date="2017-03-28T15:18:00Z">
              <w:r w:rsidRPr="00BE7A59">
                <w:rPr>
                  <w:b/>
                  <w:lang w:val="en-US"/>
                </w:rPr>
                <w:t>Writers</w:t>
              </w:r>
            </w:ins>
          </w:p>
        </w:tc>
        <w:tc>
          <w:tcPr>
            <w:tcW w:w="1218" w:type="dxa"/>
            <w:tcBorders>
              <w:bottom w:val="single" w:sz="4" w:space="0" w:color="auto"/>
            </w:tcBorders>
            <w:shd w:val="clear" w:color="auto" w:fill="auto"/>
          </w:tcPr>
          <w:p w14:paraId="07F42202" w14:textId="77777777" w:rsidR="00340A25" w:rsidRPr="00BE7A59" w:rsidRDefault="00340A25" w:rsidP="00340A25">
            <w:pPr>
              <w:jc w:val="right"/>
              <w:rPr>
                <w:ins w:id="3769" w:author="dsloanm" w:date="2017-03-28T15:18:00Z"/>
                <w:lang w:val="en-US"/>
              </w:rPr>
            </w:pPr>
            <w:ins w:id="3770" w:author="dsloanm" w:date="2017-03-28T15:18:00Z">
              <w:r w:rsidRPr="00155F8C">
                <w:rPr>
                  <w:b/>
                  <w:lang w:val="en-US"/>
                </w:rPr>
                <w:t>Total MiB</w:t>
              </w:r>
            </w:ins>
          </w:p>
        </w:tc>
        <w:tc>
          <w:tcPr>
            <w:tcW w:w="1228" w:type="dxa"/>
            <w:tcBorders>
              <w:bottom w:val="single" w:sz="4" w:space="0" w:color="auto"/>
            </w:tcBorders>
            <w:shd w:val="clear" w:color="auto" w:fill="auto"/>
          </w:tcPr>
          <w:p w14:paraId="3BC94D64" w14:textId="77777777" w:rsidR="00340A25" w:rsidRPr="00447A6B" w:rsidRDefault="00340A25" w:rsidP="00340A25">
            <w:pPr>
              <w:jc w:val="right"/>
              <w:rPr>
                <w:ins w:id="3771" w:author="dsloanm" w:date="2017-03-28T15:18:00Z"/>
                <w:b/>
                <w:lang w:val="en-US"/>
              </w:rPr>
            </w:pPr>
            <w:ins w:id="3772" w:author="dsloanm" w:date="2017-03-28T15:18:00Z">
              <w:r w:rsidRPr="00447A6B">
                <w:rPr>
                  <w:b/>
                  <w:lang w:val="en-US"/>
                </w:rPr>
                <w:t>Bandwidth</w:t>
              </w:r>
            </w:ins>
          </w:p>
        </w:tc>
      </w:tr>
      <w:tr w:rsidR="006A087D" w:rsidRPr="00D91812" w14:paraId="3C0BF625" w14:textId="77777777" w:rsidTr="006A087D">
        <w:trPr>
          <w:gridAfter w:val="1"/>
          <w:wAfter w:w="14" w:type="dxa"/>
          <w:jc w:val="center"/>
          <w:ins w:id="3773" w:author="dsloanm" w:date="2017-03-28T15:18:00Z"/>
        </w:trPr>
        <w:tc>
          <w:tcPr>
            <w:tcW w:w="1224" w:type="dxa"/>
            <w:tcBorders>
              <w:top w:val="single" w:sz="4" w:space="0" w:color="auto"/>
            </w:tcBorders>
            <w:shd w:val="clear" w:color="auto" w:fill="auto"/>
            <w:vAlign w:val="bottom"/>
          </w:tcPr>
          <w:p w14:paraId="16480867" w14:textId="7D45EFB9" w:rsidR="006A087D" w:rsidRPr="00951EF6" w:rsidRDefault="006A087D" w:rsidP="006A087D">
            <w:pPr>
              <w:jc w:val="right"/>
              <w:rPr>
                <w:ins w:id="3774" w:author="dsloanm" w:date="2017-03-28T15:18:00Z"/>
              </w:rPr>
            </w:pPr>
            <w:ins w:id="3775" w:author="dsloanm" w:date="2017-03-28T15:18:00Z">
              <w:r>
                <w:rPr>
                  <w:rFonts w:ascii="Calibri" w:hAnsi="Calibri" w:cs="Calibri"/>
                  <w:color w:val="000000"/>
                </w:rPr>
                <w:t>1</w:t>
              </w:r>
            </w:ins>
          </w:p>
        </w:tc>
        <w:tc>
          <w:tcPr>
            <w:tcW w:w="1218" w:type="dxa"/>
            <w:tcBorders>
              <w:top w:val="single" w:sz="4" w:space="0" w:color="auto"/>
            </w:tcBorders>
            <w:shd w:val="clear" w:color="auto" w:fill="auto"/>
            <w:vAlign w:val="bottom"/>
          </w:tcPr>
          <w:p w14:paraId="64770BF1" w14:textId="51CAD48D" w:rsidR="006A087D" w:rsidRPr="00951EF6" w:rsidRDefault="006A087D" w:rsidP="006A087D">
            <w:pPr>
              <w:jc w:val="right"/>
              <w:rPr>
                <w:ins w:id="3776" w:author="dsloanm" w:date="2017-03-28T15:18:00Z"/>
              </w:rPr>
            </w:pPr>
            <w:ins w:id="3777" w:author="dsloanm" w:date="2017-03-28T15:18:00Z">
              <w:r>
                <w:rPr>
                  <w:rFonts w:ascii="Calibri" w:hAnsi="Calibri" w:cs="Calibri"/>
                  <w:color w:val="000000"/>
                </w:rPr>
                <w:t>128</w:t>
              </w:r>
            </w:ins>
          </w:p>
        </w:tc>
        <w:tc>
          <w:tcPr>
            <w:tcW w:w="1228" w:type="dxa"/>
            <w:tcBorders>
              <w:top w:val="single" w:sz="4" w:space="0" w:color="auto"/>
            </w:tcBorders>
            <w:shd w:val="clear" w:color="auto" w:fill="auto"/>
            <w:vAlign w:val="bottom"/>
          </w:tcPr>
          <w:p w14:paraId="4612030D" w14:textId="23E3E0B2" w:rsidR="006A087D" w:rsidRPr="00951EF6" w:rsidRDefault="006A087D" w:rsidP="006A087D">
            <w:pPr>
              <w:jc w:val="right"/>
              <w:rPr>
                <w:ins w:id="3778" w:author="dsloanm" w:date="2017-03-28T15:18:00Z"/>
              </w:rPr>
            </w:pPr>
            <w:ins w:id="3779" w:author="dsloanm" w:date="2017-03-28T15:18:00Z">
              <w:r>
                <w:rPr>
                  <w:rFonts w:ascii="Calibri" w:hAnsi="Calibri" w:cs="Calibri"/>
                  <w:color w:val="000000"/>
                </w:rPr>
                <w:t>490.264</w:t>
              </w:r>
            </w:ins>
          </w:p>
        </w:tc>
      </w:tr>
      <w:tr w:rsidR="006A087D" w:rsidRPr="00D91812" w14:paraId="1468AAC6" w14:textId="77777777" w:rsidTr="006A087D">
        <w:trPr>
          <w:gridAfter w:val="1"/>
          <w:wAfter w:w="14" w:type="dxa"/>
          <w:jc w:val="center"/>
          <w:ins w:id="3780" w:author="dsloanm" w:date="2017-03-28T15:18:00Z"/>
        </w:trPr>
        <w:tc>
          <w:tcPr>
            <w:tcW w:w="1224" w:type="dxa"/>
            <w:shd w:val="clear" w:color="auto" w:fill="auto"/>
            <w:vAlign w:val="bottom"/>
          </w:tcPr>
          <w:p w14:paraId="31EEBCEA" w14:textId="5BC56CEB" w:rsidR="006A087D" w:rsidRPr="00951EF6" w:rsidRDefault="006A087D" w:rsidP="006A087D">
            <w:pPr>
              <w:jc w:val="right"/>
              <w:rPr>
                <w:ins w:id="3781" w:author="dsloanm" w:date="2017-03-28T15:18:00Z"/>
              </w:rPr>
            </w:pPr>
            <w:ins w:id="3782" w:author="dsloanm" w:date="2017-03-28T15:18:00Z">
              <w:r>
                <w:rPr>
                  <w:rFonts w:ascii="Calibri" w:hAnsi="Calibri" w:cs="Calibri"/>
                  <w:color w:val="000000"/>
                </w:rPr>
                <w:t>2</w:t>
              </w:r>
            </w:ins>
          </w:p>
        </w:tc>
        <w:tc>
          <w:tcPr>
            <w:tcW w:w="1218" w:type="dxa"/>
            <w:shd w:val="clear" w:color="auto" w:fill="auto"/>
            <w:vAlign w:val="bottom"/>
          </w:tcPr>
          <w:p w14:paraId="2ED21DD2" w14:textId="0591AB75" w:rsidR="006A087D" w:rsidRPr="00951EF6" w:rsidRDefault="006A087D" w:rsidP="006A087D">
            <w:pPr>
              <w:jc w:val="right"/>
              <w:rPr>
                <w:ins w:id="3783" w:author="dsloanm" w:date="2017-03-28T15:18:00Z"/>
              </w:rPr>
            </w:pPr>
            <w:ins w:id="3784" w:author="dsloanm" w:date="2017-03-28T15:18:00Z">
              <w:r>
                <w:rPr>
                  <w:rFonts w:ascii="Calibri" w:hAnsi="Calibri" w:cs="Calibri"/>
                  <w:color w:val="000000"/>
                </w:rPr>
                <w:t>256</w:t>
              </w:r>
            </w:ins>
          </w:p>
        </w:tc>
        <w:tc>
          <w:tcPr>
            <w:tcW w:w="1228" w:type="dxa"/>
            <w:shd w:val="clear" w:color="auto" w:fill="auto"/>
            <w:vAlign w:val="bottom"/>
          </w:tcPr>
          <w:p w14:paraId="4DCEDFB3" w14:textId="7417C3A0" w:rsidR="006A087D" w:rsidRPr="00951EF6" w:rsidRDefault="006A087D" w:rsidP="006A087D">
            <w:pPr>
              <w:jc w:val="right"/>
              <w:rPr>
                <w:ins w:id="3785" w:author="dsloanm" w:date="2017-03-28T15:18:00Z"/>
              </w:rPr>
            </w:pPr>
            <w:ins w:id="3786" w:author="dsloanm" w:date="2017-03-28T15:18:00Z">
              <w:r>
                <w:rPr>
                  <w:rFonts w:ascii="Calibri" w:hAnsi="Calibri" w:cs="Calibri"/>
                  <w:color w:val="000000"/>
                </w:rPr>
                <w:t>409.038</w:t>
              </w:r>
            </w:ins>
          </w:p>
        </w:tc>
      </w:tr>
      <w:tr w:rsidR="006A087D" w:rsidRPr="00D91812" w14:paraId="6094FFD9" w14:textId="77777777" w:rsidTr="006A087D">
        <w:trPr>
          <w:gridAfter w:val="1"/>
          <w:wAfter w:w="14" w:type="dxa"/>
          <w:jc w:val="center"/>
          <w:ins w:id="3787" w:author="dsloanm" w:date="2017-03-28T15:18:00Z"/>
        </w:trPr>
        <w:tc>
          <w:tcPr>
            <w:tcW w:w="1224" w:type="dxa"/>
            <w:shd w:val="clear" w:color="auto" w:fill="auto"/>
            <w:vAlign w:val="bottom"/>
          </w:tcPr>
          <w:p w14:paraId="0E6C321E" w14:textId="2199E868" w:rsidR="006A087D" w:rsidRPr="00951EF6" w:rsidRDefault="006A087D" w:rsidP="006A087D">
            <w:pPr>
              <w:jc w:val="right"/>
              <w:rPr>
                <w:ins w:id="3788" w:author="dsloanm" w:date="2017-03-28T15:18:00Z"/>
              </w:rPr>
            </w:pPr>
            <w:ins w:id="3789" w:author="dsloanm" w:date="2017-03-28T15:18:00Z">
              <w:r>
                <w:rPr>
                  <w:rFonts w:ascii="Calibri" w:hAnsi="Calibri" w:cs="Calibri"/>
                  <w:color w:val="000000"/>
                </w:rPr>
                <w:t>4</w:t>
              </w:r>
            </w:ins>
          </w:p>
        </w:tc>
        <w:tc>
          <w:tcPr>
            <w:tcW w:w="1218" w:type="dxa"/>
            <w:shd w:val="clear" w:color="auto" w:fill="auto"/>
            <w:vAlign w:val="bottom"/>
          </w:tcPr>
          <w:p w14:paraId="67CB679C" w14:textId="41B6FE1F" w:rsidR="006A087D" w:rsidRPr="00951EF6" w:rsidRDefault="006A087D" w:rsidP="006A087D">
            <w:pPr>
              <w:jc w:val="right"/>
              <w:rPr>
                <w:ins w:id="3790" w:author="dsloanm" w:date="2017-03-28T15:18:00Z"/>
              </w:rPr>
            </w:pPr>
            <w:ins w:id="3791" w:author="dsloanm" w:date="2017-03-28T15:18:00Z">
              <w:r>
                <w:rPr>
                  <w:rFonts w:ascii="Calibri" w:hAnsi="Calibri" w:cs="Calibri"/>
                  <w:color w:val="000000"/>
                </w:rPr>
                <w:t>512</w:t>
              </w:r>
            </w:ins>
          </w:p>
        </w:tc>
        <w:tc>
          <w:tcPr>
            <w:tcW w:w="1228" w:type="dxa"/>
            <w:shd w:val="clear" w:color="auto" w:fill="auto"/>
            <w:vAlign w:val="bottom"/>
          </w:tcPr>
          <w:p w14:paraId="0152CD27" w14:textId="3EC998FD" w:rsidR="006A087D" w:rsidRPr="00951EF6" w:rsidRDefault="006A087D" w:rsidP="006A087D">
            <w:pPr>
              <w:jc w:val="right"/>
              <w:rPr>
                <w:ins w:id="3792" w:author="dsloanm" w:date="2017-03-28T15:18:00Z"/>
              </w:rPr>
            </w:pPr>
            <w:ins w:id="3793" w:author="dsloanm" w:date="2017-03-28T15:18:00Z">
              <w:r>
                <w:rPr>
                  <w:rFonts w:ascii="Calibri" w:hAnsi="Calibri" w:cs="Calibri"/>
                  <w:color w:val="000000"/>
                </w:rPr>
                <w:t>557.479</w:t>
              </w:r>
            </w:ins>
          </w:p>
        </w:tc>
      </w:tr>
      <w:tr w:rsidR="006A087D" w:rsidRPr="00D91812" w14:paraId="0DDAEE10" w14:textId="77777777" w:rsidTr="006A087D">
        <w:trPr>
          <w:gridAfter w:val="1"/>
          <w:wAfter w:w="14" w:type="dxa"/>
          <w:jc w:val="center"/>
          <w:ins w:id="3794" w:author="dsloanm" w:date="2017-03-28T15:18:00Z"/>
        </w:trPr>
        <w:tc>
          <w:tcPr>
            <w:tcW w:w="1224" w:type="dxa"/>
            <w:shd w:val="clear" w:color="auto" w:fill="auto"/>
            <w:vAlign w:val="bottom"/>
          </w:tcPr>
          <w:p w14:paraId="4F2807E4" w14:textId="0BB70CD6" w:rsidR="006A087D" w:rsidRPr="00951EF6" w:rsidRDefault="006A087D" w:rsidP="006A087D">
            <w:pPr>
              <w:jc w:val="right"/>
              <w:rPr>
                <w:ins w:id="3795" w:author="dsloanm" w:date="2017-03-28T15:18:00Z"/>
              </w:rPr>
            </w:pPr>
            <w:ins w:id="3796" w:author="dsloanm" w:date="2017-03-28T15:18:00Z">
              <w:r>
                <w:rPr>
                  <w:rFonts w:ascii="Calibri" w:hAnsi="Calibri" w:cs="Calibri"/>
                  <w:color w:val="000000"/>
                </w:rPr>
                <w:t>8</w:t>
              </w:r>
            </w:ins>
          </w:p>
        </w:tc>
        <w:tc>
          <w:tcPr>
            <w:tcW w:w="1218" w:type="dxa"/>
            <w:shd w:val="clear" w:color="auto" w:fill="auto"/>
            <w:vAlign w:val="bottom"/>
          </w:tcPr>
          <w:p w14:paraId="4DC395E3" w14:textId="698D1A20" w:rsidR="006A087D" w:rsidRPr="00951EF6" w:rsidRDefault="006A087D" w:rsidP="006A087D">
            <w:pPr>
              <w:jc w:val="right"/>
              <w:rPr>
                <w:ins w:id="3797" w:author="dsloanm" w:date="2017-03-28T15:18:00Z"/>
              </w:rPr>
            </w:pPr>
            <w:ins w:id="3798" w:author="dsloanm" w:date="2017-03-28T15:18:00Z">
              <w:r>
                <w:rPr>
                  <w:rFonts w:ascii="Calibri" w:hAnsi="Calibri" w:cs="Calibri"/>
                  <w:color w:val="000000"/>
                </w:rPr>
                <w:t>1024</w:t>
              </w:r>
            </w:ins>
          </w:p>
        </w:tc>
        <w:tc>
          <w:tcPr>
            <w:tcW w:w="1228" w:type="dxa"/>
            <w:shd w:val="clear" w:color="auto" w:fill="auto"/>
            <w:vAlign w:val="bottom"/>
          </w:tcPr>
          <w:p w14:paraId="6359FA0F" w14:textId="0628668C" w:rsidR="006A087D" w:rsidRPr="00951EF6" w:rsidRDefault="006A087D" w:rsidP="006A087D">
            <w:pPr>
              <w:jc w:val="right"/>
              <w:rPr>
                <w:ins w:id="3799" w:author="dsloanm" w:date="2017-03-28T15:18:00Z"/>
              </w:rPr>
            </w:pPr>
            <w:ins w:id="3800" w:author="dsloanm" w:date="2017-03-28T15:18:00Z">
              <w:r>
                <w:rPr>
                  <w:rFonts w:ascii="Calibri" w:hAnsi="Calibri" w:cs="Calibri"/>
                  <w:color w:val="333333"/>
                </w:rPr>
                <w:t>467.489</w:t>
              </w:r>
            </w:ins>
          </w:p>
        </w:tc>
      </w:tr>
      <w:tr w:rsidR="006A087D" w:rsidRPr="00D91812" w14:paraId="78384CC3" w14:textId="77777777" w:rsidTr="006A087D">
        <w:trPr>
          <w:gridAfter w:val="1"/>
          <w:wAfter w:w="14" w:type="dxa"/>
          <w:jc w:val="center"/>
          <w:ins w:id="3801" w:author="dsloanm" w:date="2017-03-28T15:18:00Z"/>
        </w:trPr>
        <w:tc>
          <w:tcPr>
            <w:tcW w:w="1224" w:type="dxa"/>
            <w:shd w:val="clear" w:color="auto" w:fill="auto"/>
            <w:vAlign w:val="bottom"/>
          </w:tcPr>
          <w:p w14:paraId="22EBA2C6" w14:textId="375B75FF" w:rsidR="006A087D" w:rsidRPr="00951EF6" w:rsidRDefault="006A087D" w:rsidP="006A087D">
            <w:pPr>
              <w:jc w:val="right"/>
              <w:rPr>
                <w:ins w:id="3802" w:author="dsloanm" w:date="2017-03-28T15:18:00Z"/>
              </w:rPr>
            </w:pPr>
            <w:ins w:id="3803" w:author="dsloanm" w:date="2017-03-28T15:18:00Z">
              <w:r>
                <w:rPr>
                  <w:rFonts w:ascii="Calibri" w:hAnsi="Calibri" w:cs="Calibri"/>
                  <w:color w:val="000000"/>
                </w:rPr>
                <w:t>16</w:t>
              </w:r>
            </w:ins>
          </w:p>
        </w:tc>
        <w:tc>
          <w:tcPr>
            <w:tcW w:w="1218" w:type="dxa"/>
            <w:shd w:val="clear" w:color="auto" w:fill="auto"/>
            <w:vAlign w:val="bottom"/>
          </w:tcPr>
          <w:p w14:paraId="44D039EE" w14:textId="5559083A" w:rsidR="006A087D" w:rsidRPr="00951EF6" w:rsidRDefault="006A087D" w:rsidP="006A087D">
            <w:pPr>
              <w:jc w:val="right"/>
              <w:rPr>
                <w:ins w:id="3804" w:author="dsloanm" w:date="2017-03-28T15:18:00Z"/>
              </w:rPr>
            </w:pPr>
            <w:ins w:id="3805" w:author="dsloanm" w:date="2017-03-28T15:18:00Z">
              <w:r>
                <w:rPr>
                  <w:rFonts w:ascii="Calibri" w:hAnsi="Calibri" w:cs="Calibri"/>
                  <w:color w:val="000000"/>
                </w:rPr>
                <w:t>2048</w:t>
              </w:r>
            </w:ins>
          </w:p>
        </w:tc>
        <w:tc>
          <w:tcPr>
            <w:tcW w:w="1228" w:type="dxa"/>
            <w:shd w:val="clear" w:color="auto" w:fill="auto"/>
            <w:vAlign w:val="bottom"/>
          </w:tcPr>
          <w:p w14:paraId="034B3B8D" w14:textId="5DBADEDF" w:rsidR="006A087D" w:rsidRPr="00951EF6" w:rsidRDefault="006A087D" w:rsidP="006A087D">
            <w:pPr>
              <w:jc w:val="right"/>
              <w:rPr>
                <w:ins w:id="3806" w:author="dsloanm" w:date="2017-03-28T15:18:00Z"/>
              </w:rPr>
            </w:pPr>
            <w:ins w:id="3807" w:author="dsloanm" w:date="2017-03-28T15:18:00Z">
              <w:r>
                <w:rPr>
                  <w:rFonts w:ascii="Calibri" w:hAnsi="Calibri" w:cs="Calibri"/>
                  <w:color w:val="000000"/>
                </w:rPr>
                <w:t>230.663</w:t>
              </w:r>
            </w:ins>
          </w:p>
        </w:tc>
      </w:tr>
      <w:tr w:rsidR="006A087D" w:rsidRPr="00D91812" w14:paraId="3A8F5DC1" w14:textId="77777777" w:rsidTr="006A087D">
        <w:trPr>
          <w:gridAfter w:val="1"/>
          <w:wAfter w:w="14" w:type="dxa"/>
          <w:jc w:val="center"/>
          <w:ins w:id="3808" w:author="dsloanm" w:date="2017-03-28T15:18:00Z"/>
        </w:trPr>
        <w:tc>
          <w:tcPr>
            <w:tcW w:w="1224" w:type="dxa"/>
            <w:tcBorders>
              <w:bottom w:val="double" w:sz="4" w:space="0" w:color="auto"/>
            </w:tcBorders>
            <w:shd w:val="clear" w:color="auto" w:fill="auto"/>
            <w:vAlign w:val="bottom"/>
          </w:tcPr>
          <w:p w14:paraId="4A6AAFFF" w14:textId="31A9B368" w:rsidR="006A087D" w:rsidRDefault="006A087D" w:rsidP="006A087D">
            <w:pPr>
              <w:jc w:val="right"/>
              <w:rPr>
                <w:ins w:id="3809" w:author="dsloanm" w:date="2017-03-28T15:18:00Z"/>
                <w:rFonts w:ascii="Calibri" w:hAnsi="Calibri" w:cs="Calibri"/>
                <w:color w:val="000000"/>
              </w:rPr>
            </w:pPr>
            <w:ins w:id="3810" w:author="dsloanm" w:date="2017-03-28T15:18:00Z">
              <w:r>
                <w:rPr>
                  <w:rFonts w:ascii="Calibri" w:hAnsi="Calibri" w:cs="Calibri"/>
                  <w:color w:val="000000"/>
                </w:rPr>
                <w:t>32</w:t>
              </w:r>
            </w:ins>
          </w:p>
        </w:tc>
        <w:tc>
          <w:tcPr>
            <w:tcW w:w="1218" w:type="dxa"/>
            <w:tcBorders>
              <w:bottom w:val="double" w:sz="4" w:space="0" w:color="auto"/>
            </w:tcBorders>
            <w:shd w:val="clear" w:color="auto" w:fill="auto"/>
            <w:vAlign w:val="bottom"/>
          </w:tcPr>
          <w:p w14:paraId="79EE9DEE" w14:textId="7E6C250E" w:rsidR="006A087D" w:rsidRDefault="006A087D" w:rsidP="006A087D">
            <w:pPr>
              <w:jc w:val="right"/>
              <w:rPr>
                <w:ins w:id="3811" w:author="dsloanm" w:date="2017-03-28T15:18:00Z"/>
                <w:rFonts w:ascii="Calibri" w:hAnsi="Calibri" w:cs="Calibri"/>
                <w:color w:val="000000"/>
              </w:rPr>
            </w:pPr>
            <w:ins w:id="3812" w:author="dsloanm" w:date="2017-03-28T15:18:00Z">
              <w:r>
                <w:rPr>
                  <w:rFonts w:ascii="Calibri" w:hAnsi="Calibri" w:cs="Calibri"/>
                  <w:color w:val="000000"/>
                </w:rPr>
                <w:t>4096</w:t>
              </w:r>
            </w:ins>
          </w:p>
        </w:tc>
        <w:tc>
          <w:tcPr>
            <w:tcW w:w="1228" w:type="dxa"/>
            <w:tcBorders>
              <w:bottom w:val="double" w:sz="4" w:space="0" w:color="auto"/>
            </w:tcBorders>
            <w:shd w:val="clear" w:color="auto" w:fill="auto"/>
            <w:vAlign w:val="bottom"/>
          </w:tcPr>
          <w:p w14:paraId="522D9A90" w14:textId="620B500F" w:rsidR="006A087D" w:rsidRDefault="006A087D" w:rsidP="006A087D">
            <w:pPr>
              <w:jc w:val="right"/>
              <w:rPr>
                <w:ins w:id="3813" w:author="dsloanm" w:date="2017-03-28T15:18:00Z"/>
                <w:rFonts w:ascii="Calibri" w:hAnsi="Calibri" w:cs="Calibri"/>
                <w:color w:val="000000"/>
              </w:rPr>
            </w:pPr>
            <w:ins w:id="3814" w:author="dsloanm" w:date="2017-03-28T15:18:00Z">
              <w:r>
                <w:rPr>
                  <w:rFonts w:ascii="Calibri" w:hAnsi="Calibri" w:cs="Calibri"/>
                  <w:color w:val="000000"/>
                </w:rPr>
                <w:t>362.702</w:t>
              </w:r>
            </w:ins>
          </w:p>
        </w:tc>
      </w:tr>
    </w:tbl>
    <w:p w14:paraId="3B439143" w14:textId="6142DE02" w:rsidR="00340A25" w:rsidRPr="005222EB" w:rsidRDefault="00340A25" w:rsidP="005222EB">
      <w:pPr>
        <w:pStyle w:val="Caption"/>
        <w:jc w:val="center"/>
      </w:pPr>
      <w:ins w:id="3815" w:author="dsloanm" w:date="2017-03-28T15:18:00Z">
        <w:r>
          <w:t xml:space="preserve">Table </w:t>
        </w:r>
        <w:r>
          <w:fldChar w:fldCharType="begin"/>
        </w:r>
        <w:r>
          <w:instrText xml:space="preserve"> SEQ Table \* ARABIC </w:instrText>
        </w:r>
        <w:r>
          <w:fldChar w:fldCharType="separate"/>
        </w:r>
      </w:ins>
      <w:ins w:id="3816" w:author="dsloanm" w:date="2017-06-21T13:47:00Z">
        <w:r w:rsidR="00E5516B">
          <w:rPr>
            <w:noProof/>
          </w:rPr>
          <w:t>20</w:t>
        </w:r>
      </w:ins>
      <w:ins w:id="3817" w:author="dsloanm" w:date="2017-03-28T15:18:00Z">
        <w:r>
          <w:rPr>
            <w:noProof/>
          </w:rPr>
          <w:fldChar w:fldCharType="end"/>
        </w:r>
        <w:r>
          <w:t>. MPI-IO bandwidth for JASMIN raw data.</w:t>
        </w:r>
      </w:ins>
    </w:p>
    <w:p w14:paraId="42C70756" w14:textId="4035C560" w:rsidR="0068749C" w:rsidRDefault="00714FAE" w:rsidP="00714FAE">
      <w:pPr>
        <w:jc w:val="both"/>
        <w:rPr>
          <w:ins w:id="3818" w:author="TURNER Andrew" w:date="2017-06-22T09:30:00Z"/>
        </w:rPr>
      </w:pPr>
      <w:r w:rsidRPr="00DE2DCD">
        <w:t>With further reference to</w:t>
      </w:r>
      <w:r>
        <w:t xml:space="preserve"> </w:t>
      </w:r>
      <w:r w:rsidRPr="005036B9">
        <w:rPr>
          <w:i/>
        </w:rPr>
        <w:t>Investigating Read Performance of Python and NetCDF when using HPC Parallel Filesystems</w:t>
      </w:r>
      <w:r>
        <w:fldChar w:fldCharType="begin"/>
      </w:r>
      <w:r>
        <w:instrText xml:space="preserve"> REF _Ref467748724 \r \h  \* MERGEFORMAT </w:instrText>
      </w:r>
      <w:r>
        <w:fldChar w:fldCharType="separate"/>
      </w:r>
      <w:ins w:id="3819" w:author="dsloanm" w:date="2017-06-21T13:47:00Z">
        <w:r w:rsidR="00E5516B">
          <w:t>[17]</w:t>
        </w:r>
      </w:ins>
      <w:del w:id="3820" w:author="dsloanm" w:date="2017-06-19T14:52:00Z">
        <w:r w:rsidR="00520ED1" w:rsidDel="00A0307E">
          <w:delText>[14]</w:delText>
        </w:r>
      </w:del>
      <w:r>
        <w:fldChar w:fldCharType="end"/>
      </w:r>
      <w:r>
        <w:t xml:space="preserve">, sequential serial performance on JASMIN has been measured at approximately 500 MiB/s, the same level of performance observed in these parallel I/O tests. From this, we conclude that there is no scope for improvement with parallelisation on this system under the default configuration. However, at time of writing, additional work is underway from Jones </w:t>
      </w:r>
      <w:r w:rsidRPr="00DF3988">
        <w:rPr>
          <w:i/>
        </w:rPr>
        <w:t>et al</w:t>
      </w:r>
      <w:r>
        <w:t xml:space="preserve">. to expand their investigation to include multi-threaded performance and </w:t>
      </w:r>
      <w:r>
        <w:lastRenderedPageBreak/>
        <w:t>examine parallelism on JASMIN in greater detail. Results are expected to be published at a later date.</w:t>
      </w:r>
    </w:p>
    <w:p w14:paraId="20FEA585" w14:textId="77777777" w:rsidR="008050FD" w:rsidRDefault="008050FD" w:rsidP="00714FAE">
      <w:pPr>
        <w:jc w:val="both"/>
        <w:rPr>
          <w:ins w:id="3821" w:author="TURNER Andrew" w:date="2017-06-22T09:30:00Z"/>
        </w:rPr>
      </w:pPr>
    </w:p>
    <w:p w14:paraId="3295A503" w14:textId="77777777" w:rsidR="008050FD" w:rsidRDefault="008050FD" w:rsidP="00714FAE">
      <w:pPr>
        <w:jc w:val="both"/>
        <w:rPr>
          <w:ins w:id="3822" w:author="TURNER Andrew" w:date="2017-06-22T09:30:00Z"/>
        </w:rPr>
      </w:pPr>
    </w:p>
    <w:p w14:paraId="31E83756" w14:textId="77777777" w:rsidR="008050FD" w:rsidRDefault="008050FD" w:rsidP="00714FAE">
      <w:pPr>
        <w:jc w:val="both"/>
        <w:rPr>
          <w:ins w:id="3823" w:author="TURNER Andrew" w:date="2017-06-22T09:30:00Z"/>
        </w:rPr>
      </w:pPr>
    </w:p>
    <w:p w14:paraId="349FB084" w14:textId="77777777" w:rsidR="008050FD" w:rsidRDefault="008050FD" w:rsidP="00714FAE">
      <w:pPr>
        <w:jc w:val="both"/>
        <w:rPr>
          <w:ins w:id="3824" w:author="TURNER Andrew" w:date="2017-06-22T09:30:00Z"/>
        </w:rPr>
      </w:pPr>
    </w:p>
    <w:p w14:paraId="6D437C5C" w14:textId="77777777" w:rsidR="008050FD" w:rsidRDefault="008050FD" w:rsidP="00714FAE">
      <w:pPr>
        <w:jc w:val="both"/>
        <w:rPr>
          <w:ins w:id="3825" w:author="TURNER Andrew" w:date="2017-06-22T09:30:00Z"/>
        </w:rPr>
      </w:pPr>
    </w:p>
    <w:p w14:paraId="5106CF68" w14:textId="77777777" w:rsidR="008050FD" w:rsidRDefault="008050FD" w:rsidP="00714FAE">
      <w:pPr>
        <w:jc w:val="both"/>
        <w:rPr>
          <w:ins w:id="3826" w:author="TURNER Andrew" w:date="2017-06-22T09:30:00Z"/>
        </w:rPr>
      </w:pPr>
    </w:p>
    <w:p w14:paraId="0D4F9789" w14:textId="77777777" w:rsidR="008050FD" w:rsidRPr="00DE2DCD" w:rsidRDefault="008050FD" w:rsidP="00714FAE">
      <w:pPr>
        <w:jc w:val="both"/>
      </w:pPr>
    </w:p>
    <w:p w14:paraId="0E06E2A2" w14:textId="77777777" w:rsidR="00714FAE" w:rsidRDefault="00714FAE" w:rsidP="00714FAE">
      <w:pPr>
        <w:pStyle w:val="Heading2"/>
        <w:jc w:val="both"/>
      </w:pPr>
      <w:r>
        <w:t>Comparative System Performance</w:t>
      </w:r>
    </w:p>
    <w:p w14:paraId="29841C19" w14:textId="3D903887" w:rsidR="00714FAE" w:rsidRPr="0054064C" w:rsidRDefault="00714FAE" w:rsidP="00714FAE">
      <w:pPr>
        <w:jc w:val="both"/>
      </w:pPr>
      <w:r>
        <w:fldChar w:fldCharType="begin"/>
      </w:r>
      <w:r>
        <w:instrText xml:space="preserve"> REF _Ref466462546 \h  \* MERGEFORMAT </w:instrText>
      </w:r>
      <w:r>
        <w:fldChar w:fldCharType="separate"/>
      </w:r>
      <w:ins w:id="3827" w:author="dsloanm" w:date="2017-06-21T13:47:00Z">
        <w:r w:rsidR="00E5516B">
          <w:t xml:space="preserve">Figure </w:t>
        </w:r>
        <w:r w:rsidR="00E5516B">
          <w:rPr>
            <w:noProof/>
          </w:rPr>
          <w:t>21</w:t>
        </w:r>
      </w:ins>
      <w:del w:id="3828" w:author="dsloanm" w:date="2017-06-19T14:52:00Z">
        <w:r w:rsidR="00520ED1" w:rsidDel="00A0307E">
          <w:delText xml:space="preserve">Figure </w:delText>
        </w:r>
        <w:r w:rsidR="00520ED1" w:rsidDel="00A0307E">
          <w:rPr>
            <w:noProof/>
          </w:rPr>
          <w:delText>19</w:delText>
        </w:r>
      </w:del>
      <w:r>
        <w:fldChar w:fldCharType="end"/>
      </w:r>
      <w:r>
        <w:t xml:space="preserve"> gives an overview of all </w:t>
      </w:r>
      <w:del w:id="3829" w:author="dsloanm" w:date="2017-06-14T16:22:00Z">
        <w:r w:rsidDel="00021CB5">
          <w:delText xml:space="preserve">four </w:delText>
        </w:r>
      </w:del>
      <w:r>
        <w:t xml:space="preserve">benchmark systems and compares their overall performance.  </w:t>
      </w:r>
    </w:p>
    <w:p w14:paraId="4C36A646" w14:textId="1C249C9B" w:rsidR="00714FAE" w:rsidRDefault="00CB64FE" w:rsidP="00714FAE">
      <w:pPr>
        <w:keepNext/>
      </w:pPr>
      <w:ins w:id="3830" w:author="dsloanm" w:date="2017-06-21T13:41:00Z">
        <w:r>
          <w:rPr>
            <w:noProof/>
            <w:lang w:eastAsia="en-GB"/>
          </w:rPr>
          <w:lastRenderedPageBreak/>
          <w:drawing>
            <wp:inline distT="0" distB="0" distL="0" distR="0" wp14:anchorId="559F66F0" wp14:editId="1A4C2BA9">
              <wp:extent cx="5744845" cy="3804249"/>
              <wp:effectExtent l="0" t="0" r="8255" b="6350"/>
              <wp:docPr id="2" name="Chart 2">
                <a:extLst xmlns:a="http://schemas.openxmlformats.org/drawingml/2006/main">
                  <a:ext uri="{FF2B5EF4-FFF2-40B4-BE49-F238E27FC236}">
                    <a16:creationId xmlns:a16="http://schemas.microsoft.com/office/drawing/2014/main" id="{47D9063E-D7A2-46EA-9083-29271446FD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ins>
      <w:del w:id="3831" w:author="dsloanm" w:date="2017-03-28T16:11:00Z">
        <w:r w:rsidR="00714FAE" w:rsidDel="000D10BE">
          <w:rPr>
            <w:noProof/>
            <w:lang w:eastAsia="en-GB"/>
          </w:rPr>
          <w:drawing>
            <wp:inline distT="0" distB="0" distL="0" distR="0" wp14:anchorId="3081E7E2" wp14:editId="7733AAD0">
              <wp:extent cx="5746750" cy="3754120"/>
              <wp:effectExtent l="0" t="0" r="6350" b="17780"/>
              <wp:docPr id="16" name="Picture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del>
    </w:p>
    <w:p w14:paraId="6795B84C" w14:textId="4380D617" w:rsidR="00714FAE" w:rsidRDefault="00714FAE" w:rsidP="00714FAE">
      <w:pPr>
        <w:pStyle w:val="Caption"/>
        <w:jc w:val="center"/>
      </w:pPr>
      <w:bookmarkStart w:id="3832" w:name="_Ref466462546"/>
      <w:r>
        <w:t xml:space="preserve">Figure </w:t>
      </w:r>
      <w:r>
        <w:fldChar w:fldCharType="begin"/>
      </w:r>
      <w:r>
        <w:instrText xml:space="preserve"> SEQ Figure \* ARABIC </w:instrText>
      </w:r>
      <w:r>
        <w:fldChar w:fldCharType="separate"/>
      </w:r>
      <w:ins w:id="3833" w:author="dsloanm" w:date="2017-06-21T13:47:00Z">
        <w:r w:rsidR="00E5516B">
          <w:rPr>
            <w:noProof/>
          </w:rPr>
          <w:t>21</w:t>
        </w:r>
      </w:ins>
      <w:del w:id="3834" w:author="dsloanm" w:date="2017-06-15T15:23:00Z">
        <w:r w:rsidR="00520ED1" w:rsidDel="006C12CF">
          <w:rPr>
            <w:noProof/>
          </w:rPr>
          <w:delText>19</w:delText>
        </w:r>
      </w:del>
      <w:r>
        <w:rPr>
          <w:noProof/>
        </w:rPr>
        <w:fldChar w:fldCharType="end"/>
      </w:r>
      <w:bookmarkEnd w:id="3832"/>
      <w:r>
        <w:t>. Comparison of maximum write performance between benchmark systems</w:t>
      </w:r>
    </w:p>
    <w:p w14:paraId="0784D0B3" w14:textId="77777777" w:rsidR="008164ED" w:rsidRDefault="008164ED" w:rsidP="008164ED">
      <w:pPr>
        <w:rPr>
          <w:ins w:id="3835" w:author="TURNER Andrew" w:date="2017-06-22T09:30:00Z"/>
        </w:rPr>
      </w:pPr>
    </w:p>
    <w:p w14:paraId="41751293" w14:textId="77777777" w:rsidR="008050FD" w:rsidRDefault="008050FD" w:rsidP="008164ED">
      <w:pPr>
        <w:rPr>
          <w:ins w:id="3836" w:author="TURNER Andrew" w:date="2017-06-22T09:30:00Z"/>
        </w:rPr>
      </w:pPr>
    </w:p>
    <w:p w14:paraId="435666E5" w14:textId="77777777" w:rsidR="008050FD" w:rsidRDefault="008050FD" w:rsidP="008164ED">
      <w:pPr>
        <w:rPr>
          <w:ins w:id="3837" w:author="TURNER Andrew" w:date="2017-06-22T09:30:00Z"/>
        </w:rPr>
      </w:pPr>
    </w:p>
    <w:p w14:paraId="64B642B2" w14:textId="77777777" w:rsidR="008050FD" w:rsidRDefault="008050FD" w:rsidP="008164ED">
      <w:pPr>
        <w:rPr>
          <w:ins w:id="3838" w:author="TURNER Andrew" w:date="2017-06-22T09:30:00Z"/>
        </w:rPr>
      </w:pPr>
    </w:p>
    <w:p w14:paraId="3F2988E5" w14:textId="77777777" w:rsidR="008050FD" w:rsidRDefault="008050FD" w:rsidP="008164ED">
      <w:pPr>
        <w:rPr>
          <w:ins w:id="3839" w:author="TURNER Andrew" w:date="2017-06-22T09:30:00Z"/>
        </w:rPr>
      </w:pPr>
    </w:p>
    <w:p w14:paraId="3775980D" w14:textId="77777777" w:rsidR="008050FD" w:rsidRDefault="008050FD" w:rsidP="008164ED">
      <w:pPr>
        <w:rPr>
          <w:ins w:id="3840" w:author="TURNER Andrew" w:date="2017-06-22T09:30:00Z"/>
        </w:rPr>
      </w:pPr>
    </w:p>
    <w:p w14:paraId="355702EA" w14:textId="77777777" w:rsidR="008050FD" w:rsidRDefault="008050FD" w:rsidP="008164ED">
      <w:pPr>
        <w:rPr>
          <w:ins w:id="3841" w:author="TURNER Andrew" w:date="2017-06-22T09:30:00Z"/>
        </w:rPr>
      </w:pPr>
    </w:p>
    <w:p w14:paraId="66179CD4" w14:textId="77777777" w:rsidR="008050FD" w:rsidRDefault="008050FD" w:rsidP="008164ED">
      <w:pPr>
        <w:rPr>
          <w:ins w:id="3842" w:author="TURNER Andrew" w:date="2017-06-22T09:30:00Z"/>
        </w:rPr>
      </w:pPr>
    </w:p>
    <w:p w14:paraId="32E85858" w14:textId="77777777" w:rsidR="008050FD" w:rsidRDefault="008050FD" w:rsidP="008164ED">
      <w:pPr>
        <w:rPr>
          <w:ins w:id="3843" w:author="TURNER Andrew" w:date="2017-06-22T09:30:00Z"/>
        </w:rPr>
      </w:pPr>
    </w:p>
    <w:p w14:paraId="1691EDF4" w14:textId="77777777" w:rsidR="008050FD" w:rsidRDefault="008050FD" w:rsidP="008164ED">
      <w:pPr>
        <w:rPr>
          <w:ins w:id="3844" w:author="TURNER Andrew" w:date="2017-06-22T09:30:00Z"/>
        </w:rPr>
      </w:pPr>
    </w:p>
    <w:p w14:paraId="77627624" w14:textId="77777777" w:rsidR="008050FD" w:rsidRDefault="008050FD" w:rsidP="008164ED">
      <w:pPr>
        <w:rPr>
          <w:ins w:id="3845" w:author="TURNER Andrew" w:date="2017-06-22T09:30:00Z"/>
        </w:rPr>
      </w:pPr>
    </w:p>
    <w:p w14:paraId="175B2E61" w14:textId="77777777" w:rsidR="008050FD" w:rsidRDefault="008050FD" w:rsidP="008164ED">
      <w:pPr>
        <w:rPr>
          <w:ins w:id="3846" w:author="TURNER Andrew" w:date="2017-06-22T09:30:00Z"/>
        </w:rPr>
      </w:pPr>
    </w:p>
    <w:p w14:paraId="200EF6EA" w14:textId="77777777" w:rsidR="008050FD" w:rsidRDefault="008050FD" w:rsidP="008164ED">
      <w:pPr>
        <w:rPr>
          <w:ins w:id="3847" w:author="TURNER Andrew" w:date="2017-06-22T09:30:00Z"/>
        </w:rPr>
      </w:pPr>
    </w:p>
    <w:p w14:paraId="792320E8" w14:textId="77777777" w:rsidR="008050FD" w:rsidRDefault="008050FD" w:rsidP="008164ED">
      <w:pPr>
        <w:rPr>
          <w:ins w:id="3848" w:author="TURNER Andrew" w:date="2017-06-22T09:30:00Z"/>
        </w:rPr>
      </w:pPr>
    </w:p>
    <w:p w14:paraId="53B2636F" w14:textId="77777777" w:rsidR="008050FD" w:rsidRDefault="008050FD" w:rsidP="008164ED">
      <w:pPr>
        <w:rPr>
          <w:ins w:id="3849" w:author="TURNER Andrew" w:date="2017-06-22T09:30:00Z"/>
        </w:rPr>
      </w:pPr>
    </w:p>
    <w:p w14:paraId="7D9D7C9A" w14:textId="77777777" w:rsidR="008050FD" w:rsidRDefault="008050FD" w:rsidP="008164ED">
      <w:pPr>
        <w:rPr>
          <w:ins w:id="3850" w:author="TURNER Andrew" w:date="2017-06-22T09:30:00Z"/>
        </w:rPr>
      </w:pPr>
    </w:p>
    <w:p w14:paraId="1DC213A3" w14:textId="77777777" w:rsidR="008050FD" w:rsidRDefault="008050FD" w:rsidP="008164ED">
      <w:pPr>
        <w:rPr>
          <w:ins w:id="3851" w:author="TURNER Andrew" w:date="2017-06-22T09:30:00Z"/>
        </w:rPr>
      </w:pPr>
    </w:p>
    <w:p w14:paraId="39781913" w14:textId="77777777" w:rsidR="008050FD" w:rsidRDefault="008050FD" w:rsidP="008164ED">
      <w:pPr>
        <w:rPr>
          <w:ins w:id="3852" w:author="TURNER Andrew" w:date="2017-06-22T09:30:00Z"/>
        </w:rPr>
      </w:pPr>
    </w:p>
    <w:p w14:paraId="4F66C4F8" w14:textId="77777777" w:rsidR="008050FD" w:rsidRDefault="008050FD" w:rsidP="008164ED">
      <w:pPr>
        <w:rPr>
          <w:ins w:id="3853" w:author="TURNER Andrew" w:date="2017-06-22T09:30:00Z"/>
        </w:rPr>
      </w:pPr>
    </w:p>
    <w:p w14:paraId="349F3A7B" w14:textId="77777777" w:rsidR="008050FD" w:rsidRDefault="008050FD" w:rsidP="008164ED">
      <w:pPr>
        <w:rPr>
          <w:ins w:id="3854" w:author="TURNER Andrew" w:date="2017-06-22T09:30:00Z"/>
        </w:rPr>
      </w:pPr>
    </w:p>
    <w:p w14:paraId="5B935919" w14:textId="77777777" w:rsidR="008050FD" w:rsidRDefault="008050FD" w:rsidP="008164ED">
      <w:pPr>
        <w:rPr>
          <w:ins w:id="3855" w:author="TURNER Andrew" w:date="2017-06-22T09:30:00Z"/>
        </w:rPr>
      </w:pPr>
    </w:p>
    <w:p w14:paraId="3ECDFACF" w14:textId="77777777" w:rsidR="008050FD" w:rsidRDefault="008050FD" w:rsidP="008164ED">
      <w:pPr>
        <w:rPr>
          <w:ins w:id="3856" w:author="TURNER Andrew" w:date="2017-06-22T09:30:00Z"/>
        </w:rPr>
      </w:pPr>
    </w:p>
    <w:p w14:paraId="7F1BB229" w14:textId="77777777" w:rsidR="008050FD" w:rsidRDefault="008050FD" w:rsidP="008164ED">
      <w:pPr>
        <w:rPr>
          <w:ins w:id="3857" w:author="TURNER Andrew" w:date="2017-06-22T09:30:00Z"/>
        </w:rPr>
      </w:pPr>
    </w:p>
    <w:p w14:paraId="648EBC5D" w14:textId="77777777" w:rsidR="008050FD" w:rsidRDefault="008050FD" w:rsidP="008164ED">
      <w:pPr>
        <w:rPr>
          <w:ins w:id="3858" w:author="TURNER Andrew" w:date="2017-06-22T09:30:00Z"/>
        </w:rPr>
      </w:pPr>
    </w:p>
    <w:p w14:paraId="52DD2429" w14:textId="77777777" w:rsidR="008050FD" w:rsidRDefault="008050FD" w:rsidP="008164ED">
      <w:pPr>
        <w:rPr>
          <w:ins w:id="3859" w:author="TURNER Andrew" w:date="2017-06-22T09:30:00Z"/>
        </w:rPr>
      </w:pPr>
    </w:p>
    <w:p w14:paraId="08C113B6" w14:textId="77777777" w:rsidR="008050FD" w:rsidRDefault="008050FD" w:rsidP="008164ED">
      <w:pPr>
        <w:rPr>
          <w:ins w:id="3860" w:author="TURNER Andrew" w:date="2017-06-22T09:30:00Z"/>
        </w:rPr>
      </w:pPr>
    </w:p>
    <w:p w14:paraId="721DE649" w14:textId="77777777" w:rsidR="008050FD" w:rsidRDefault="008050FD" w:rsidP="008164ED">
      <w:pPr>
        <w:rPr>
          <w:ins w:id="3861" w:author="TURNER Andrew" w:date="2017-06-22T09:30:00Z"/>
        </w:rPr>
      </w:pPr>
    </w:p>
    <w:p w14:paraId="00186F11" w14:textId="77777777" w:rsidR="008050FD" w:rsidRPr="00447A6B" w:rsidRDefault="008050FD" w:rsidP="008164ED">
      <w:pPr>
        <w:rPr>
          <w:ins w:id="3862" w:author="dsloanm" w:date="2017-03-28T16:26:00Z"/>
        </w:rPr>
      </w:pPr>
    </w:p>
    <w:tbl>
      <w:tblPr>
        <w:tblW w:w="8522" w:type="dxa"/>
        <w:jc w:val="center"/>
        <w:tblLook w:val="04A0" w:firstRow="1" w:lastRow="0" w:firstColumn="1" w:lastColumn="0" w:noHBand="0" w:noVBand="1"/>
        <w:tblPrChange w:id="3863" w:author="dsloanm" w:date="2017-06-21T13:44:00Z">
          <w:tblPr>
            <w:tblW w:w="7316" w:type="dxa"/>
            <w:jc w:val="center"/>
            <w:tblLook w:val="04A0" w:firstRow="1" w:lastRow="0" w:firstColumn="1" w:lastColumn="0" w:noHBand="0" w:noVBand="1"/>
          </w:tblPr>
        </w:tblPrChange>
      </w:tblPr>
      <w:tblGrid>
        <w:gridCol w:w="1216"/>
        <w:gridCol w:w="1217"/>
        <w:gridCol w:w="10"/>
        <w:gridCol w:w="1216"/>
        <w:gridCol w:w="1213"/>
        <w:gridCol w:w="1216"/>
        <w:gridCol w:w="1217"/>
        <w:gridCol w:w="1217"/>
        <w:tblGridChange w:id="3864">
          <w:tblGrid>
            <w:gridCol w:w="1216"/>
            <w:gridCol w:w="1"/>
            <w:gridCol w:w="1218"/>
            <w:gridCol w:w="8"/>
            <w:gridCol w:w="2"/>
            <w:gridCol w:w="1214"/>
            <w:gridCol w:w="3"/>
            <w:gridCol w:w="1210"/>
            <w:gridCol w:w="8"/>
            <w:gridCol w:w="1208"/>
            <w:gridCol w:w="10"/>
            <w:gridCol w:w="1207"/>
            <w:gridCol w:w="11"/>
            <w:gridCol w:w="1206"/>
            <w:gridCol w:w="12"/>
          </w:tblGrid>
        </w:tblGridChange>
      </w:tblGrid>
      <w:tr w:rsidR="006F7167" w:rsidRPr="00D91812" w14:paraId="42EC71B3" w14:textId="28032A3D" w:rsidTr="006F7167">
        <w:trPr>
          <w:jc w:val="center"/>
          <w:ins w:id="3865" w:author="dsloanm" w:date="2017-03-28T16:26:00Z"/>
          <w:trPrChange w:id="3866" w:author="dsloanm" w:date="2017-06-21T13:44:00Z">
            <w:trPr>
              <w:jc w:val="center"/>
            </w:trPr>
          </w:trPrChange>
        </w:trPr>
        <w:tc>
          <w:tcPr>
            <w:tcW w:w="1216" w:type="dxa"/>
            <w:tcBorders>
              <w:top w:val="double" w:sz="4" w:space="0" w:color="auto"/>
            </w:tcBorders>
            <w:shd w:val="clear" w:color="auto" w:fill="auto"/>
            <w:tcPrChange w:id="3867" w:author="dsloanm" w:date="2017-06-21T13:44:00Z">
              <w:tcPr>
                <w:tcW w:w="1217" w:type="dxa"/>
                <w:gridSpan w:val="2"/>
                <w:tcBorders>
                  <w:top w:val="double" w:sz="4" w:space="0" w:color="auto"/>
                </w:tcBorders>
                <w:shd w:val="clear" w:color="auto" w:fill="auto"/>
              </w:tcPr>
            </w:tcPrChange>
          </w:tcPr>
          <w:p w14:paraId="0D470C8B" w14:textId="77777777" w:rsidR="006F7167" w:rsidRPr="00BE7A59" w:rsidRDefault="006F7167" w:rsidP="00BE65F3">
            <w:pPr>
              <w:rPr>
                <w:ins w:id="3868" w:author="dsloanm" w:date="2017-03-28T16:26:00Z"/>
                <w:lang w:val="en-US"/>
              </w:rPr>
            </w:pPr>
          </w:p>
        </w:tc>
        <w:tc>
          <w:tcPr>
            <w:tcW w:w="1217" w:type="dxa"/>
            <w:tcBorders>
              <w:top w:val="double" w:sz="4" w:space="0" w:color="auto"/>
            </w:tcBorders>
            <w:tcPrChange w:id="3869" w:author="dsloanm" w:date="2017-06-21T13:44:00Z">
              <w:tcPr>
                <w:tcW w:w="1218" w:type="dxa"/>
                <w:tcBorders>
                  <w:top w:val="double" w:sz="4" w:space="0" w:color="auto"/>
                </w:tcBorders>
              </w:tcPr>
            </w:tcPrChange>
          </w:tcPr>
          <w:p w14:paraId="3A4675A4" w14:textId="77777777" w:rsidR="006F7167" w:rsidRDefault="006F7167" w:rsidP="00BE65F3">
            <w:pPr>
              <w:rPr>
                <w:ins w:id="3870" w:author="dsloanm" w:date="2017-06-21T13:44:00Z"/>
                <w:b/>
                <w:lang w:val="en-US"/>
              </w:rPr>
            </w:pPr>
          </w:p>
        </w:tc>
        <w:tc>
          <w:tcPr>
            <w:tcW w:w="4872" w:type="dxa"/>
            <w:gridSpan w:val="5"/>
            <w:tcBorders>
              <w:top w:val="double" w:sz="4" w:space="0" w:color="auto"/>
            </w:tcBorders>
            <w:shd w:val="clear" w:color="auto" w:fill="auto"/>
            <w:tcPrChange w:id="3871" w:author="dsloanm" w:date="2017-06-21T13:44:00Z">
              <w:tcPr>
                <w:tcW w:w="4881" w:type="dxa"/>
                <w:gridSpan w:val="10"/>
                <w:tcBorders>
                  <w:top w:val="double" w:sz="4" w:space="0" w:color="auto"/>
                </w:tcBorders>
                <w:shd w:val="clear" w:color="auto" w:fill="auto"/>
              </w:tcPr>
            </w:tcPrChange>
          </w:tcPr>
          <w:p w14:paraId="79B8D5BB" w14:textId="3A67C6E8" w:rsidR="006F7167" w:rsidRPr="00BE7A59" w:rsidRDefault="006F7167" w:rsidP="00BE65F3">
            <w:pPr>
              <w:rPr>
                <w:ins w:id="3872" w:author="dsloanm" w:date="2017-03-28T16:26:00Z"/>
                <w:lang w:val="en-US"/>
              </w:rPr>
            </w:pPr>
            <w:ins w:id="3873" w:author="dsloanm" w:date="2017-03-28T16:26:00Z">
              <w:r>
                <w:rPr>
                  <w:b/>
                  <w:lang w:val="en-US"/>
                </w:rPr>
                <w:t xml:space="preserve">       </w:t>
              </w:r>
            </w:ins>
            <w:ins w:id="3874" w:author="dsloanm" w:date="2017-06-19T13:35:00Z">
              <w:r>
                <w:rPr>
                  <w:b/>
                  <w:lang w:val="en-US"/>
                </w:rPr>
                <w:t xml:space="preserve">            </w:t>
              </w:r>
            </w:ins>
            <w:ins w:id="3875" w:author="dsloanm" w:date="2017-03-28T16:26:00Z">
              <w:r>
                <w:rPr>
                  <w:b/>
                  <w:lang w:val="en-US"/>
                </w:rPr>
                <w:t xml:space="preserve">  Max. </w:t>
              </w:r>
              <w:r w:rsidRPr="00BE7A59">
                <w:rPr>
                  <w:b/>
                  <w:lang w:val="en-US"/>
                </w:rPr>
                <w:t>Write Bandwidth (MiB/s)</w:t>
              </w:r>
            </w:ins>
          </w:p>
        </w:tc>
        <w:tc>
          <w:tcPr>
            <w:tcW w:w="1217" w:type="dxa"/>
            <w:tcBorders>
              <w:top w:val="double" w:sz="4" w:space="0" w:color="auto"/>
            </w:tcBorders>
            <w:tcPrChange w:id="3876" w:author="dsloanm" w:date="2017-06-21T13:44:00Z">
              <w:tcPr>
                <w:tcW w:w="1218" w:type="dxa"/>
                <w:gridSpan w:val="2"/>
                <w:tcBorders>
                  <w:top w:val="double" w:sz="4" w:space="0" w:color="auto"/>
                </w:tcBorders>
              </w:tcPr>
            </w:tcPrChange>
          </w:tcPr>
          <w:p w14:paraId="1C782F4B" w14:textId="77777777" w:rsidR="006F7167" w:rsidRDefault="006F7167" w:rsidP="00BE65F3">
            <w:pPr>
              <w:rPr>
                <w:ins w:id="3877" w:author="dsloanm" w:date="2017-06-19T13:35:00Z"/>
                <w:b/>
                <w:lang w:val="en-US"/>
              </w:rPr>
            </w:pPr>
          </w:p>
        </w:tc>
      </w:tr>
      <w:tr w:rsidR="006F7167" w:rsidRPr="00D91812" w14:paraId="0C526072" w14:textId="49BB0E83" w:rsidTr="006F7167">
        <w:trPr>
          <w:jc w:val="center"/>
          <w:ins w:id="3878" w:author="dsloanm" w:date="2017-03-28T16:26:00Z"/>
          <w:trPrChange w:id="3879" w:author="dsloanm" w:date="2017-06-21T13:44:00Z">
            <w:trPr>
              <w:jc w:val="center"/>
            </w:trPr>
          </w:trPrChange>
        </w:trPr>
        <w:tc>
          <w:tcPr>
            <w:tcW w:w="1216" w:type="dxa"/>
            <w:tcBorders>
              <w:bottom w:val="single" w:sz="4" w:space="0" w:color="auto"/>
            </w:tcBorders>
            <w:shd w:val="clear" w:color="auto" w:fill="auto"/>
            <w:tcPrChange w:id="3880" w:author="dsloanm" w:date="2017-06-21T13:44:00Z">
              <w:tcPr>
                <w:tcW w:w="1217" w:type="dxa"/>
                <w:gridSpan w:val="2"/>
                <w:tcBorders>
                  <w:bottom w:val="single" w:sz="4" w:space="0" w:color="auto"/>
                </w:tcBorders>
                <w:shd w:val="clear" w:color="auto" w:fill="auto"/>
              </w:tcPr>
            </w:tcPrChange>
          </w:tcPr>
          <w:p w14:paraId="03D2C928" w14:textId="77777777" w:rsidR="006F7167" w:rsidRPr="008164ED" w:rsidRDefault="006F7167" w:rsidP="008164ED">
            <w:pPr>
              <w:jc w:val="right"/>
              <w:rPr>
                <w:ins w:id="3881" w:author="dsloanm" w:date="2017-03-28T16:26:00Z"/>
                <w:b/>
                <w:lang w:val="en-US"/>
                <w:rPrChange w:id="3882" w:author="dsloanm" w:date="2017-03-28T16:28:00Z">
                  <w:rPr>
                    <w:ins w:id="3883" w:author="dsloanm" w:date="2017-03-28T16:26:00Z"/>
                    <w:lang w:val="en-US"/>
                  </w:rPr>
                </w:rPrChange>
              </w:rPr>
            </w:pPr>
            <w:ins w:id="3884" w:author="dsloanm" w:date="2017-03-28T16:26:00Z">
              <w:r w:rsidRPr="005222EB">
                <w:rPr>
                  <w:b/>
                  <w:lang w:val="en-US"/>
                </w:rPr>
                <w:t>Writers</w:t>
              </w:r>
            </w:ins>
          </w:p>
        </w:tc>
        <w:tc>
          <w:tcPr>
            <w:tcW w:w="1227" w:type="dxa"/>
            <w:gridSpan w:val="2"/>
            <w:tcBorders>
              <w:bottom w:val="single" w:sz="4" w:space="0" w:color="auto"/>
            </w:tcBorders>
            <w:shd w:val="clear" w:color="auto" w:fill="auto"/>
            <w:tcPrChange w:id="3885" w:author="dsloanm" w:date="2017-06-21T13:44:00Z">
              <w:tcPr>
                <w:tcW w:w="1228" w:type="dxa"/>
                <w:gridSpan w:val="3"/>
                <w:tcBorders>
                  <w:bottom w:val="single" w:sz="4" w:space="0" w:color="auto"/>
                </w:tcBorders>
                <w:shd w:val="clear" w:color="auto" w:fill="auto"/>
              </w:tcPr>
            </w:tcPrChange>
          </w:tcPr>
          <w:p w14:paraId="487BB0F0" w14:textId="252DFD04" w:rsidR="006F7167" w:rsidRPr="008164ED" w:rsidRDefault="006F7167" w:rsidP="008164ED">
            <w:pPr>
              <w:jc w:val="right"/>
              <w:rPr>
                <w:ins w:id="3886" w:author="dsloanm" w:date="2017-03-28T16:26:00Z"/>
                <w:b/>
                <w:lang w:val="en-US"/>
                <w:rPrChange w:id="3887" w:author="dsloanm" w:date="2017-03-28T16:28:00Z">
                  <w:rPr>
                    <w:ins w:id="3888" w:author="dsloanm" w:date="2017-03-28T16:26:00Z"/>
                    <w:lang w:val="en-US"/>
                  </w:rPr>
                </w:rPrChange>
              </w:rPr>
            </w:pPr>
            <w:ins w:id="3889" w:author="dsloanm" w:date="2017-03-28T16:28:00Z">
              <w:r w:rsidRPr="008164ED">
                <w:rPr>
                  <w:b/>
                  <w:rPrChange w:id="3890" w:author="dsloanm" w:date="2017-03-28T16:28:00Z">
                    <w:rPr/>
                  </w:rPrChange>
                </w:rPr>
                <w:t>ARCHER</w:t>
              </w:r>
            </w:ins>
          </w:p>
        </w:tc>
        <w:tc>
          <w:tcPr>
            <w:tcW w:w="1216" w:type="dxa"/>
            <w:tcBorders>
              <w:bottom w:val="single" w:sz="4" w:space="0" w:color="auto"/>
            </w:tcBorders>
            <w:shd w:val="clear" w:color="auto" w:fill="auto"/>
            <w:tcPrChange w:id="3891" w:author="dsloanm" w:date="2017-06-21T13:44:00Z">
              <w:tcPr>
                <w:tcW w:w="1217" w:type="dxa"/>
                <w:gridSpan w:val="2"/>
                <w:tcBorders>
                  <w:bottom w:val="single" w:sz="4" w:space="0" w:color="auto"/>
                </w:tcBorders>
                <w:shd w:val="clear" w:color="auto" w:fill="auto"/>
              </w:tcPr>
            </w:tcPrChange>
          </w:tcPr>
          <w:p w14:paraId="4C3FC3E0" w14:textId="55D1DC57" w:rsidR="006F7167" w:rsidRPr="008164ED" w:rsidRDefault="006F7167" w:rsidP="008164ED">
            <w:pPr>
              <w:jc w:val="right"/>
              <w:rPr>
                <w:ins w:id="3892" w:author="dsloanm" w:date="2017-03-28T16:26:00Z"/>
                <w:b/>
                <w:lang w:val="en-US"/>
                <w:rPrChange w:id="3893" w:author="dsloanm" w:date="2017-03-28T16:28:00Z">
                  <w:rPr>
                    <w:ins w:id="3894" w:author="dsloanm" w:date="2017-03-28T16:26:00Z"/>
                    <w:lang w:val="en-US"/>
                  </w:rPr>
                </w:rPrChange>
              </w:rPr>
            </w:pPr>
            <w:ins w:id="3895" w:author="dsloanm" w:date="2017-03-28T16:28:00Z">
              <w:r w:rsidRPr="008164ED">
                <w:rPr>
                  <w:b/>
                  <w:rPrChange w:id="3896" w:author="dsloanm" w:date="2017-03-28T16:28:00Z">
                    <w:rPr/>
                  </w:rPrChange>
                </w:rPr>
                <w:t>COSMA</w:t>
              </w:r>
            </w:ins>
          </w:p>
        </w:tc>
        <w:tc>
          <w:tcPr>
            <w:tcW w:w="1213" w:type="dxa"/>
            <w:tcBorders>
              <w:bottom w:val="single" w:sz="4" w:space="0" w:color="auto"/>
            </w:tcBorders>
            <w:tcPrChange w:id="3897" w:author="dsloanm" w:date="2017-06-21T13:44:00Z">
              <w:tcPr>
                <w:tcW w:w="1218" w:type="dxa"/>
                <w:gridSpan w:val="2"/>
                <w:tcBorders>
                  <w:bottom w:val="single" w:sz="4" w:space="0" w:color="auto"/>
                </w:tcBorders>
              </w:tcPr>
            </w:tcPrChange>
          </w:tcPr>
          <w:p w14:paraId="18485D04" w14:textId="0213DB5A" w:rsidR="006F7167" w:rsidRPr="00E5516B" w:rsidRDefault="006F7167" w:rsidP="008164ED">
            <w:pPr>
              <w:jc w:val="right"/>
              <w:rPr>
                <w:ins w:id="3898" w:author="dsloanm" w:date="2017-06-21T13:44:00Z"/>
                <w:b/>
              </w:rPr>
            </w:pPr>
            <w:ins w:id="3899" w:author="dsloanm" w:date="2017-06-21T13:44:00Z">
              <w:r>
                <w:rPr>
                  <w:b/>
                </w:rPr>
                <w:t>COSMA6</w:t>
              </w:r>
            </w:ins>
          </w:p>
        </w:tc>
        <w:tc>
          <w:tcPr>
            <w:tcW w:w="1216" w:type="dxa"/>
            <w:tcBorders>
              <w:bottom w:val="single" w:sz="4" w:space="0" w:color="auto"/>
            </w:tcBorders>
            <w:shd w:val="clear" w:color="auto" w:fill="auto"/>
            <w:tcPrChange w:id="3900" w:author="dsloanm" w:date="2017-06-21T13:44:00Z">
              <w:tcPr>
                <w:tcW w:w="1218" w:type="dxa"/>
                <w:gridSpan w:val="2"/>
                <w:tcBorders>
                  <w:bottom w:val="single" w:sz="4" w:space="0" w:color="auto"/>
                </w:tcBorders>
                <w:shd w:val="clear" w:color="auto" w:fill="auto"/>
              </w:tcPr>
            </w:tcPrChange>
          </w:tcPr>
          <w:p w14:paraId="454A364D" w14:textId="3C1BF9BB" w:rsidR="006F7167" w:rsidRPr="008164ED" w:rsidRDefault="006F7167" w:rsidP="008164ED">
            <w:pPr>
              <w:jc w:val="right"/>
              <w:rPr>
                <w:ins w:id="3901" w:author="dsloanm" w:date="2017-03-28T16:26:00Z"/>
                <w:b/>
                <w:lang w:val="en-US"/>
                <w:rPrChange w:id="3902" w:author="dsloanm" w:date="2017-03-28T16:28:00Z">
                  <w:rPr>
                    <w:ins w:id="3903" w:author="dsloanm" w:date="2017-03-28T16:26:00Z"/>
                    <w:lang w:val="en-US"/>
                  </w:rPr>
                </w:rPrChange>
              </w:rPr>
            </w:pPr>
            <w:ins w:id="3904" w:author="dsloanm" w:date="2017-03-28T16:28:00Z">
              <w:r w:rsidRPr="008164ED">
                <w:rPr>
                  <w:b/>
                  <w:rPrChange w:id="3905" w:author="dsloanm" w:date="2017-03-28T16:28:00Z">
                    <w:rPr/>
                  </w:rPrChange>
                </w:rPr>
                <w:t>JASMIN</w:t>
              </w:r>
            </w:ins>
          </w:p>
        </w:tc>
        <w:tc>
          <w:tcPr>
            <w:tcW w:w="1217" w:type="dxa"/>
            <w:tcBorders>
              <w:bottom w:val="single" w:sz="4" w:space="0" w:color="auto"/>
            </w:tcBorders>
            <w:shd w:val="clear" w:color="auto" w:fill="auto"/>
            <w:tcPrChange w:id="3906" w:author="dsloanm" w:date="2017-06-21T13:44:00Z">
              <w:tcPr>
                <w:tcW w:w="1218" w:type="dxa"/>
                <w:gridSpan w:val="2"/>
                <w:tcBorders>
                  <w:bottom w:val="single" w:sz="4" w:space="0" w:color="auto"/>
                </w:tcBorders>
                <w:shd w:val="clear" w:color="auto" w:fill="auto"/>
              </w:tcPr>
            </w:tcPrChange>
          </w:tcPr>
          <w:p w14:paraId="4B11FE37" w14:textId="086FAA6A" w:rsidR="006F7167" w:rsidRPr="008164ED" w:rsidRDefault="006F7167" w:rsidP="008164ED">
            <w:pPr>
              <w:jc w:val="right"/>
              <w:rPr>
                <w:ins w:id="3907" w:author="dsloanm" w:date="2017-03-28T16:26:00Z"/>
                <w:b/>
                <w:lang w:val="en-US"/>
                <w:rPrChange w:id="3908" w:author="dsloanm" w:date="2017-03-28T16:28:00Z">
                  <w:rPr>
                    <w:ins w:id="3909" w:author="dsloanm" w:date="2017-03-28T16:26:00Z"/>
                    <w:lang w:val="en-US"/>
                  </w:rPr>
                </w:rPrChange>
              </w:rPr>
            </w:pPr>
            <w:ins w:id="3910" w:author="dsloanm" w:date="2017-03-28T16:28:00Z">
              <w:r w:rsidRPr="008164ED">
                <w:rPr>
                  <w:b/>
                  <w:rPrChange w:id="3911" w:author="dsloanm" w:date="2017-03-28T16:28:00Z">
                    <w:rPr/>
                  </w:rPrChange>
                </w:rPr>
                <w:t>RDF-DAC</w:t>
              </w:r>
            </w:ins>
          </w:p>
        </w:tc>
        <w:tc>
          <w:tcPr>
            <w:tcW w:w="1217" w:type="dxa"/>
            <w:tcBorders>
              <w:bottom w:val="single" w:sz="4" w:space="0" w:color="auto"/>
            </w:tcBorders>
            <w:tcPrChange w:id="3912" w:author="dsloanm" w:date="2017-06-21T13:44:00Z">
              <w:tcPr>
                <w:tcW w:w="1218" w:type="dxa"/>
                <w:gridSpan w:val="2"/>
                <w:tcBorders>
                  <w:bottom w:val="single" w:sz="4" w:space="0" w:color="auto"/>
                </w:tcBorders>
              </w:tcPr>
            </w:tcPrChange>
          </w:tcPr>
          <w:p w14:paraId="28288F42" w14:textId="3B9D7CB0" w:rsidR="006F7167" w:rsidRPr="008164ED" w:rsidRDefault="006F7167" w:rsidP="008164ED">
            <w:pPr>
              <w:jc w:val="right"/>
              <w:rPr>
                <w:ins w:id="3913" w:author="dsloanm" w:date="2017-06-19T13:35:00Z"/>
                <w:b/>
              </w:rPr>
            </w:pPr>
            <w:ins w:id="3914" w:author="dsloanm" w:date="2017-06-19T13:35:00Z">
              <w:r>
                <w:rPr>
                  <w:b/>
                </w:rPr>
                <w:t>Cirrus</w:t>
              </w:r>
            </w:ins>
          </w:p>
        </w:tc>
      </w:tr>
      <w:tr w:rsidR="006F7167" w:rsidRPr="00D91812" w14:paraId="244F810D" w14:textId="370C9E62" w:rsidTr="006F7167">
        <w:trPr>
          <w:jc w:val="center"/>
          <w:ins w:id="3915" w:author="dsloanm" w:date="2017-03-28T16:26:00Z"/>
          <w:trPrChange w:id="3916" w:author="dsloanm" w:date="2017-06-21T13:44:00Z">
            <w:trPr>
              <w:jc w:val="center"/>
            </w:trPr>
          </w:trPrChange>
        </w:trPr>
        <w:tc>
          <w:tcPr>
            <w:tcW w:w="1216" w:type="dxa"/>
            <w:tcBorders>
              <w:top w:val="single" w:sz="4" w:space="0" w:color="auto"/>
            </w:tcBorders>
            <w:shd w:val="clear" w:color="auto" w:fill="auto"/>
            <w:vAlign w:val="bottom"/>
            <w:tcPrChange w:id="3917" w:author="dsloanm" w:date="2017-06-21T13:44:00Z">
              <w:tcPr>
                <w:tcW w:w="1217" w:type="dxa"/>
                <w:gridSpan w:val="2"/>
                <w:tcBorders>
                  <w:top w:val="single" w:sz="4" w:space="0" w:color="auto"/>
                </w:tcBorders>
                <w:shd w:val="clear" w:color="auto" w:fill="auto"/>
                <w:vAlign w:val="bottom"/>
              </w:tcPr>
            </w:tcPrChange>
          </w:tcPr>
          <w:p w14:paraId="4F4AAE6F" w14:textId="6EBBE136" w:rsidR="006F7167" w:rsidRPr="00951EF6" w:rsidRDefault="006F7167" w:rsidP="008164ED">
            <w:pPr>
              <w:jc w:val="right"/>
              <w:rPr>
                <w:ins w:id="3918" w:author="dsloanm" w:date="2017-03-28T16:26:00Z"/>
              </w:rPr>
            </w:pPr>
            <w:ins w:id="3919" w:author="dsloanm" w:date="2017-03-28T16:27:00Z">
              <w:r>
                <w:rPr>
                  <w:rFonts w:ascii="Calibri" w:hAnsi="Calibri" w:cs="Calibri"/>
                  <w:color w:val="000000"/>
                </w:rPr>
                <w:t>1</w:t>
              </w:r>
            </w:ins>
          </w:p>
        </w:tc>
        <w:tc>
          <w:tcPr>
            <w:tcW w:w="1227" w:type="dxa"/>
            <w:gridSpan w:val="2"/>
            <w:tcBorders>
              <w:top w:val="single" w:sz="4" w:space="0" w:color="auto"/>
            </w:tcBorders>
            <w:shd w:val="clear" w:color="auto" w:fill="auto"/>
            <w:vAlign w:val="bottom"/>
            <w:tcPrChange w:id="3920" w:author="dsloanm" w:date="2017-06-21T13:44:00Z">
              <w:tcPr>
                <w:tcW w:w="1228" w:type="dxa"/>
                <w:gridSpan w:val="3"/>
                <w:tcBorders>
                  <w:top w:val="single" w:sz="4" w:space="0" w:color="auto"/>
                </w:tcBorders>
                <w:shd w:val="clear" w:color="auto" w:fill="auto"/>
                <w:vAlign w:val="bottom"/>
              </w:tcPr>
            </w:tcPrChange>
          </w:tcPr>
          <w:p w14:paraId="7F12BAED" w14:textId="38BBC349" w:rsidR="006F7167" w:rsidRPr="00951EF6" w:rsidRDefault="006F7167" w:rsidP="008164ED">
            <w:pPr>
              <w:jc w:val="right"/>
              <w:rPr>
                <w:ins w:id="3921" w:author="dsloanm" w:date="2017-03-28T16:26:00Z"/>
              </w:rPr>
            </w:pPr>
          </w:p>
        </w:tc>
        <w:tc>
          <w:tcPr>
            <w:tcW w:w="1216" w:type="dxa"/>
            <w:tcBorders>
              <w:top w:val="single" w:sz="4" w:space="0" w:color="auto"/>
            </w:tcBorders>
            <w:shd w:val="clear" w:color="auto" w:fill="auto"/>
            <w:vAlign w:val="bottom"/>
            <w:tcPrChange w:id="3922" w:author="dsloanm" w:date="2017-06-21T13:44:00Z">
              <w:tcPr>
                <w:tcW w:w="1217" w:type="dxa"/>
                <w:gridSpan w:val="2"/>
                <w:tcBorders>
                  <w:top w:val="single" w:sz="4" w:space="0" w:color="auto"/>
                </w:tcBorders>
                <w:shd w:val="clear" w:color="auto" w:fill="auto"/>
                <w:vAlign w:val="bottom"/>
              </w:tcPr>
            </w:tcPrChange>
          </w:tcPr>
          <w:p w14:paraId="0C9A17CD" w14:textId="163FAC4D" w:rsidR="006F7167" w:rsidRPr="00447A6B" w:rsidRDefault="006F7167" w:rsidP="008164ED">
            <w:pPr>
              <w:jc w:val="right"/>
              <w:rPr>
                <w:ins w:id="3923" w:author="dsloanm" w:date="2017-03-28T16:26:00Z"/>
                <w:szCs w:val="20"/>
              </w:rPr>
            </w:pPr>
          </w:p>
        </w:tc>
        <w:tc>
          <w:tcPr>
            <w:tcW w:w="1213" w:type="dxa"/>
            <w:tcBorders>
              <w:top w:val="single" w:sz="4" w:space="0" w:color="auto"/>
            </w:tcBorders>
            <w:tcPrChange w:id="3924" w:author="dsloanm" w:date="2017-06-21T13:44:00Z">
              <w:tcPr>
                <w:tcW w:w="1218" w:type="dxa"/>
                <w:gridSpan w:val="2"/>
                <w:tcBorders>
                  <w:top w:val="single" w:sz="4" w:space="0" w:color="auto"/>
                </w:tcBorders>
              </w:tcPr>
            </w:tcPrChange>
          </w:tcPr>
          <w:p w14:paraId="4D30CA4F" w14:textId="77777777" w:rsidR="006F7167" w:rsidRDefault="006F7167" w:rsidP="008164ED">
            <w:pPr>
              <w:jc w:val="right"/>
              <w:rPr>
                <w:ins w:id="3925" w:author="dsloanm" w:date="2017-06-21T13:44:00Z"/>
                <w:rFonts w:ascii="Calibri" w:hAnsi="Calibri" w:cs="Calibri"/>
                <w:color w:val="000000"/>
              </w:rPr>
            </w:pPr>
          </w:p>
        </w:tc>
        <w:tc>
          <w:tcPr>
            <w:tcW w:w="1216" w:type="dxa"/>
            <w:tcBorders>
              <w:top w:val="single" w:sz="4" w:space="0" w:color="auto"/>
            </w:tcBorders>
            <w:shd w:val="clear" w:color="auto" w:fill="auto"/>
            <w:vAlign w:val="bottom"/>
            <w:tcPrChange w:id="3926" w:author="dsloanm" w:date="2017-06-21T13:44:00Z">
              <w:tcPr>
                <w:tcW w:w="1218" w:type="dxa"/>
                <w:gridSpan w:val="2"/>
                <w:tcBorders>
                  <w:top w:val="single" w:sz="4" w:space="0" w:color="auto"/>
                </w:tcBorders>
                <w:shd w:val="clear" w:color="auto" w:fill="auto"/>
                <w:vAlign w:val="bottom"/>
              </w:tcPr>
            </w:tcPrChange>
          </w:tcPr>
          <w:p w14:paraId="0E8FD723" w14:textId="2B253361" w:rsidR="006F7167" w:rsidRPr="00447A6B" w:rsidRDefault="006F7167" w:rsidP="008164ED">
            <w:pPr>
              <w:jc w:val="right"/>
              <w:rPr>
                <w:ins w:id="3927" w:author="dsloanm" w:date="2017-03-28T16:26:00Z"/>
                <w:szCs w:val="20"/>
              </w:rPr>
            </w:pPr>
            <w:ins w:id="3928" w:author="dsloanm" w:date="2017-03-28T16:27:00Z">
              <w:r>
                <w:rPr>
                  <w:rFonts w:ascii="Calibri" w:hAnsi="Calibri" w:cs="Calibri"/>
                  <w:color w:val="000000"/>
                </w:rPr>
                <w:t>490.264</w:t>
              </w:r>
            </w:ins>
          </w:p>
        </w:tc>
        <w:tc>
          <w:tcPr>
            <w:tcW w:w="1217" w:type="dxa"/>
            <w:tcBorders>
              <w:top w:val="single" w:sz="4" w:space="0" w:color="auto"/>
            </w:tcBorders>
            <w:shd w:val="clear" w:color="auto" w:fill="auto"/>
            <w:vAlign w:val="bottom"/>
            <w:tcPrChange w:id="3929" w:author="dsloanm" w:date="2017-06-21T13:44:00Z">
              <w:tcPr>
                <w:tcW w:w="1218" w:type="dxa"/>
                <w:gridSpan w:val="2"/>
                <w:tcBorders>
                  <w:top w:val="single" w:sz="4" w:space="0" w:color="auto"/>
                </w:tcBorders>
                <w:shd w:val="clear" w:color="auto" w:fill="auto"/>
                <w:vAlign w:val="bottom"/>
              </w:tcPr>
            </w:tcPrChange>
          </w:tcPr>
          <w:p w14:paraId="3F3D0E04" w14:textId="256DE2AF" w:rsidR="006F7167" w:rsidRPr="00447A6B" w:rsidRDefault="006F7167" w:rsidP="008164ED">
            <w:pPr>
              <w:jc w:val="right"/>
              <w:rPr>
                <w:ins w:id="3930" w:author="dsloanm" w:date="2017-03-28T16:26:00Z"/>
                <w:szCs w:val="20"/>
              </w:rPr>
            </w:pPr>
            <w:ins w:id="3931" w:author="dsloanm" w:date="2017-03-28T16:27:00Z">
              <w:r>
                <w:rPr>
                  <w:rFonts w:ascii="Calibri" w:hAnsi="Calibri" w:cs="Calibri"/>
                  <w:color w:val="000000"/>
                </w:rPr>
                <w:t>2098.365</w:t>
              </w:r>
            </w:ins>
          </w:p>
        </w:tc>
        <w:tc>
          <w:tcPr>
            <w:tcW w:w="1217" w:type="dxa"/>
            <w:tcBorders>
              <w:top w:val="single" w:sz="4" w:space="0" w:color="auto"/>
            </w:tcBorders>
            <w:tcPrChange w:id="3932" w:author="dsloanm" w:date="2017-06-21T13:44:00Z">
              <w:tcPr>
                <w:tcW w:w="1218" w:type="dxa"/>
                <w:gridSpan w:val="2"/>
                <w:tcBorders>
                  <w:top w:val="single" w:sz="4" w:space="0" w:color="auto"/>
                </w:tcBorders>
              </w:tcPr>
            </w:tcPrChange>
          </w:tcPr>
          <w:p w14:paraId="7A24F369" w14:textId="08F9D5D0" w:rsidR="006F7167" w:rsidRDefault="006F7167" w:rsidP="008164ED">
            <w:pPr>
              <w:jc w:val="right"/>
              <w:rPr>
                <w:ins w:id="3933" w:author="dsloanm" w:date="2017-06-19T13:35:00Z"/>
                <w:rFonts w:ascii="Calibri" w:hAnsi="Calibri" w:cs="Calibri"/>
                <w:color w:val="000000"/>
              </w:rPr>
            </w:pPr>
            <w:ins w:id="3934" w:author="dsloanm" w:date="2017-06-19T13:37:00Z">
              <w:r w:rsidRPr="00C86B42">
                <w:rPr>
                  <w:rFonts w:ascii="Calibri" w:hAnsi="Calibri" w:cs="Calibri"/>
                  <w:color w:val="000000"/>
                </w:rPr>
                <w:t>735.882</w:t>
              </w:r>
            </w:ins>
          </w:p>
        </w:tc>
      </w:tr>
      <w:tr w:rsidR="006F7167" w:rsidRPr="00D91812" w14:paraId="0C33AF74" w14:textId="769AECDE" w:rsidTr="006F7167">
        <w:trPr>
          <w:jc w:val="center"/>
          <w:ins w:id="3935" w:author="dsloanm" w:date="2017-03-28T16:26:00Z"/>
          <w:trPrChange w:id="3936" w:author="dsloanm" w:date="2017-06-21T13:44:00Z">
            <w:trPr>
              <w:jc w:val="center"/>
            </w:trPr>
          </w:trPrChange>
        </w:trPr>
        <w:tc>
          <w:tcPr>
            <w:tcW w:w="1216" w:type="dxa"/>
            <w:shd w:val="clear" w:color="auto" w:fill="auto"/>
            <w:vAlign w:val="bottom"/>
            <w:tcPrChange w:id="3937" w:author="dsloanm" w:date="2017-06-21T13:44:00Z">
              <w:tcPr>
                <w:tcW w:w="1217" w:type="dxa"/>
                <w:gridSpan w:val="2"/>
                <w:shd w:val="clear" w:color="auto" w:fill="auto"/>
                <w:vAlign w:val="bottom"/>
              </w:tcPr>
            </w:tcPrChange>
          </w:tcPr>
          <w:p w14:paraId="1916A225" w14:textId="61C620C7" w:rsidR="006F7167" w:rsidRPr="00951EF6" w:rsidRDefault="006F7167" w:rsidP="008164ED">
            <w:pPr>
              <w:jc w:val="right"/>
              <w:rPr>
                <w:ins w:id="3938" w:author="dsloanm" w:date="2017-03-28T16:26:00Z"/>
              </w:rPr>
            </w:pPr>
            <w:ins w:id="3939" w:author="dsloanm" w:date="2017-03-28T16:27:00Z">
              <w:r>
                <w:rPr>
                  <w:rFonts w:ascii="Calibri" w:hAnsi="Calibri" w:cs="Calibri"/>
                  <w:color w:val="000000"/>
                </w:rPr>
                <w:t>2</w:t>
              </w:r>
            </w:ins>
          </w:p>
        </w:tc>
        <w:tc>
          <w:tcPr>
            <w:tcW w:w="1227" w:type="dxa"/>
            <w:gridSpan w:val="2"/>
            <w:shd w:val="clear" w:color="auto" w:fill="auto"/>
            <w:vAlign w:val="bottom"/>
            <w:tcPrChange w:id="3940" w:author="dsloanm" w:date="2017-06-21T13:44:00Z">
              <w:tcPr>
                <w:tcW w:w="1228" w:type="dxa"/>
                <w:gridSpan w:val="3"/>
                <w:shd w:val="clear" w:color="auto" w:fill="auto"/>
                <w:vAlign w:val="bottom"/>
              </w:tcPr>
            </w:tcPrChange>
          </w:tcPr>
          <w:p w14:paraId="145737CA" w14:textId="08E46CBB" w:rsidR="006F7167" w:rsidRPr="00951EF6" w:rsidRDefault="006F7167" w:rsidP="008164ED">
            <w:pPr>
              <w:jc w:val="right"/>
              <w:rPr>
                <w:ins w:id="3941" w:author="dsloanm" w:date="2017-03-28T16:26:00Z"/>
              </w:rPr>
            </w:pPr>
          </w:p>
        </w:tc>
        <w:tc>
          <w:tcPr>
            <w:tcW w:w="1216" w:type="dxa"/>
            <w:shd w:val="clear" w:color="auto" w:fill="auto"/>
            <w:vAlign w:val="bottom"/>
            <w:tcPrChange w:id="3942" w:author="dsloanm" w:date="2017-06-21T13:44:00Z">
              <w:tcPr>
                <w:tcW w:w="1217" w:type="dxa"/>
                <w:gridSpan w:val="2"/>
                <w:shd w:val="clear" w:color="auto" w:fill="auto"/>
                <w:vAlign w:val="bottom"/>
              </w:tcPr>
            </w:tcPrChange>
          </w:tcPr>
          <w:p w14:paraId="71040BC2" w14:textId="3E2BEDC4" w:rsidR="006F7167" w:rsidRPr="00447A6B" w:rsidRDefault="006F7167" w:rsidP="008164ED">
            <w:pPr>
              <w:jc w:val="right"/>
              <w:rPr>
                <w:ins w:id="3943" w:author="dsloanm" w:date="2017-03-28T16:26:00Z"/>
                <w:szCs w:val="20"/>
              </w:rPr>
            </w:pPr>
          </w:p>
        </w:tc>
        <w:tc>
          <w:tcPr>
            <w:tcW w:w="1213" w:type="dxa"/>
            <w:tcPrChange w:id="3944" w:author="dsloanm" w:date="2017-06-21T13:44:00Z">
              <w:tcPr>
                <w:tcW w:w="1218" w:type="dxa"/>
                <w:gridSpan w:val="2"/>
              </w:tcPr>
            </w:tcPrChange>
          </w:tcPr>
          <w:p w14:paraId="7259B8EF" w14:textId="77777777" w:rsidR="006F7167" w:rsidRDefault="006F7167" w:rsidP="008164ED">
            <w:pPr>
              <w:jc w:val="right"/>
              <w:rPr>
                <w:ins w:id="3945" w:author="dsloanm" w:date="2017-06-21T13:44:00Z"/>
                <w:rFonts w:ascii="Calibri" w:hAnsi="Calibri" w:cs="Calibri"/>
                <w:color w:val="000000"/>
              </w:rPr>
            </w:pPr>
          </w:p>
        </w:tc>
        <w:tc>
          <w:tcPr>
            <w:tcW w:w="1216" w:type="dxa"/>
            <w:shd w:val="clear" w:color="auto" w:fill="auto"/>
            <w:vAlign w:val="bottom"/>
            <w:tcPrChange w:id="3946" w:author="dsloanm" w:date="2017-06-21T13:44:00Z">
              <w:tcPr>
                <w:tcW w:w="1218" w:type="dxa"/>
                <w:gridSpan w:val="2"/>
                <w:shd w:val="clear" w:color="auto" w:fill="auto"/>
                <w:vAlign w:val="bottom"/>
              </w:tcPr>
            </w:tcPrChange>
          </w:tcPr>
          <w:p w14:paraId="43440757" w14:textId="63CE09C5" w:rsidR="006F7167" w:rsidRPr="00447A6B" w:rsidRDefault="006F7167" w:rsidP="008164ED">
            <w:pPr>
              <w:jc w:val="right"/>
              <w:rPr>
                <w:ins w:id="3947" w:author="dsloanm" w:date="2017-03-28T16:26:00Z"/>
                <w:szCs w:val="20"/>
              </w:rPr>
            </w:pPr>
            <w:ins w:id="3948" w:author="dsloanm" w:date="2017-03-28T16:27:00Z">
              <w:r>
                <w:rPr>
                  <w:rFonts w:ascii="Calibri" w:hAnsi="Calibri" w:cs="Calibri"/>
                  <w:color w:val="000000"/>
                </w:rPr>
                <w:t>409.038</w:t>
              </w:r>
            </w:ins>
          </w:p>
        </w:tc>
        <w:tc>
          <w:tcPr>
            <w:tcW w:w="1217" w:type="dxa"/>
            <w:shd w:val="clear" w:color="auto" w:fill="auto"/>
            <w:vAlign w:val="bottom"/>
            <w:tcPrChange w:id="3949" w:author="dsloanm" w:date="2017-06-21T13:44:00Z">
              <w:tcPr>
                <w:tcW w:w="1218" w:type="dxa"/>
                <w:gridSpan w:val="2"/>
                <w:shd w:val="clear" w:color="auto" w:fill="auto"/>
                <w:vAlign w:val="bottom"/>
              </w:tcPr>
            </w:tcPrChange>
          </w:tcPr>
          <w:p w14:paraId="23DA63CF" w14:textId="51E69AC1" w:rsidR="006F7167" w:rsidRPr="00447A6B" w:rsidRDefault="006F7167" w:rsidP="008164ED">
            <w:pPr>
              <w:jc w:val="right"/>
              <w:rPr>
                <w:ins w:id="3950" w:author="dsloanm" w:date="2017-03-28T16:26:00Z"/>
                <w:szCs w:val="20"/>
              </w:rPr>
            </w:pPr>
            <w:ins w:id="3951" w:author="dsloanm" w:date="2017-03-28T16:27:00Z">
              <w:r>
                <w:rPr>
                  <w:rFonts w:ascii="Calibri" w:hAnsi="Calibri" w:cs="Calibri"/>
                  <w:color w:val="000000"/>
                </w:rPr>
                <w:t>2392.526</w:t>
              </w:r>
            </w:ins>
          </w:p>
        </w:tc>
        <w:tc>
          <w:tcPr>
            <w:tcW w:w="1217" w:type="dxa"/>
            <w:tcPrChange w:id="3952" w:author="dsloanm" w:date="2017-06-21T13:44:00Z">
              <w:tcPr>
                <w:tcW w:w="1218" w:type="dxa"/>
                <w:gridSpan w:val="2"/>
              </w:tcPr>
            </w:tcPrChange>
          </w:tcPr>
          <w:p w14:paraId="307DE5E1" w14:textId="09A09235" w:rsidR="006F7167" w:rsidRDefault="006F7167" w:rsidP="008164ED">
            <w:pPr>
              <w:jc w:val="right"/>
              <w:rPr>
                <w:ins w:id="3953" w:author="dsloanm" w:date="2017-06-19T13:35:00Z"/>
                <w:rFonts w:ascii="Calibri" w:hAnsi="Calibri" w:cs="Calibri"/>
                <w:color w:val="000000"/>
              </w:rPr>
            </w:pPr>
          </w:p>
        </w:tc>
      </w:tr>
      <w:tr w:rsidR="006F7167" w:rsidRPr="00D91812" w14:paraId="1C1E8832" w14:textId="68E8AB7F" w:rsidTr="006F7167">
        <w:trPr>
          <w:jc w:val="center"/>
          <w:ins w:id="3954" w:author="dsloanm" w:date="2017-03-28T16:27:00Z"/>
          <w:trPrChange w:id="3955" w:author="dsloanm" w:date="2017-06-21T13:44:00Z">
            <w:trPr>
              <w:jc w:val="center"/>
            </w:trPr>
          </w:trPrChange>
        </w:trPr>
        <w:tc>
          <w:tcPr>
            <w:tcW w:w="1216" w:type="dxa"/>
            <w:shd w:val="clear" w:color="auto" w:fill="auto"/>
            <w:vAlign w:val="bottom"/>
            <w:tcPrChange w:id="3956" w:author="dsloanm" w:date="2017-06-21T13:44:00Z">
              <w:tcPr>
                <w:tcW w:w="1217" w:type="dxa"/>
                <w:gridSpan w:val="2"/>
                <w:shd w:val="clear" w:color="auto" w:fill="auto"/>
                <w:vAlign w:val="bottom"/>
              </w:tcPr>
            </w:tcPrChange>
          </w:tcPr>
          <w:p w14:paraId="677FF900" w14:textId="16CBBFBF" w:rsidR="006F7167" w:rsidRPr="00721B2C" w:rsidRDefault="006F7167" w:rsidP="008164ED">
            <w:pPr>
              <w:jc w:val="right"/>
              <w:rPr>
                <w:ins w:id="3957" w:author="dsloanm" w:date="2017-03-28T16:27:00Z"/>
              </w:rPr>
            </w:pPr>
            <w:ins w:id="3958" w:author="dsloanm" w:date="2017-03-28T16:27:00Z">
              <w:r>
                <w:rPr>
                  <w:rFonts w:ascii="Calibri" w:hAnsi="Calibri" w:cs="Calibri"/>
                  <w:color w:val="000000"/>
                </w:rPr>
                <w:t>4</w:t>
              </w:r>
            </w:ins>
          </w:p>
        </w:tc>
        <w:tc>
          <w:tcPr>
            <w:tcW w:w="1227" w:type="dxa"/>
            <w:gridSpan w:val="2"/>
            <w:shd w:val="clear" w:color="auto" w:fill="auto"/>
            <w:vAlign w:val="bottom"/>
            <w:tcPrChange w:id="3959" w:author="dsloanm" w:date="2017-06-21T13:44:00Z">
              <w:tcPr>
                <w:tcW w:w="1228" w:type="dxa"/>
                <w:gridSpan w:val="3"/>
                <w:shd w:val="clear" w:color="auto" w:fill="auto"/>
                <w:vAlign w:val="bottom"/>
              </w:tcPr>
            </w:tcPrChange>
          </w:tcPr>
          <w:p w14:paraId="33806CE3" w14:textId="77777777" w:rsidR="006F7167" w:rsidRDefault="006F7167" w:rsidP="008164ED">
            <w:pPr>
              <w:jc w:val="right"/>
              <w:rPr>
                <w:ins w:id="3960" w:author="dsloanm" w:date="2017-03-28T16:27:00Z"/>
                <w:rFonts w:ascii="Calibri" w:hAnsi="Calibri" w:cs="Calibri"/>
                <w:color w:val="000000"/>
              </w:rPr>
            </w:pPr>
          </w:p>
        </w:tc>
        <w:tc>
          <w:tcPr>
            <w:tcW w:w="1216" w:type="dxa"/>
            <w:shd w:val="clear" w:color="auto" w:fill="auto"/>
            <w:vAlign w:val="bottom"/>
            <w:tcPrChange w:id="3961" w:author="dsloanm" w:date="2017-06-21T13:44:00Z">
              <w:tcPr>
                <w:tcW w:w="1217" w:type="dxa"/>
                <w:gridSpan w:val="2"/>
                <w:shd w:val="clear" w:color="auto" w:fill="auto"/>
                <w:vAlign w:val="bottom"/>
              </w:tcPr>
            </w:tcPrChange>
          </w:tcPr>
          <w:p w14:paraId="60DE0BEA" w14:textId="77777777" w:rsidR="006F7167" w:rsidRPr="00447A6B" w:rsidRDefault="006F7167" w:rsidP="008164ED">
            <w:pPr>
              <w:jc w:val="right"/>
              <w:rPr>
                <w:ins w:id="3962" w:author="dsloanm" w:date="2017-03-28T16:27:00Z"/>
                <w:rFonts w:cs="Calibri"/>
                <w:color w:val="000000"/>
                <w:szCs w:val="20"/>
              </w:rPr>
            </w:pPr>
          </w:p>
        </w:tc>
        <w:tc>
          <w:tcPr>
            <w:tcW w:w="1213" w:type="dxa"/>
            <w:tcPrChange w:id="3963" w:author="dsloanm" w:date="2017-06-21T13:44:00Z">
              <w:tcPr>
                <w:tcW w:w="1218" w:type="dxa"/>
                <w:gridSpan w:val="2"/>
              </w:tcPr>
            </w:tcPrChange>
          </w:tcPr>
          <w:p w14:paraId="058CC093" w14:textId="77777777" w:rsidR="006F7167" w:rsidRDefault="006F7167" w:rsidP="008164ED">
            <w:pPr>
              <w:jc w:val="right"/>
              <w:rPr>
                <w:ins w:id="3964" w:author="dsloanm" w:date="2017-06-21T13:44:00Z"/>
                <w:rFonts w:ascii="Calibri" w:hAnsi="Calibri" w:cs="Calibri"/>
                <w:color w:val="000000"/>
              </w:rPr>
            </w:pPr>
          </w:p>
        </w:tc>
        <w:tc>
          <w:tcPr>
            <w:tcW w:w="1216" w:type="dxa"/>
            <w:shd w:val="clear" w:color="auto" w:fill="auto"/>
            <w:vAlign w:val="bottom"/>
            <w:tcPrChange w:id="3965" w:author="dsloanm" w:date="2017-06-21T13:44:00Z">
              <w:tcPr>
                <w:tcW w:w="1218" w:type="dxa"/>
                <w:gridSpan w:val="2"/>
                <w:shd w:val="clear" w:color="auto" w:fill="auto"/>
                <w:vAlign w:val="bottom"/>
              </w:tcPr>
            </w:tcPrChange>
          </w:tcPr>
          <w:p w14:paraId="417C0CD7" w14:textId="77189804" w:rsidR="006F7167" w:rsidRPr="00447A6B" w:rsidRDefault="006F7167" w:rsidP="008164ED">
            <w:pPr>
              <w:jc w:val="right"/>
              <w:rPr>
                <w:ins w:id="3966" w:author="dsloanm" w:date="2017-03-28T16:27:00Z"/>
                <w:rFonts w:cs="Calibri"/>
                <w:color w:val="000000"/>
                <w:szCs w:val="20"/>
              </w:rPr>
            </w:pPr>
            <w:ins w:id="3967" w:author="dsloanm" w:date="2017-03-28T16:27:00Z">
              <w:r>
                <w:rPr>
                  <w:rFonts w:ascii="Calibri" w:hAnsi="Calibri" w:cs="Calibri"/>
                  <w:color w:val="000000"/>
                </w:rPr>
                <w:t>557.479</w:t>
              </w:r>
            </w:ins>
          </w:p>
        </w:tc>
        <w:tc>
          <w:tcPr>
            <w:tcW w:w="1217" w:type="dxa"/>
            <w:shd w:val="clear" w:color="auto" w:fill="auto"/>
            <w:vAlign w:val="bottom"/>
            <w:tcPrChange w:id="3968" w:author="dsloanm" w:date="2017-06-21T13:44:00Z">
              <w:tcPr>
                <w:tcW w:w="1218" w:type="dxa"/>
                <w:gridSpan w:val="2"/>
                <w:shd w:val="clear" w:color="auto" w:fill="auto"/>
                <w:vAlign w:val="bottom"/>
              </w:tcPr>
            </w:tcPrChange>
          </w:tcPr>
          <w:p w14:paraId="4F055F1C" w14:textId="723E2414" w:rsidR="006F7167" w:rsidRPr="00447A6B" w:rsidRDefault="006F7167" w:rsidP="008164ED">
            <w:pPr>
              <w:jc w:val="right"/>
              <w:rPr>
                <w:ins w:id="3969" w:author="dsloanm" w:date="2017-03-28T16:27:00Z"/>
                <w:rFonts w:cs="Calibri"/>
                <w:color w:val="000000"/>
                <w:szCs w:val="20"/>
              </w:rPr>
            </w:pPr>
            <w:ins w:id="3970" w:author="dsloanm" w:date="2017-03-28T16:27:00Z">
              <w:r>
                <w:rPr>
                  <w:rFonts w:ascii="Calibri" w:hAnsi="Calibri" w:cs="Calibri"/>
                  <w:color w:val="000000"/>
                </w:rPr>
                <w:t>1261.083</w:t>
              </w:r>
            </w:ins>
          </w:p>
        </w:tc>
        <w:tc>
          <w:tcPr>
            <w:tcW w:w="1217" w:type="dxa"/>
            <w:tcPrChange w:id="3971" w:author="dsloanm" w:date="2017-06-21T13:44:00Z">
              <w:tcPr>
                <w:tcW w:w="1218" w:type="dxa"/>
                <w:gridSpan w:val="2"/>
              </w:tcPr>
            </w:tcPrChange>
          </w:tcPr>
          <w:p w14:paraId="41082145" w14:textId="1AD489CF" w:rsidR="006F7167" w:rsidRDefault="006F7167" w:rsidP="008164ED">
            <w:pPr>
              <w:jc w:val="right"/>
              <w:rPr>
                <w:ins w:id="3972" w:author="dsloanm" w:date="2017-06-19T13:35:00Z"/>
                <w:rFonts w:ascii="Calibri" w:hAnsi="Calibri" w:cs="Calibri"/>
                <w:color w:val="000000"/>
              </w:rPr>
            </w:pPr>
          </w:p>
        </w:tc>
      </w:tr>
      <w:tr w:rsidR="006F7167" w:rsidRPr="00D91812" w14:paraId="09209E79" w14:textId="6FF130C0" w:rsidTr="006F7167">
        <w:trPr>
          <w:jc w:val="center"/>
          <w:ins w:id="3973" w:author="dsloanm" w:date="2017-03-28T16:27:00Z"/>
          <w:trPrChange w:id="3974" w:author="dsloanm" w:date="2017-06-21T13:44:00Z">
            <w:trPr>
              <w:jc w:val="center"/>
            </w:trPr>
          </w:trPrChange>
        </w:trPr>
        <w:tc>
          <w:tcPr>
            <w:tcW w:w="1216" w:type="dxa"/>
            <w:shd w:val="clear" w:color="auto" w:fill="auto"/>
            <w:vAlign w:val="bottom"/>
            <w:tcPrChange w:id="3975" w:author="dsloanm" w:date="2017-06-21T13:44:00Z">
              <w:tcPr>
                <w:tcW w:w="1217" w:type="dxa"/>
                <w:gridSpan w:val="2"/>
                <w:shd w:val="clear" w:color="auto" w:fill="auto"/>
                <w:vAlign w:val="bottom"/>
              </w:tcPr>
            </w:tcPrChange>
          </w:tcPr>
          <w:p w14:paraId="7F369596" w14:textId="54FB0874" w:rsidR="006F7167" w:rsidRPr="00721B2C" w:rsidRDefault="006F7167" w:rsidP="008164ED">
            <w:pPr>
              <w:jc w:val="right"/>
              <w:rPr>
                <w:ins w:id="3976" w:author="dsloanm" w:date="2017-03-28T16:27:00Z"/>
              </w:rPr>
            </w:pPr>
            <w:ins w:id="3977" w:author="dsloanm" w:date="2017-03-28T16:27:00Z">
              <w:r>
                <w:rPr>
                  <w:rFonts w:ascii="Calibri" w:hAnsi="Calibri" w:cs="Calibri"/>
                  <w:color w:val="000000"/>
                </w:rPr>
                <w:t>8</w:t>
              </w:r>
            </w:ins>
          </w:p>
        </w:tc>
        <w:tc>
          <w:tcPr>
            <w:tcW w:w="1227" w:type="dxa"/>
            <w:gridSpan w:val="2"/>
            <w:shd w:val="clear" w:color="auto" w:fill="auto"/>
            <w:vAlign w:val="bottom"/>
            <w:tcPrChange w:id="3978" w:author="dsloanm" w:date="2017-06-21T13:44:00Z">
              <w:tcPr>
                <w:tcW w:w="1228" w:type="dxa"/>
                <w:gridSpan w:val="3"/>
                <w:shd w:val="clear" w:color="auto" w:fill="auto"/>
                <w:vAlign w:val="bottom"/>
              </w:tcPr>
            </w:tcPrChange>
          </w:tcPr>
          <w:p w14:paraId="6C159A58" w14:textId="77777777" w:rsidR="006F7167" w:rsidRDefault="006F7167" w:rsidP="008164ED">
            <w:pPr>
              <w:jc w:val="right"/>
              <w:rPr>
                <w:ins w:id="3979" w:author="dsloanm" w:date="2017-03-28T16:27:00Z"/>
                <w:rFonts w:ascii="Calibri" w:hAnsi="Calibri" w:cs="Calibri"/>
                <w:color w:val="000000"/>
              </w:rPr>
            </w:pPr>
          </w:p>
        </w:tc>
        <w:tc>
          <w:tcPr>
            <w:tcW w:w="1216" w:type="dxa"/>
            <w:shd w:val="clear" w:color="auto" w:fill="auto"/>
            <w:vAlign w:val="bottom"/>
            <w:tcPrChange w:id="3980" w:author="dsloanm" w:date="2017-06-21T13:44:00Z">
              <w:tcPr>
                <w:tcW w:w="1217" w:type="dxa"/>
                <w:gridSpan w:val="2"/>
                <w:shd w:val="clear" w:color="auto" w:fill="auto"/>
                <w:vAlign w:val="bottom"/>
              </w:tcPr>
            </w:tcPrChange>
          </w:tcPr>
          <w:p w14:paraId="13CF0FBE" w14:textId="77777777" w:rsidR="006F7167" w:rsidRPr="00447A6B" w:rsidRDefault="006F7167" w:rsidP="008164ED">
            <w:pPr>
              <w:jc w:val="right"/>
              <w:rPr>
                <w:ins w:id="3981" w:author="dsloanm" w:date="2017-03-28T16:27:00Z"/>
                <w:rFonts w:cs="Calibri"/>
                <w:color w:val="000000"/>
                <w:szCs w:val="20"/>
              </w:rPr>
            </w:pPr>
          </w:p>
        </w:tc>
        <w:tc>
          <w:tcPr>
            <w:tcW w:w="1213" w:type="dxa"/>
            <w:tcPrChange w:id="3982" w:author="dsloanm" w:date="2017-06-21T13:44:00Z">
              <w:tcPr>
                <w:tcW w:w="1218" w:type="dxa"/>
                <w:gridSpan w:val="2"/>
              </w:tcPr>
            </w:tcPrChange>
          </w:tcPr>
          <w:p w14:paraId="25D2C295" w14:textId="77777777" w:rsidR="006F7167" w:rsidRDefault="006F7167" w:rsidP="008164ED">
            <w:pPr>
              <w:jc w:val="right"/>
              <w:rPr>
                <w:ins w:id="3983" w:author="dsloanm" w:date="2017-06-21T13:44:00Z"/>
                <w:rFonts w:ascii="Calibri" w:hAnsi="Calibri" w:cs="Calibri"/>
                <w:color w:val="333333"/>
              </w:rPr>
            </w:pPr>
          </w:p>
        </w:tc>
        <w:tc>
          <w:tcPr>
            <w:tcW w:w="1216" w:type="dxa"/>
            <w:shd w:val="clear" w:color="auto" w:fill="auto"/>
            <w:vAlign w:val="bottom"/>
            <w:tcPrChange w:id="3984" w:author="dsloanm" w:date="2017-06-21T13:44:00Z">
              <w:tcPr>
                <w:tcW w:w="1218" w:type="dxa"/>
                <w:gridSpan w:val="2"/>
                <w:shd w:val="clear" w:color="auto" w:fill="auto"/>
                <w:vAlign w:val="bottom"/>
              </w:tcPr>
            </w:tcPrChange>
          </w:tcPr>
          <w:p w14:paraId="099BA38D" w14:textId="03C48945" w:rsidR="006F7167" w:rsidRPr="00447A6B" w:rsidRDefault="006F7167" w:rsidP="008164ED">
            <w:pPr>
              <w:jc w:val="right"/>
              <w:rPr>
                <w:ins w:id="3985" w:author="dsloanm" w:date="2017-03-28T16:27:00Z"/>
                <w:rFonts w:cs="Calibri"/>
                <w:color w:val="000000"/>
                <w:szCs w:val="20"/>
              </w:rPr>
            </w:pPr>
            <w:ins w:id="3986" w:author="dsloanm" w:date="2017-03-28T16:27:00Z">
              <w:r>
                <w:rPr>
                  <w:rFonts w:ascii="Calibri" w:hAnsi="Calibri" w:cs="Calibri"/>
                  <w:color w:val="333333"/>
                </w:rPr>
                <w:t>467.489</w:t>
              </w:r>
            </w:ins>
          </w:p>
        </w:tc>
        <w:tc>
          <w:tcPr>
            <w:tcW w:w="1217" w:type="dxa"/>
            <w:shd w:val="clear" w:color="auto" w:fill="auto"/>
            <w:vAlign w:val="bottom"/>
            <w:tcPrChange w:id="3987" w:author="dsloanm" w:date="2017-06-21T13:44:00Z">
              <w:tcPr>
                <w:tcW w:w="1218" w:type="dxa"/>
                <w:gridSpan w:val="2"/>
                <w:shd w:val="clear" w:color="auto" w:fill="auto"/>
                <w:vAlign w:val="bottom"/>
              </w:tcPr>
            </w:tcPrChange>
          </w:tcPr>
          <w:p w14:paraId="32DDFC30" w14:textId="786FA029" w:rsidR="006F7167" w:rsidRPr="00447A6B" w:rsidRDefault="006F7167" w:rsidP="008164ED">
            <w:pPr>
              <w:jc w:val="right"/>
              <w:rPr>
                <w:ins w:id="3988" w:author="dsloanm" w:date="2017-03-28T16:27:00Z"/>
                <w:rFonts w:cs="Calibri"/>
                <w:color w:val="000000"/>
                <w:szCs w:val="20"/>
              </w:rPr>
            </w:pPr>
            <w:ins w:id="3989" w:author="dsloanm" w:date="2017-03-28T16:27:00Z">
              <w:r>
                <w:rPr>
                  <w:rFonts w:ascii="Calibri" w:hAnsi="Calibri" w:cs="Calibri"/>
                  <w:color w:val="333333"/>
                </w:rPr>
                <w:t>1050.257</w:t>
              </w:r>
            </w:ins>
          </w:p>
        </w:tc>
        <w:tc>
          <w:tcPr>
            <w:tcW w:w="1217" w:type="dxa"/>
            <w:tcPrChange w:id="3990" w:author="dsloanm" w:date="2017-06-21T13:44:00Z">
              <w:tcPr>
                <w:tcW w:w="1218" w:type="dxa"/>
                <w:gridSpan w:val="2"/>
              </w:tcPr>
            </w:tcPrChange>
          </w:tcPr>
          <w:p w14:paraId="12E82A0B" w14:textId="1B80AA26" w:rsidR="006F7167" w:rsidRDefault="006F7167" w:rsidP="008164ED">
            <w:pPr>
              <w:jc w:val="right"/>
              <w:rPr>
                <w:ins w:id="3991" w:author="dsloanm" w:date="2017-06-19T13:35:00Z"/>
                <w:rFonts w:ascii="Calibri" w:hAnsi="Calibri" w:cs="Calibri"/>
                <w:color w:val="333333"/>
              </w:rPr>
            </w:pPr>
          </w:p>
        </w:tc>
      </w:tr>
      <w:tr w:rsidR="006F7167" w:rsidRPr="00D91812" w14:paraId="21A797AD" w14:textId="6FA197DF" w:rsidTr="006F7167">
        <w:trPr>
          <w:jc w:val="center"/>
          <w:ins w:id="3992" w:author="dsloanm" w:date="2017-03-28T16:27:00Z"/>
          <w:trPrChange w:id="3993" w:author="dsloanm" w:date="2017-06-21T13:44:00Z">
            <w:trPr>
              <w:jc w:val="center"/>
            </w:trPr>
          </w:trPrChange>
        </w:trPr>
        <w:tc>
          <w:tcPr>
            <w:tcW w:w="1216" w:type="dxa"/>
            <w:shd w:val="clear" w:color="auto" w:fill="auto"/>
            <w:vAlign w:val="bottom"/>
            <w:tcPrChange w:id="3994" w:author="dsloanm" w:date="2017-06-21T13:44:00Z">
              <w:tcPr>
                <w:tcW w:w="1217" w:type="dxa"/>
                <w:gridSpan w:val="2"/>
                <w:shd w:val="clear" w:color="auto" w:fill="auto"/>
                <w:vAlign w:val="bottom"/>
              </w:tcPr>
            </w:tcPrChange>
          </w:tcPr>
          <w:p w14:paraId="7C0B54AD" w14:textId="6D604F23" w:rsidR="006F7167" w:rsidRPr="00721B2C" w:rsidRDefault="006F7167" w:rsidP="008164ED">
            <w:pPr>
              <w:jc w:val="right"/>
              <w:rPr>
                <w:ins w:id="3995" w:author="dsloanm" w:date="2017-03-28T16:27:00Z"/>
              </w:rPr>
            </w:pPr>
            <w:ins w:id="3996" w:author="dsloanm" w:date="2017-03-28T16:27:00Z">
              <w:r>
                <w:rPr>
                  <w:rFonts w:ascii="Calibri" w:hAnsi="Calibri" w:cs="Calibri"/>
                  <w:color w:val="000000"/>
                </w:rPr>
                <w:t>16</w:t>
              </w:r>
            </w:ins>
          </w:p>
        </w:tc>
        <w:tc>
          <w:tcPr>
            <w:tcW w:w="1227" w:type="dxa"/>
            <w:gridSpan w:val="2"/>
            <w:shd w:val="clear" w:color="auto" w:fill="auto"/>
            <w:vAlign w:val="bottom"/>
            <w:tcPrChange w:id="3997" w:author="dsloanm" w:date="2017-06-21T13:44:00Z">
              <w:tcPr>
                <w:tcW w:w="1228" w:type="dxa"/>
                <w:gridSpan w:val="3"/>
                <w:shd w:val="clear" w:color="auto" w:fill="auto"/>
                <w:vAlign w:val="bottom"/>
              </w:tcPr>
            </w:tcPrChange>
          </w:tcPr>
          <w:p w14:paraId="59BC7864" w14:textId="77777777" w:rsidR="006F7167" w:rsidRDefault="006F7167" w:rsidP="008164ED">
            <w:pPr>
              <w:jc w:val="right"/>
              <w:rPr>
                <w:ins w:id="3998" w:author="dsloanm" w:date="2017-03-28T16:27:00Z"/>
                <w:rFonts w:ascii="Calibri" w:hAnsi="Calibri" w:cs="Calibri"/>
                <w:color w:val="000000"/>
              </w:rPr>
            </w:pPr>
          </w:p>
        </w:tc>
        <w:tc>
          <w:tcPr>
            <w:tcW w:w="1216" w:type="dxa"/>
            <w:shd w:val="clear" w:color="auto" w:fill="auto"/>
            <w:vAlign w:val="bottom"/>
            <w:tcPrChange w:id="3999" w:author="dsloanm" w:date="2017-06-21T13:44:00Z">
              <w:tcPr>
                <w:tcW w:w="1217" w:type="dxa"/>
                <w:gridSpan w:val="2"/>
                <w:shd w:val="clear" w:color="auto" w:fill="auto"/>
                <w:vAlign w:val="bottom"/>
              </w:tcPr>
            </w:tcPrChange>
          </w:tcPr>
          <w:p w14:paraId="2E6384CC" w14:textId="22C8D080" w:rsidR="006F7167" w:rsidRPr="00447A6B" w:rsidRDefault="006F7167" w:rsidP="008164ED">
            <w:pPr>
              <w:jc w:val="right"/>
              <w:rPr>
                <w:ins w:id="4000" w:author="dsloanm" w:date="2017-03-28T16:27:00Z"/>
                <w:rFonts w:cs="Calibri"/>
                <w:color w:val="000000"/>
                <w:szCs w:val="20"/>
              </w:rPr>
            </w:pPr>
            <w:ins w:id="4001" w:author="dsloanm" w:date="2017-03-28T16:27:00Z">
              <w:r>
                <w:rPr>
                  <w:rFonts w:ascii="Calibri" w:hAnsi="Calibri" w:cs="Calibri"/>
                  <w:color w:val="000000"/>
                </w:rPr>
                <w:t>1031.078</w:t>
              </w:r>
            </w:ins>
          </w:p>
        </w:tc>
        <w:tc>
          <w:tcPr>
            <w:tcW w:w="1213" w:type="dxa"/>
            <w:tcPrChange w:id="4002" w:author="dsloanm" w:date="2017-06-21T13:44:00Z">
              <w:tcPr>
                <w:tcW w:w="1218" w:type="dxa"/>
                <w:gridSpan w:val="2"/>
              </w:tcPr>
            </w:tcPrChange>
          </w:tcPr>
          <w:p w14:paraId="35B290ED" w14:textId="1143C3CB" w:rsidR="006F7167" w:rsidRDefault="006F7167" w:rsidP="008164ED">
            <w:pPr>
              <w:jc w:val="right"/>
              <w:rPr>
                <w:ins w:id="4003" w:author="dsloanm" w:date="2017-06-21T13:44:00Z"/>
                <w:rFonts w:ascii="Calibri" w:hAnsi="Calibri" w:cs="Calibri"/>
                <w:color w:val="000000"/>
              </w:rPr>
            </w:pPr>
            <w:ins w:id="4004" w:author="dsloanm" w:date="2017-06-21T13:44:00Z">
              <w:r w:rsidRPr="006F7167">
                <w:rPr>
                  <w:rFonts w:ascii="Calibri" w:hAnsi="Calibri" w:cs="Calibri"/>
                  <w:color w:val="000000"/>
                </w:rPr>
                <w:t>625.527</w:t>
              </w:r>
            </w:ins>
          </w:p>
        </w:tc>
        <w:tc>
          <w:tcPr>
            <w:tcW w:w="1216" w:type="dxa"/>
            <w:shd w:val="clear" w:color="auto" w:fill="auto"/>
            <w:vAlign w:val="bottom"/>
            <w:tcPrChange w:id="4005" w:author="dsloanm" w:date="2017-06-21T13:44:00Z">
              <w:tcPr>
                <w:tcW w:w="1218" w:type="dxa"/>
                <w:gridSpan w:val="2"/>
                <w:shd w:val="clear" w:color="auto" w:fill="auto"/>
                <w:vAlign w:val="bottom"/>
              </w:tcPr>
            </w:tcPrChange>
          </w:tcPr>
          <w:p w14:paraId="3AEA523D" w14:textId="217F8F8B" w:rsidR="006F7167" w:rsidRPr="00447A6B" w:rsidRDefault="006F7167" w:rsidP="008164ED">
            <w:pPr>
              <w:jc w:val="right"/>
              <w:rPr>
                <w:ins w:id="4006" w:author="dsloanm" w:date="2017-03-28T16:27:00Z"/>
                <w:rFonts w:cs="Calibri"/>
                <w:color w:val="000000"/>
                <w:szCs w:val="20"/>
              </w:rPr>
            </w:pPr>
            <w:ins w:id="4007" w:author="dsloanm" w:date="2017-03-28T16:27:00Z">
              <w:r>
                <w:rPr>
                  <w:rFonts w:ascii="Calibri" w:hAnsi="Calibri" w:cs="Calibri"/>
                  <w:color w:val="000000"/>
                </w:rPr>
                <w:t>230.663</w:t>
              </w:r>
            </w:ins>
          </w:p>
        </w:tc>
        <w:tc>
          <w:tcPr>
            <w:tcW w:w="1217" w:type="dxa"/>
            <w:shd w:val="clear" w:color="auto" w:fill="auto"/>
            <w:vAlign w:val="bottom"/>
            <w:tcPrChange w:id="4008" w:author="dsloanm" w:date="2017-06-21T13:44:00Z">
              <w:tcPr>
                <w:tcW w:w="1218" w:type="dxa"/>
                <w:gridSpan w:val="2"/>
                <w:shd w:val="clear" w:color="auto" w:fill="auto"/>
                <w:vAlign w:val="bottom"/>
              </w:tcPr>
            </w:tcPrChange>
          </w:tcPr>
          <w:p w14:paraId="4A61B69E" w14:textId="76E06204" w:rsidR="006F7167" w:rsidRPr="00447A6B" w:rsidRDefault="006F7167" w:rsidP="008164ED">
            <w:pPr>
              <w:jc w:val="right"/>
              <w:rPr>
                <w:ins w:id="4009" w:author="dsloanm" w:date="2017-03-28T16:27:00Z"/>
                <w:rFonts w:cs="Calibri"/>
                <w:color w:val="000000"/>
                <w:szCs w:val="20"/>
              </w:rPr>
            </w:pPr>
            <w:ins w:id="4010" w:author="dsloanm" w:date="2017-03-28T16:27:00Z">
              <w:r>
                <w:rPr>
                  <w:rFonts w:ascii="Calibri" w:hAnsi="Calibri" w:cs="Calibri"/>
                  <w:color w:val="000000"/>
                </w:rPr>
                <w:t>1070.570</w:t>
              </w:r>
            </w:ins>
          </w:p>
        </w:tc>
        <w:tc>
          <w:tcPr>
            <w:tcW w:w="1217" w:type="dxa"/>
            <w:tcPrChange w:id="4011" w:author="dsloanm" w:date="2017-06-21T13:44:00Z">
              <w:tcPr>
                <w:tcW w:w="1218" w:type="dxa"/>
                <w:gridSpan w:val="2"/>
              </w:tcPr>
            </w:tcPrChange>
          </w:tcPr>
          <w:p w14:paraId="254C48D7" w14:textId="044FFB10" w:rsidR="006F7167" w:rsidRDefault="006F7167" w:rsidP="008164ED">
            <w:pPr>
              <w:jc w:val="right"/>
              <w:rPr>
                <w:ins w:id="4012" w:author="dsloanm" w:date="2017-06-19T13:35:00Z"/>
                <w:rFonts w:ascii="Calibri" w:hAnsi="Calibri" w:cs="Calibri"/>
                <w:color w:val="000000"/>
              </w:rPr>
            </w:pPr>
            <w:ins w:id="4013" w:author="dsloanm" w:date="2017-06-19T13:38:00Z">
              <w:r w:rsidRPr="00C86B42">
                <w:rPr>
                  <w:rFonts w:ascii="Calibri" w:hAnsi="Calibri" w:cs="Calibri"/>
                  <w:color w:val="000000"/>
                </w:rPr>
                <w:t>571.380</w:t>
              </w:r>
            </w:ins>
          </w:p>
        </w:tc>
      </w:tr>
      <w:tr w:rsidR="006F7167" w:rsidRPr="00D91812" w14:paraId="7C15CF93" w14:textId="7A931946" w:rsidTr="006F7167">
        <w:trPr>
          <w:jc w:val="center"/>
          <w:ins w:id="4014" w:author="dsloanm" w:date="2017-03-28T16:27:00Z"/>
          <w:trPrChange w:id="4015" w:author="dsloanm" w:date="2017-06-21T13:44:00Z">
            <w:trPr>
              <w:jc w:val="center"/>
            </w:trPr>
          </w:trPrChange>
        </w:trPr>
        <w:tc>
          <w:tcPr>
            <w:tcW w:w="1216" w:type="dxa"/>
            <w:shd w:val="clear" w:color="auto" w:fill="auto"/>
            <w:vAlign w:val="bottom"/>
            <w:tcPrChange w:id="4016" w:author="dsloanm" w:date="2017-06-21T13:44:00Z">
              <w:tcPr>
                <w:tcW w:w="1217" w:type="dxa"/>
                <w:gridSpan w:val="2"/>
                <w:shd w:val="clear" w:color="auto" w:fill="auto"/>
                <w:vAlign w:val="bottom"/>
              </w:tcPr>
            </w:tcPrChange>
          </w:tcPr>
          <w:p w14:paraId="651F8E2B" w14:textId="191D3CA6" w:rsidR="006F7167" w:rsidRPr="00721B2C" w:rsidRDefault="006F7167" w:rsidP="008164ED">
            <w:pPr>
              <w:jc w:val="right"/>
              <w:rPr>
                <w:ins w:id="4017" w:author="dsloanm" w:date="2017-03-28T16:27:00Z"/>
              </w:rPr>
            </w:pPr>
            <w:ins w:id="4018" w:author="dsloanm" w:date="2017-03-28T16:27:00Z">
              <w:r>
                <w:rPr>
                  <w:rFonts w:ascii="Calibri" w:hAnsi="Calibri" w:cs="Calibri"/>
                  <w:color w:val="000000"/>
                </w:rPr>
                <w:t>24</w:t>
              </w:r>
            </w:ins>
          </w:p>
        </w:tc>
        <w:tc>
          <w:tcPr>
            <w:tcW w:w="1227" w:type="dxa"/>
            <w:gridSpan w:val="2"/>
            <w:shd w:val="clear" w:color="auto" w:fill="auto"/>
            <w:vAlign w:val="bottom"/>
            <w:tcPrChange w:id="4019" w:author="dsloanm" w:date="2017-06-21T13:44:00Z">
              <w:tcPr>
                <w:tcW w:w="1228" w:type="dxa"/>
                <w:gridSpan w:val="3"/>
                <w:shd w:val="clear" w:color="auto" w:fill="auto"/>
                <w:vAlign w:val="bottom"/>
              </w:tcPr>
            </w:tcPrChange>
          </w:tcPr>
          <w:p w14:paraId="069DFB64" w14:textId="11AC7643" w:rsidR="006F7167" w:rsidRDefault="006F7167" w:rsidP="008164ED">
            <w:pPr>
              <w:jc w:val="right"/>
              <w:rPr>
                <w:ins w:id="4020" w:author="dsloanm" w:date="2017-03-28T16:27:00Z"/>
                <w:rFonts w:ascii="Calibri" w:hAnsi="Calibri" w:cs="Calibri"/>
                <w:color w:val="000000"/>
              </w:rPr>
            </w:pPr>
            <w:ins w:id="4021" w:author="dsloanm" w:date="2017-03-28T16:27:00Z">
              <w:r>
                <w:rPr>
                  <w:rFonts w:ascii="Calibri" w:hAnsi="Calibri" w:cs="Calibri"/>
                  <w:color w:val="000000"/>
                </w:rPr>
                <w:t>698.198</w:t>
              </w:r>
            </w:ins>
          </w:p>
        </w:tc>
        <w:tc>
          <w:tcPr>
            <w:tcW w:w="1216" w:type="dxa"/>
            <w:shd w:val="clear" w:color="auto" w:fill="auto"/>
            <w:vAlign w:val="bottom"/>
            <w:tcPrChange w:id="4022" w:author="dsloanm" w:date="2017-06-21T13:44:00Z">
              <w:tcPr>
                <w:tcW w:w="1217" w:type="dxa"/>
                <w:gridSpan w:val="2"/>
                <w:shd w:val="clear" w:color="auto" w:fill="auto"/>
                <w:vAlign w:val="bottom"/>
              </w:tcPr>
            </w:tcPrChange>
          </w:tcPr>
          <w:p w14:paraId="75C1D0CA" w14:textId="77777777" w:rsidR="006F7167" w:rsidRPr="00447A6B" w:rsidRDefault="006F7167" w:rsidP="008164ED">
            <w:pPr>
              <w:jc w:val="right"/>
              <w:rPr>
                <w:ins w:id="4023" w:author="dsloanm" w:date="2017-03-28T16:27:00Z"/>
                <w:rFonts w:cs="Calibri"/>
                <w:color w:val="000000"/>
                <w:szCs w:val="20"/>
              </w:rPr>
            </w:pPr>
          </w:p>
        </w:tc>
        <w:tc>
          <w:tcPr>
            <w:tcW w:w="1213" w:type="dxa"/>
            <w:tcPrChange w:id="4024" w:author="dsloanm" w:date="2017-06-21T13:44:00Z">
              <w:tcPr>
                <w:tcW w:w="1218" w:type="dxa"/>
                <w:gridSpan w:val="2"/>
              </w:tcPr>
            </w:tcPrChange>
          </w:tcPr>
          <w:p w14:paraId="171F2158" w14:textId="77777777" w:rsidR="006F7167" w:rsidRPr="00447A6B" w:rsidRDefault="006F7167" w:rsidP="008164ED">
            <w:pPr>
              <w:jc w:val="right"/>
              <w:rPr>
                <w:ins w:id="4025" w:author="dsloanm" w:date="2017-06-21T13:44:00Z"/>
                <w:rFonts w:cs="Calibri"/>
                <w:color w:val="000000"/>
                <w:szCs w:val="20"/>
              </w:rPr>
            </w:pPr>
          </w:p>
        </w:tc>
        <w:tc>
          <w:tcPr>
            <w:tcW w:w="1216" w:type="dxa"/>
            <w:shd w:val="clear" w:color="auto" w:fill="auto"/>
            <w:vAlign w:val="bottom"/>
            <w:tcPrChange w:id="4026" w:author="dsloanm" w:date="2017-06-21T13:44:00Z">
              <w:tcPr>
                <w:tcW w:w="1218" w:type="dxa"/>
                <w:gridSpan w:val="2"/>
                <w:shd w:val="clear" w:color="auto" w:fill="auto"/>
                <w:vAlign w:val="bottom"/>
              </w:tcPr>
            </w:tcPrChange>
          </w:tcPr>
          <w:p w14:paraId="2773CEB2" w14:textId="1E6EAE3D" w:rsidR="006F7167" w:rsidRPr="00447A6B" w:rsidRDefault="006F7167" w:rsidP="008164ED">
            <w:pPr>
              <w:jc w:val="right"/>
              <w:rPr>
                <w:ins w:id="4027" w:author="dsloanm" w:date="2017-03-28T16:27:00Z"/>
                <w:rFonts w:cs="Calibri"/>
                <w:color w:val="000000"/>
                <w:szCs w:val="20"/>
              </w:rPr>
            </w:pPr>
          </w:p>
        </w:tc>
        <w:tc>
          <w:tcPr>
            <w:tcW w:w="1217" w:type="dxa"/>
            <w:shd w:val="clear" w:color="auto" w:fill="auto"/>
            <w:vAlign w:val="bottom"/>
            <w:tcPrChange w:id="4028" w:author="dsloanm" w:date="2017-06-21T13:44:00Z">
              <w:tcPr>
                <w:tcW w:w="1218" w:type="dxa"/>
                <w:gridSpan w:val="2"/>
                <w:shd w:val="clear" w:color="auto" w:fill="auto"/>
                <w:vAlign w:val="bottom"/>
              </w:tcPr>
            </w:tcPrChange>
          </w:tcPr>
          <w:p w14:paraId="20CD3924" w14:textId="77777777" w:rsidR="006F7167" w:rsidRPr="00447A6B" w:rsidRDefault="006F7167" w:rsidP="008164ED">
            <w:pPr>
              <w:jc w:val="right"/>
              <w:rPr>
                <w:ins w:id="4029" w:author="dsloanm" w:date="2017-03-28T16:27:00Z"/>
                <w:rFonts w:cs="Calibri"/>
                <w:color w:val="000000"/>
                <w:szCs w:val="20"/>
              </w:rPr>
            </w:pPr>
          </w:p>
        </w:tc>
        <w:tc>
          <w:tcPr>
            <w:tcW w:w="1217" w:type="dxa"/>
            <w:tcPrChange w:id="4030" w:author="dsloanm" w:date="2017-06-21T13:44:00Z">
              <w:tcPr>
                <w:tcW w:w="1218" w:type="dxa"/>
                <w:gridSpan w:val="2"/>
              </w:tcPr>
            </w:tcPrChange>
          </w:tcPr>
          <w:p w14:paraId="783D82F8" w14:textId="77777777" w:rsidR="006F7167" w:rsidRPr="00447A6B" w:rsidRDefault="006F7167" w:rsidP="008164ED">
            <w:pPr>
              <w:jc w:val="right"/>
              <w:rPr>
                <w:ins w:id="4031" w:author="dsloanm" w:date="2017-06-19T13:35:00Z"/>
                <w:rFonts w:cs="Calibri"/>
                <w:color w:val="000000"/>
                <w:szCs w:val="20"/>
              </w:rPr>
            </w:pPr>
          </w:p>
        </w:tc>
      </w:tr>
      <w:tr w:rsidR="006F7167" w:rsidRPr="00D91812" w14:paraId="0CC78626" w14:textId="6AD65DB3" w:rsidTr="006F7167">
        <w:trPr>
          <w:jc w:val="center"/>
          <w:ins w:id="4032" w:author="dsloanm" w:date="2017-03-28T16:27:00Z"/>
          <w:trPrChange w:id="4033" w:author="dsloanm" w:date="2017-06-21T13:44:00Z">
            <w:trPr>
              <w:jc w:val="center"/>
            </w:trPr>
          </w:trPrChange>
        </w:trPr>
        <w:tc>
          <w:tcPr>
            <w:tcW w:w="1216" w:type="dxa"/>
            <w:shd w:val="clear" w:color="auto" w:fill="auto"/>
            <w:vAlign w:val="bottom"/>
            <w:tcPrChange w:id="4034" w:author="dsloanm" w:date="2017-06-21T13:44:00Z">
              <w:tcPr>
                <w:tcW w:w="1217" w:type="dxa"/>
                <w:gridSpan w:val="2"/>
                <w:shd w:val="clear" w:color="auto" w:fill="auto"/>
                <w:vAlign w:val="bottom"/>
              </w:tcPr>
            </w:tcPrChange>
          </w:tcPr>
          <w:p w14:paraId="0CF745E8" w14:textId="2041A688" w:rsidR="006F7167" w:rsidRPr="00721B2C" w:rsidRDefault="006F7167" w:rsidP="008164ED">
            <w:pPr>
              <w:jc w:val="right"/>
              <w:rPr>
                <w:ins w:id="4035" w:author="dsloanm" w:date="2017-03-28T16:27:00Z"/>
              </w:rPr>
            </w:pPr>
            <w:ins w:id="4036" w:author="dsloanm" w:date="2017-03-28T16:27:00Z">
              <w:r>
                <w:rPr>
                  <w:rFonts w:ascii="Calibri" w:hAnsi="Calibri" w:cs="Calibri"/>
                  <w:color w:val="000000"/>
                </w:rPr>
                <w:t>32</w:t>
              </w:r>
            </w:ins>
          </w:p>
        </w:tc>
        <w:tc>
          <w:tcPr>
            <w:tcW w:w="1227" w:type="dxa"/>
            <w:gridSpan w:val="2"/>
            <w:shd w:val="clear" w:color="auto" w:fill="auto"/>
            <w:vAlign w:val="bottom"/>
            <w:tcPrChange w:id="4037" w:author="dsloanm" w:date="2017-06-21T13:44:00Z">
              <w:tcPr>
                <w:tcW w:w="1228" w:type="dxa"/>
                <w:gridSpan w:val="3"/>
                <w:shd w:val="clear" w:color="auto" w:fill="auto"/>
                <w:vAlign w:val="bottom"/>
              </w:tcPr>
            </w:tcPrChange>
          </w:tcPr>
          <w:p w14:paraId="05419893" w14:textId="77777777" w:rsidR="006F7167" w:rsidRDefault="006F7167" w:rsidP="008164ED">
            <w:pPr>
              <w:jc w:val="right"/>
              <w:rPr>
                <w:ins w:id="4038" w:author="dsloanm" w:date="2017-03-28T16:27:00Z"/>
                <w:rFonts w:ascii="Calibri" w:hAnsi="Calibri" w:cs="Calibri"/>
                <w:color w:val="000000"/>
              </w:rPr>
            </w:pPr>
          </w:p>
        </w:tc>
        <w:tc>
          <w:tcPr>
            <w:tcW w:w="1216" w:type="dxa"/>
            <w:shd w:val="clear" w:color="auto" w:fill="auto"/>
            <w:vAlign w:val="bottom"/>
            <w:tcPrChange w:id="4039" w:author="dsloanm" w:date="2017-06-21T13:44:00Z">
              <w:tcPr>
                <w:tcW w:w="1217" w:type="dxa"/>
                <w:gridSpan w:val="2"/>
                <w:shd w:val="clear" w:color="auto" w:fill="auto"/>
                <w:vAlign w:val="bottom"/>
              </w:tcPr>
            </w:tcPrChange>
          </w:tcPr>
          <w:p w14:paraId="4086E7DB" w14:textId="119E801B" w:rsidR="006F7167" w:rsidRPr="00447A6B" w:rsidRDefault="006F7167" w:rsidP="008164ED">
            <w:pPr>
              <w:jc w:val="right"/>
              <w:rPr>
                <w:ins w:id="4040" w:author="dsloanm" w:date="2017-03-28T16:27:00Z"/>
                <w:rFonts w:cs="Calibri"/>
                <w:color w:val="000000"/>
                <w:szCs w:val="20"/>
              </w:rPr>
            </w:pPr>
            <w:ins w:id="4041" w:author="dsloanm" w:date="2017-03-28T16:27:00Z">
              <w:r>
                <w:rPr>
                  <w:rFonts w:ascii="Calibri" w:hAnsi="Calibri" w:cs="Calibri"/>
                  <w:color w:val="000000"/>
                </w:rPr>
                <w:t>1940.589</w:t>
              </w:r>
            </w:ins>
          </w:p>
        </w:tc>
        <w:tc>
          <w:tcPr>
            <w:tcW w:w="1213" w:type="dxa"/>
            <w:tcPrChange w:id="4042" w:author="dsloanm" w:date="2017-06-21T13:44:00Z">
              <w:tcPr>
                <w:tcW w:w="1218" w:type="dxa"/>
                <w:gridSpan w:val="2"/>
              </w:tcPr>
            </w:tcPrChange>
          </w:tcPr>
          <w:p w14:paraId="103B621A" w14:textId="564473F0" w:rsidR="006F7167" w:rsidRDefault="006F7167" w:rsidP="008164ED">
            <w:pPr>
              <w:jc w:val="right"/>
              <w:rPr>
                <w:ins w:id="4043" w:author="dsloanm" w:date="2017-06-21T13:44:00Z"/>
                <w:rFonts w:ascii="Calibri" w:hAnsi="Calibri" w:cs="Calibri"/>
                <w:color w:val="000000"/>
              </w:rPr>
            </w:pPr>
            <w:ins w:id="4044" w:author="dsloanm" w:date="2017-06-21T13:44:00Z">
              <w:r w:rsidRPr="006F7167">
                <w:rPr>
                  <w:rFonts w:ascii="Calibri" w:hAnsi="Calibri" w:cs="Calibri"/>
                  <w:color w:val="000000"/>
                </w:rPr>
                <w:t>1069.117</w:t>
              </w:r>
            </w:ins>
          </w:p>
        </w:tc>
        <w:tc>
          <w:tcPr>
            <w:tcW w:w="1216" w:type="dxa"/>
            <w:shd w:val="clear" w:color="auto" w:fill="auto"/>
            <w:vAlign w:val="bottom"/>
            <w:tcPrChange w:id="4045" w:author="dsloanm" w:date="2017-06-21T13:44:00Z">
              <w:tcPr>
                <w:tcW w:w="1218" w:type="dxa"/>
                <w:gridSpan w:val="2"/>
                <w:shd w:val="clear" w:color="auto" w:fill="auto"/>
                <w:vAlign w:val="bottom"/>
              </w:tcPr>
            </w:tcPrChange>
          </w:tcPr>
          <w:p w14:paraId="12798A71" w14:textId="204EF5E0" w:rsidR="006F7167" w:rsidRPr="00447A6B" w:rsidRDefault="006F7167" w:rsidP="008164ED">
            <w:pPr>
              <w:jc w:val="right"/>
              <w:rPr>
                <w:ins w:id="4046" w:author="dsloanm" w:date="2017-03-28T16:27:00Z"/>
                <w:rFonts w:cs="Calibri"/>
                <w:color w:val="000000"/>
                <w:szCs w:val="20"/>
              </w:rPr>
            </w:pPr>
            <w:ins w:id="4047" w:author="dsloanm" w:date="2017-03-28T16:27:00Z">
              <w:r>
                <w:rPr>
                  <w:rFonts w:ascii="Calibri" w:hAnsi="Calibri" w:cs="Calibri"/>
                  <w:color w:val="000000"/>
                </w:rPr>
                <w:t>362.702</w:t>
              </w:r>
            </w:ins>
          </w:p>
        </w:tc>
        <w:tc>
          <w:tcPr>
            <w:tcW w:w="1217" w:type="dxa"/>
            <w:shd w:val="clear" w:color="auto" w:fill="auto"/>
            <w:vAlign w:val="bottom"/>
            <w:tcPrChange w:id="4048" w:author="dsloanm" w:date="2017-06-21T13:44:00Z">
              <w:tcPr>
                <w:tcW w:w="1218" w:type="dxa"/>
                <w:gridSpan w:val="2"/>
                <w:shd w:val="clear" w:color="auto" w:fill="auto"/>
                <w:vAlign w:val="bottom"/>
              </w:tcPr>
            </w:tcPrChange>
          </w:tcPr>
          <w:p w14:paraId="5BC0C161" w14:textId="4A145BAD" w:rsidR="006F7167" w:rsidRPr="00447A6B" w:rsidRDefault="006F7167" w:rsidP="008164ED">
            <w:pPr>
              <w:jc w:val="right"/>
              <w:rPr>
                <w:ins w:id="4049" w:author="dsloanm" w:date="2017-03-28T16:27:00Z"/>
                <w:rFonts w:cs="Calibri"/>
                <w:color w:val="000000"/>
                <w:szCs w:val="20"/>
              </w:rPr>
            </w:pPr>
            <w:ins w:id="4050" w:author="dsloanm" w:date="2017-03-28T16:27:00Z">
              <w:r>
                <w:rPr>
                  <w:rFonts w:ascii="Calibri" w:hAnsi="Calibri" w:cs="Calibri"/>
                  <w:color w:val="000000"/>
                </w:rPr>
                <w:t>1025.025</w:t>
              </w:r>
            </w:ins>
          </w:p>
        </w:tc>
        <w:tc>
          <w:tcPr>
            <w:tcW w:w="1217" w:type="dxa"/>
            <w:tcPrChange w:id="4051" w:author="dsloanm" w:date="2017-06-21T13:44:00Z">
              <w:tcPr>
                <w:tcW w:w="1218" w:type="dxa"/>
                <w:gridSpan w:val="2"/>
              </w:tcPr>
            </w:tcPrChange>
          </w:tcPr>
          <w:p w14:paraId="3CD594BD" w14:textId="77777777" w:rsidR="006F7167" w:rsidRDefault="006F7167" w:rsidP="008164ED">
            <w:pPr>
              <w:jc w:val="right"/>
              <w:rPr>
                <w:ins w:id="4052" w:author="dsloanm" w:date="2017-06-19T13:35:00Z"/>
                <w:rFonts w:ascii="Calibri" w:hAnsi="Calibri" w:cs="Calibri"/>
                <w:color w:val="000000"/>
              </w:rPr>
            </w:pPr>
          </w:p>
        </w:tc>
      </w:tr>
      <w:tr w:rsidR="006F7167" w:rsidRPr="00D91812" w14:paraId="251F9419" w14:textId="77777777" w:rsidTr="006F7167">
        <w:trPr>
          <w:jc w:val="center"/>
          <w:ins w:id="4053" w:author="dsloanm" w:date="2017-06-19T13:36:00Z"/>
          <w:trPrChange w:id="4054" w:author="dsloanm" w:date="2017-06-21T13:44:00Z">
            <w:trPr>
              <w:jc w:val="center"/>
            </w:trPr>
          </w:trPrChange>
        </w:trPr>
        <w:tc>
          <w:tcPr>
            <w:tcW w:w="1216" w:type="dxa"/>
            <w:shd w:val="clear" w:color="auto" w:fill="auto"/>
            <w:vAlign w:val="bottom"/>
            <w:tcPrChange w:id="4055" w:author="dsloanm" w:date="2017-06-21T13:44:00Z">
              <w:tcPr>
                <w:tcW w:w="1217" w:type="dxa"/>
                <w:gridSpan w:val="2"/>
                <w:shd w:val="clear" w:color="auto" w:fill="auto"/>
                <w:vAlign w:val="bottom"/>
              </w:tcPr>
            </w:tcPrChange>
          </w:tcPr>
          <w:p w14:paraId="31D4E5EA" w14:textId="4044C1E2" w:rsidR="006F7167" w:rsidRDefault="006F7167" w:rsidP="008164ED">
            <w:pPr>
              <w:jc w:val="right"/>
              <w:rPr>
                <w:ins w:id="4056" w:author="dsloanm" w:date="2017-06-19T13:36:00Z"/>
                <w:rFonts w:ascii="Calibri" w:hAnsi="Calibri" w:cs="Calibri"/>
                <w:color w:val="000000"/>
              </w:rPr>
            </w:pPr>
            <w:ins w:id="4057" w:author="dsloanm" w:date="2017-06-19T13:36:00Z">
              <w:r>
                <w:rPr>
                  <w:rFonts w:ascii="Calibri" w:hAnsi="Calibri" w:cs="Calibri"/>
                  <w:color w:val="000000"/>
                </w:rPr>
                <w:t>36</w:t>
              </w:r>
            </w:ins>
          </w:p>
        </w:tc>
        <w:tc>
          <w:tcPr>
            <w:tcW w:w="1227" w:type="dxa"/>
            <w:gridSpan w:val="2"/>
            <w:shd w:val="clear" w:color="auto" w:fill="auto"/>
            <w:vAlign w:val="bottom"/>
            <w:tcPrChange w:id="4058" w:author="dsloanm" w:date="2017-06-21T13:44:00Z">
              <w:tcPr>
                <w:tcW w:w="1228" w:type="dxa"/>
                <w:gridSpan w:val="3"/>
                <w:shd w:val="clear" w:color="auto" w:fill="auto"/>
                <w:vAlign w:val="bottom"/>
              </w:tcPr>
            </w:tcPrChange>
          </w:tcPr>
          <w:p w14:paraId="4F850152" w14:textId="77777777" w:rsidR="006F7167" w:rsidRDefault="006F7167" w:rsidP="008164ED">
            <w:pPr>
              <w:jc w:val="right"/>
              <w:rPr>
                <w:ins w:id="4059" w:author="dsloanm" w:date="2017-06-19T13:36:00Z"/>
                <w:rFonts w:ascii="Calibri" w:hAnsi="Calibri" w:cs="Calibri"/>
                <w:color w:val="000000"/>
              </w:rPr>
            </w:pPr>
          </w:p>
        </w:tc>
        <w:tc>
          <w:tcPr>
            <w:tcW w:w="1216" w:type="dxa"/>
            <w:shd w:val="clear" w:color="auto" w:fill="auto"/>
            <w:vAlign w:val="bottom"/>
            <w:tcPrChange w:id="4060" w:author="dsloanm" w:date="2017-06-21T13:44:00Z">
              <w:tcPr>
                <w:tcW w:w="1217" w:type="dxa"/>
                <w:gridSpan w:val="2"/>
                <w:shd w:val="clear" w:color="auto" w:fill="auto"/>
                <w:vAlign w:val="bottom"/>
              </w:tcPr>
            </w:tcPrChange>
          </w:tcPr>
          <w:p w14:paraId="3C909349" w14:textId="77777777" w:rsidR="006F7167" w:rsidRPr="00447A6B" w:rsidRDefault="006F7167" w:rsidP="008164ED">
            <w:pPr>
              <w:jc w:val="right"/>
              <w:rPr>
                <w:ins w:id="4061" w:author="dsloanm" w:date="2017-06-19T13:36:00Z"/>
                <w:rFonts w:cs="Calibri"/>
                <w:color w:val="000000"/>
                <w:szCs w:val="20"/>
              </w:rPr>
            </w:pPr>
          </w:p>
        </w:tc>
        <w:tc>
          <w:tcPr>
            <w:tcW w:w="1213" w:type="dxa"/>
            <w:tcPrChange w:id="4062" w:author="dsloanm" w:date="2017-06-21T13:44:00Z">
              <w:tcPr>
                <w:tcW w:w="1218" w:type="dxa"/>
                <w:gridSpan w:val="2"/>
              </w:tcPr>
            </w:tcPrChange>
          </w:tcPr>
          <w:p w14:paraId="1C4847D2" w14:textId="77777777" w:rsidR="006F7167" w:rsidRPr="00447A6B" w:rsidRDefault="006F7167" w:rsidP="008164ED">
            <w:pPr>
              <w:jc w:val="right"/>
              <w:rPr>
                <w:ins w:id="4063" w:author="dsloanm" w:date="2017-06-21T13:44:00Z"/>
                <w:rFonts w:cs="Calibri"/>
                <w:color w:val="000000"/>
                <w:szCs w:val="20"/>
              </w:rPr>
            </w:pPr>
          </w:p>
        </w:tc>
        <w:tc>
          <w:tcPr>
            <w:tcW w:w="1216" w:type="dxa"/>
            <w:shd w:val="clear" w:color="auto" w:fill="auto"/>
            <w:vAlign w:val="bottom"/>
            <w:tcPrChange w:id="4064" w:author="dsloanm" w:date="2017-06-21T13:44:00Z">
              <w:tcPr>
                <w:tcW w:w="1218" w:type="dxa"/>
                <w:gridSpan w:val="2"/>
                <w:shd w:val="clear" w:color="auto" w:fill="auto"/>
                <w:vAlign w:val="bottom"/>
              </w:tcPr>
            </w:tcPrChange>
          </w:tcPr>
          <w:p w14:paraId="116F31F6" w14:textId="512F3D1C" w:rsidR="006F7167" w:rsidRPr="00447A6B" w:rsidRDefault="006F7167" w:rsidP="008164ED">
            <w:pPr>
              <w:jc w:val="right"/>
              <w:rPr>
                <w:ins w:id="4065" w:author="dsloanm" w:date="2017-06-19T13:36:00Z"/>
                <w:rFonts w:cs="Calibri"/>
                <w:color w:val="000000"/>
                <w:szCs w:val="20"/>
              </w:rPr>
            </w:pPr>
          </w:p>
        </w:tc>
        <w:tc>
          <w:tcPr>
            <w:tcW w:w="1217" w:type="dxa"/>
            <w:shd w:val="clear" w:color="auto" w:fill="auto"/>
            <w:vAlign w:val="bottom"/>
            <w:tcPrChange w:id="4066" w:author="dsloanm" w:date="2017-06-21T13:44:00Z">
              <w:tcPr>
                <w:tcW w:w="1218" w:type="dxa"/>
                <w:gridSpan w:val="2"/>
                <w:shd w:val="clear" w:color="auto" w:fill="auto"/>
                <w:vAlign w:val="bottom"/>
              </w:tcPr>
            </w:tcPrChange>
          </w:tcPr>
          <w:p w14:paraId="71DC670E" w14:textId="77777777" w:rsidR="006F7167" w:rsidRPr="00447A6B" w:rsidRDefault="006F7167" w:rsidP="008164ED">
            <w:pPr>
              <w:jc w:val="right"/>
              <w:rPr>
                <w:ins w:id="4067" w:author="dsloanm" w:date="2017-06-19T13:36:00Z"/>
                <w:rFonts w:cs="Calibri"/>
                <w:color w:val="000000"/>
                <w:szCs w:val="20"/>
              </w:rPr>
            </w:pPr>
          </w:p>
        </w:tc>
        <w:tc>
          <w:tcPr>
            <w:tcW w:w="1217" w:type="dxa"/>
            <w:tcPrChange w:id="4068" w:author="dsloanm" w:date="2017-06-21T13:44:00Z">
              <w:tcPr>
                <w:tcW w:w="1218" w:type="dxa"/>
                <w:gridSpan w:val="2"/>
              </w:tcPr>
            </w:tcPrChange>
          </w:tcPr>
          <w:p w14:paraId="2F6A893C" w14:textId="2CD8D5D1" w:rsidR="006F7167" w:rsidRPr="00447A6B" w:rsidRDefault="006F7167" w:rsidP="008164ED">
            <w:pPr>
              <w:jc w:val="right"/>
              <w:rPr>
                <w:ins w:id="4069" w:author="dsloanm" w:date="2017-06-19T13:36:00Z"/>
                <w:rFonts w:cs="Calibri"/>
                <w:color w:val="000000"/>
                <w:szCs w:val="20"/>
              </w:rPr>
            </w:pPr>
            <w:ins w:id="4070" w:author="dsloanm" w:date="2017-06-19T13:38:00Z">
              <w:r w:rsidRPr="00C86B42">
                <w:rPr>
                  <w:rFonts w:ascii="Calibri" w:hAnsi="Calibri" w:cs="Calibri"/>
                  <w:color w:val="000000"/>
                </w:rPr>
                <w:t>572.148</w:t>
              </w:r>
            </w:ins>
          </w:p>
        </w:tc>
      </w:tr>
      <w:tr w:rsidR="006F7167" w:rsidRPr="00D91812" w14:paraId="0D4B0E75" w14:textId="68B7E21C" w:rsidTr="006F7167">
        <w:trPr>
          <w:jc w:val="center"/>
          <w:ins w:id="4071" w:author="dsloanm" w:date="2017-03-28T16:27:00Z"/>
          <w:trPrChange w:id="4072" w:author="dsloanm" w:date="2017-06-21T13:44:00Z">
            <w:trPr>
              <w:jc w:val="center"/>
            </w:trPr>
          </w:trPrChange>
        </w:trPr>
        <w:tc>
          <w:tcPr>
            <w:tcW w:w="1216" w:type="dxa"/>
            <w:shd w:val="clear" w:color="auto" w:fill="auto"/>
            <w:vAlign w:val="bottom"/>
            <w:tcPrChange w:id="4073" w:author="dsloanm" w:date="2017-06-21T13:44:00Z">
              <w:tcPr>
                <w:tcW w:w="1217" w:type="dxa"/>
                <w:gridSpan w:val="2"/>
                <w:shd w:val="clear" w:color="auto" w:fill="auto"/>
                <w:vAlign w:val="bottom"/>
              </w:tcPr>
            </w:tcPrChange>
          </w:tcPr>
          <w:p w14:paraId="5D51D34E" w14:textId="0A0DE919" w:rsidR="006F7167" w:rsidRPr="00721B2C" w:rsidRDefault="006F7167" w:rsidP="008164ED">
            <w:pPr>
              <w:jc w:val="right"/>
              <w:rPr>
                <w:ins w:id="4074" w:author="dsloanm" w:date="2017-03-28T16:27:00Z"/>
              </w:rPr>
            </w:pPr>
            <w:ins w:id="4075" w:author="dsloanm" w:date="2017-03-28T16:27:00Z">
              <w:r>
                <w:rPr>
                  <w:rFonts w:ascii="Calibri" w:hAnsi="Calibri" w:cs="Calibri"/>
                  <w:color w:val="000000"/>
                </w:rPr>
                <w:t>48</w:t>
              </w:r>
            </w:ins>
          </w:p>
        </w:tc>
        <w:tc>
          <w:tcPr>
            <w:tcW w:w="1227" w:type="dxa"/>
            <w:gridSpan w:val="2"/>
            <w:shd w:val="clear" w:color="auto" w:fill="auto"/>
            <w:vAlign w:val="bottom"/>
            <w:tcPrChange w:id="4076" w:author="dsloanm" w:date="2017-06-21T13:44:00Z">
              <w:tcPr>
                <w:tcW w:w="1228" w:type="dxa"/>
                <w:gridSpan w:val="3"/>
                <w:shd w:val="clear" w:color="auto" w:fill="auto"/>
                <w:vAlign w:val="bottom"/>
              </w:tcPr>
            </w:tcPrChange>
          </w:tcPr>
          <w:p w14:paraId="27244269" w14:textId="52B4111D" w:rsidR="006F7167" w:rsidRDefault="006F7167" w:rsidP="008164ED">
            <w:pPr>
              <w:jc w:val="right"/>
              <w:rPr>
                <w:ins w:id="4077" w:author="dsloanm" w:date="2017-03-28T16:27:00Z"/>
                <w:rFonts w:ascii="Calibri" w:hAnsi="Calibri" w:cs="Calibri"/>
                <w:color w:val="000000"/>
              </w:rPr>
            </w:pPr>
            <w:ins w:id="4078" w:author="dsloanm" w:date="2017-03-28T16:27:00Z">
              <w:r>
                <w:rPr>
                  <w:rFonts w:ascii="Calibri" w:hAnsi="Calibri" w:cs="Calibri"/>
                  <w:color w:val="000000"/>
                </w:rPr>
                <w:t>1495.313</w:t>
              </w:r>
            </w:ins>
          </w:p>
        </w:tc>
        <w:tc>
          <w:tcPr>
            <w:tcW w:w="1216" w:type="dxa"/>
            <w:shd w:val="clear" w:color="auto" w:fill="auto"/>
            <w:vAlign w:val="bottom"/>
            <w:tcPrChange w:id="4079" w:author="dsloanm" w:date="2017-06-21T13:44:00Z">
              <w:tcPr>
                <w:tcW w:w="1217" w:type="dxa"/>
                <w:gridSpan w:val="2"/>
                <w:shd w:val="clear" w:color="auto" w:fill="auto"/>
                <w:vAlign w:val="bottom"/>
              </w:tcPr>
            </w:tcPrChange>
          </w:tcPr>
          <w:p w14:paraId="35147F47" w14:textId="77777777" w:rsidR="006F7167" w:rsidRPr="00447A6B" w:rsidRDefault="006F7167" w:rsidP="008164ED">
            <w:pPr>
              <w:jc w:val="right"/>
              <w:rPr>
                <w:ins w:id="4080" w:author="dsloanm" w:date="2017-03-28T16:27:00Z"/>
                <w:rFonts w:cs="Calibri"/>
                <w:color w:val="000000"/>
                <w:szCs w:val="20"/>
              </w:rPr>
            </w:pPr>
          </w:p>
        </w:tc>
        <w:tc>
          <w:tcPr>
            <w:tcW w:w="1213" w:type="dxa"/>
            <w:tcPrChange w:id="4081" w:author="dsloanm" w:date="2017-06-21T13:44:00Z">
              <w:tcPr>
                <w:tcW w:w="1218" w:type="dxa"/>
                <w:gridSpan w:val="2"/>
              </w:tcPr>
            </w:tcPrChange>
          </w:tcPr>
          <w:p w14:paraId="14F035CA" w14:textId="77777777" w:rsidR="006F7167" w:rsidRPr="00447A6B" w:rsidRDefault="006F7167" w:rsidP="008164ED">
            <w:pPr>
              <w:jc w:val="right"/>
              <w:rPr>
                <w:ins w:id="4082" w:author="dsloanm" w:date="2017-06-21T13:44:00Z"/>
                <w:rFonts w:cs="Calibri"/>
                <w:color w:val="000000"/>
                <w:szCs w:val="20"/>
              </w:rPr>
            </w:pPr>
          </w:p>
        </w:tc>
        <w:tc>
          <w:tcPr>
            <w:tcW w:w="1216" w:type="dxa"/>
            <w:shd w:val="clear" w:color="auto" w:fill="auto"/>
            <w:vAlign w:val="bottom"/>
            <w:tcPrChange w:id="4083" w:author="dsloanm" w:date="2017-06-21T13:44:00Z">
              <w:tcPr>
                <w:tcW w:w="1218" w:type="dxa"/>
                <w:gridSpan w:val="2"/>
                <w:shd w:val="clear" w:color="auto" w:fill="auto"/>
                <w:vAlign w:val="bottom"/>
              </w:tcPr>
            </w:tcPrChange>
          </w:tcPr>
          <w:p w14:paraId="6E63850E" w14:textId="1BF8054E" w:rsidR="006F7167" w:rsidRPr="00447A6B" w:rsidRDefault="006F7167" w:rsidP="008164ED">
            <w:pPr>
              <w:jc w:val="right"/>
              <w:rPr>
                <w:ins w:id="4084" w:author="dsloanm" w:date="2017-03-28T16:27:00Z"/>
                <w:rFonts w:cs="Calibri"/>
                <w:color w:val="000000"/>
                <w:szCs w:val="20"/>
              </w:rPr>
            </w:pPr>
          </w:p>
        </w:tc>
        <w:tc>
          <w:tcPr>
            <w:tcW w:w="1217" w:type="dxa"/>
            <w:shd w:val="clear" w:color="auto" w:fill="auto"/>
            <w:vAlign w:val="bottom"/>
            <w:tcPrChange w:id="4085" w:author="dsloanm" w:date="2017-06-21T13:44:00Z">
              <w:tcPr>
                <w:tcW w:w="1218" w:type="dxa"/>
                <w:gridSpan w:val="2"/>
                <w:shd w:val="clear" w:color="auto" w:fill="auto"/>
                <w:vAlign w:val="bottom"/>
              </w:tcPr>
            </w:tcPrChange>
          </w:tcPr>
          <w:p w14:paraId="7AF4681D" w14:textId="77777777" w:rsidR="006F7167" w:rsidRPr="00447A6B" w:rsidRDefault="006F7167" w:rsidP="008164ED">
            <w:pPr>
              <w:jc w:val="right"/>
              <w:rPr>
                <w:ins w:id="4086" w:author="dsloanm" w:date="2017-03-28T16:27:00Z"/>
                <w:rFonts w:cs="Calibri"/>
                <w:color w:val="000000"/>
                <w:szCs w:val="20"/>
              </w:rPr>
            </w:pPr>
          </w:p>
        </w:tc>
        <w:tc>
          <w:tcPr>
            <w:tcW w:w="1217" w:type="dxa"/>
            <w:tcPrChange w:id="4087" w:author="dsloanm" w:date="2017-06-21T13:44:00Z">
              <w:tcPr>
                <w:tcW w:w="1218" w:type="dxa"/>
                <w:gridSpan w:val="2"/>
              </w:tcPr>
            </w:tcPrChange>
          </w:tcPr>
          <w:p w14:paraId="716A4900" w14:textId="77777777" w:rsidR="006F7167" w:rsidRPr="00447A6B" w:rsidRDefault="006F7167" w:rsidP="008164ED">
            <w:pPr>
              <w:jc w:val="right"/>
              <w:rPr>
                <w:ins w:id="4088" w:author="dsloanm" w:date="2017-06-19T13:35:00Z"/>
                <w:rFonts w:cs="Calibri"/>
                <w:color w:val="000000"/>
                <w:szCs w:val="20"/>
              </w:rPr>
            </w:pPr>
          </w:p>
        </w:tc>
      </w:tr>
      <w:tr w:rsidR="006F7167" w:rsidRPr="00D91812" w14:paraId="15EA2674" w14:textId="157F765F" w:rsidTr="006F7167">
        <w:trPr>
          <w:jc w:val="center"/>
          <w:ins w:id="4089" w:author="dsloanm" w:date="2017-03-28T16:27:00Z"/>
          <w:trPrChange w:id="4090" w:author="dsloanm" w:date="2017-06-21T13:44:00Z">
            <w:trPr>
              <w:jc w:val="center"/>
            </w:trPr>
          </w:trPrChange>
        </w:trPr>
        <w:tc>
          <w:tcPr>
            <w:tcW w:w="1216" w:type="dxa"/>
            <w:shd w:val="clear" w:color="auto" w:fill="auto"/>
            <w:vAlign w:val="bottom"/>
            <w:tcPrChange w:id="4091" w:author="dsloanm" w:date="2017-06-21T13:44:00Z">
              <w:tcPr>
                <w:tcW w:w="1217" w:type="dxa"/>
                <w:gridSpan w:val="2"/>
                <w:shd w:val="clear" w:color="auto" w:fill="auto"/>
                <w:vAlign w:val="bottom"/>
              </w:tcPr>
            </w:tcPrChange>
          </w:tcPr>
          <w:p w14:paraId="30553DF2" w14:textId="610165BE" w:rsidR="006F7167" w:rsidRPr="00721B2C" w:rsidRDefault="006F7167" w:rsidP="008164ED">
            <w:pPr>
              <w:jc w:val="right"/>
              <w:rPr>
                <w:ins w:id="4092" w:author="dsloanm" w:date="2017-03-28T16:27:00Z"/>
              </w:rPr>
            </w:pPr>
            <w:ins w:id="4093" w:author="dsloanm" w:date="2017-03-28T16:27:00Z">
              <w:r>
                <w:rPr>
                  <w:rFonts w:ascii="Calibri" w:hAnsi="Calibri" w:cs="Calibri"/>
                  <w:color w:val="000000"/>
                </w:rPr>
                <w:t>64</w:t>
              </w:r>
            </w:ins>
          </w:p>
        </w:tc>
        <w:tc>
          <w:tcPr>
            <w:tcW w:w="1227" w:type="dxa"/>
            <w:gridSpan w:val="2"/>
            <w:shd w:val="clear" w:color="auto" w:fill="auto"/>
            <w:vAlign w:val="bottom"/>
            <w:tcPrChange w:id="4094" w:author="dsloanm" w:date="2017-06-21T13:44:00Z">
              <w:tcPr>
                <w:tcW w:w="1228" w:type="dxa"/>
                <w:gridSpan w:val="3"/>
                <w:shd w:val="clear" w:color="auto" w:fill="auto"/>
                <w:vAlign w:val="bottom"/>
              </w:tcPr>
            </w:tcPrChange>
          </w:tcPr>
          <w:p w14:paraId="51363CA3" w14:textId="77777777" w:rsidR="006F7167" w:rsidRDefault="006F7167" w:rsidP="008164ED">
            <w:pPr>
              <w:jc w:val="right"/>
              <w:rPr>
                <w:ins w:id="4095" w:author="dsloanm" w:date="2017-03-28T16:27:00Z"/>
                <w:rFonts w:ascii="Calibri" w:hAnsi="Calibri" w:cs="Calibri"/>
                <w:color w:val="000000"/>
              </w:rPr>
            </w:pPr>
          </w:p>
        </w:tc>
        <w:tc>
          <w:tcPr>
            <w:tcW w:w="1216" w:type="dxa"/>
            <w:shd w:val="clear" w:color="auto" w:fill="auto"/>
            <w:vAlign w:val="bottom"/>
            <w:tcPrChange w:id="4096" w:author="dsloanm" w:date="2017-06-21T13:44:00Z">
              <w:tcPr>
                <w:tcW w:w="1217" w:type="dxa"/>
                <w:gridSpan w:val="2"/>
                <w:shd w:val="clear" w:color="auto" w:fill="auto"/>
                <w:vAlign w:val="bottom"/>
              </w:tcPr>
            </w:tcPrChange>
          </w:tcPr>
          <w:p w14:paraId="28C11D3F" w14:textId="0DA90C8F" w:rsidR="006F7167" w:rsidRPr="00447A6B" w:rsidRDefault="006F7167" w:rsidP="008164ED">
            <w:pPr>
              <w:jc w:val="right"/>
              <w:rPr>
                <w:ins w:id="4097" w:author="dsloanm" w:date="2017-03-28T16:27:00Z"/>
                <w:rFonts w:cs="Calibri"/>
                <w:color w:val="000000"/>
                <w:szCs w:val="20"/>
              </w:rPr>
            </w:pPr>
            <w:ins w:id="4098" w:author="dsloanm" w:date="2017-03-28T16:27:00Z">
              <w:r>
                <w:rPr>
                  <w:rFonts w:ascii="Calibri" w:hAnsi="Calibri" w:cs="Calibri"/>
                  <w:color w:val="000000"/>
                </w:rPr>
                <w:t>3367.448</w:t>
              </w:r>
            </w:ins>
          </w:p>
        </w:tc>
        <w:tc>
          <w:tcPr>
            <w:tcW w:w="1213" w:type="dxa"/>
            <w:tcPrChange w:id="4099" w:author="dsloanm" w:date="2017-06-21T13:44:00Z">
              <w:tcPr>
                <w:tcW w:w="1218" w:type="dxa"/>
                <w:gridSpan w:val="2"/>
              </w:tcPr>
            </w:tcPrChange>
          </w:tcPr>
          <w:p w14:paraId="2E2EF4C4" w14:textId="020C5015" w:rsidR="006F7167" w:rsidRPr="00447A6B" w:rsidRDefault="006F7167" w:rsidP="008164ED">
            <w:pPr>
              <w:jc w:val="right"/>
              <w:rPr>
                <w:ins w:id="4100" w:author="dsloanm" w:date="2017-06-21T13:44:00Z"/>
                <w:rFonts w:cs="Calibri"/>
                <w:color w:val="000000"/>
                <w:szCs w:val="20"/>
              </w:rPr>
            </w:pPr>
            <w:ins w:id="4101" w:author="dsloanm" w:date="2017-06-21T13:44:00Z">
              <w:r w:rsidRPr="006F7167">
                <w:rPr>
                  <w:rFonts w:cs="Calibri"/>
                  <w:color w:val="000000"/>
                  <w:szCs w:val="20"/>
                </w:rPr>
                <w:t>1913.629</w:t>
              </w:r>
            </w:ins>
          </w:p>
        </w:tc>
        <w:tc>
          <w:tcPr>
            <w:tcW w:w="1216" w:type="dxa"/>
            <w:shd w:val="clear" w:color="auto" w:fill="auto"/>
            <w:vAlign w:val="bottom"/>
            <w:tcPrChange w:id="4102" w:author="dsloanm" w:date="2017-06-21T13:44:00Z">
              <w:tcPr>
                <w:tcW w:w="1218" w:type="dxa"/>
                <w:gridSpan w:val="2"/>
                <w:shd w:val="clear" w:color="auto" w:fill="auto"/>
                <w:vAlign w:val="bottom"/>
              </w:tcPr>
            </w:tcPrChange>
          </w:tcPr>
          <w:p w14:paraId="138BC02C" w14:textId="5E4C3F8D" w:rsidR="006F7167" w:rsidRPr="00447A6B" w:rsidRDefault="006F7167" w:rsidP="008164ED">
            <w:pPr>
              <w:jc w:val="right"/>
              <w:rPr>
                <w:ins w:id="4103" w:author="dsloanm" w:date="2017-03-28T16:27:00Z"/>
                <w:rFonts w:cs="Calibri"/>
                <w:color w:val="000000"/>
                <w:szCs w:val="20"/>
              </w:rPr>
            </w:pPr>
          </w:p>
        </w:tc>
        <w:tc>
          <w:tcPr>
            <w:tcW w:w="1217" w:type="dxa"/>
            <w:shd w:val="clear" w:color="auto" w:fill="auto"/>
            <w:vAlign w:val="bottom"/>
            <w:tcPrChange w:id="4104" w:author="dsloanm" w:date="2017-06-21T13:44:00Z">
              <w:tcPr>
                <w:tcW w:w="1218" w:type="dxa"/>
                <w:gridSpan w:val="2"/>
                <w:shd w:val="clear" w:color="auto" w:fill="auto"/>
                <w:vAlign w:val="bottom"/>
              </w:tcPr>
            </w:tcPrChange>
          </w:tcPr>
          <w:p w14:paraId="735819FE" w14:textId="77777777" w:rsidR="006F7167" w:rsidRPr="00447A6B" w:rsidRDefault="006F7167" w:rsidP="008164ED">
            <w:pPr>
              <w:jc w:val="right"/>
              <w:rPr>
                <w:ins w:id="4105" w:author="dsloanm" w:date="2017-03-28T16:27:00Z"/>
                <w:rFonts w:cs="Calibri"/>
                <w:color w:val="000000"/>
                <w:szCs w:val="20"/>
              </w:rPr>
            </w:pPr>
          </w:p>
        </w:tc>
        <w:tc>
          <w:tcPr>
            <w:tcW w:w="1217" w:type="dxa"/>
            <w:tcPrChange w:id="4106" w:author="dsloanm" w:date="2017-06-21T13:44:00Z">
              <w:tcPr>
                <w:tcW w:w="1218" w:type="dxa"/>
                <w:gridSpan w:val="2"/>
              </w:tcPr>
            </w:tcPrChange>
          </w:tcPr>
          <w:p w14:paraId="55ECC73E" w14:textId="77777777" w:rsidR="006F7167" w:rsidRPr="00447A6B" w:rsidRDefault="006F7167" w:rsidP="008164ED">
            <w:pPr>
              <w:jc w:val="right"/>
              <w:rPr>
                <w:ins w:id="4107" w:author="dsloanm" w:date="2017-06-19T13:35:00Z"/>
                <w:rFonts w:cs="Calibri"/>
                <w:color w:val="000000"/>
                <w:szCs w:val="20"/>
              </w:rPr>
            </w:pPr>
          </w:p>
        </w:tc>
      </w:tr>
      <w:tr w:rsidR="006F7167" w:rsidRPr="00D91812" w14:paraId="3401DBCF" w14:textId="77777777" w:rsidTr="006F7167">
        <w:trPr>
          <w:jc w:val="center"/>
          <w:ins w:id="4108" w:author="dsloanm" w:date="2017-06-19T13:36:00Z"/>
          <w:trPrChange w:id="4109" w:author="dsloanm" w:date="2017-06-21T13:44:00Z">
            <w:trPr>
              <w:jc w:val="center"/>
            </w:trPr>
          </w:trPrChange>
        </w:trPr>
        <w:tc>
          <w:tcPr>
            <w:tcW w:w="1216" w:type="dxa"/>
            <w:shd w:val="clear" w:color="auto" w:fill="auto"/>
            <w:vAlign w:val="bottom"/>
            <w:tcPrChange w:id="4110" w:author="dsloanm" w:date="2017-06-21T13:44:00Z">
              <w:tcPr>
                <w:tcW w:w="1217" w:type="dxa"/>
                <w:gridSpan w:val="2"/>
                <w:shd w:val="clear" w:color="auto" w:fill="auto"/>
                <w:vAlign w:val="bottom"/>
              </w:tcPr>
            </w:tcPrChange>
          </w:tcPr>
          <w:p w14:paraId="75659A47" w14:textId="5C037A60" w:rsidR="006F7167" w:rsidRDefault="006F7167" w:rsidP="008164ED">
            <w:pPr>
              <w:jc w:val="right"/>
              <w:rPr>
                <w:ins w:id="4111" w:author="dsloanm" w:date="2017-06-19T13:36:00Z"/>
                <w:rFonts w:ascii="Calibri" w:hAnsi="Calibri" w:cs="Calibri"/>
                <w:color w:val="000000"/>
              </w:rPr>
            </w:pPr>
            <w:ins w:id="4112" w:author="dsloanm" w:date="2017-06-19T13:36:00Z">
              <w:r>
                <w:rPr>
                  <w:rFonts w:ascii="Calibri" w:hAnsi="Calibri" w:cs="Calibri"/>
                  <w:color w:val="000000"/>
                </w:rPr>
                <w:t>72</w:t>
              </w:r>
            </w:ins>
          </w:p>
        </w:tc>
        <w:tc>
          <w:tcPr>
            <w:tcW w:w="1227" w:type="dxa"/>
            <w:gridSpan w:val="2"/>
            <w:shd w:val="clear" w:color="auto" w:fill="auto"/>
            <w:vAlign w:val="bottom"/>
            <w:tcPrChange w:id="4113" w:author="dsloanm" w:date="2017-06-21T13:44:00Z">
              <w:tcPr>
                <w:tcW w:w="1228" w:type="dxa"/>
                <w:gridSpan w:val="3"/>
                <w:shd w:val="clear" w:color="auto" w:fill="auto"/>
                <w:vAlign w:val="bottom"/>
              </w:tcPr>
            </w:tcPrChange>
          </w:tcPr>
          <w:p w14:paraId="55DC9F6F" w14:textId="77777777" w:rsidR="006F7167" w:rsidRDefault="006F7167" w:rsidP="008164ED">
            <w:pPr>
              <w:jc w:val="right"/>
              <w:rPr>
                <w:ins w:id="4114" w:author="dsloanm" w:date="2017-06-19T13:36:00Z"/>
                <w:rFonts w:ascii="Calibri" w:hAnsi="Calibri" w:cs="Calibri"/>
                <w:color w:val="000000"/>
              </w:rPr>
            </w:pPr>
          </w:p>
        </w:tc>
        <w:tc>
          <w:tcPr>
            <w:tcW w:w="1216" w:type="dxa"/>
            <w:shd w:val="clear" w:color="auto" w:fill="auto"/>
            <w:vAlign w:val="bottom"/>
            <w:tcPrChange w:id="4115" w:author="dsloanm" w:date="2017-06-21T13:44:00Z">
              <w:tcPr>
                <w:tcW w:w="1217" w:type="dxa"/>
                <w:gridSpan w:val="2"/>
                <w:shd w:val="clear" w:color="auto" w:fill="auto"/>
                <w:vAlign w:val="bottom"/>
              </w:tcPr>
            </w:tcPrChange>
          </w:tcPr>
          <w:p w14:paraId="0BDD5918" w14:textId="77777777" w:rsidR="006F7167" w:rsidRPr="00447A6B" w:rsidRDefault="006F7167" w:rsidP="008164ED">
            <w:pPr>
              <w:jc w:val="right"/>
              <w:rPr>
                <w:ins w:id="4116" w:author="dsloanm" w:date="2017-06-19T13:36:00Z"/>
                <w:rFonts w:cs="Calibri"/>
                <w:color w:val="000000"/>
                <w:szCs w:val="20"/>
              </w:rPr>
            </w:pPr>
          </w:p>
        </w:tc>
        <w:tc>
          <w:tcPr>
            <w:tcW w:w="1213" w:type="dxa"/>
            <w:tcPrChange w:id="4117" w:author="dsloanm" w:date="2017-06-21T13:44:00Z">
              <w:tcPr>
                <w:tcW w:w="1218" w:type="dxa"/>
                <w:gridSpan w:val="2"/>
              </w:tcPr>
            </w:tcPrChange>
          </w:tcPr>
          <w:p w14:paraId="35DA0C4F" w14:textId="77777777" w:rsidR="006F7167" w:rsidRPr="00447A6B" w:rsidRDefault="006F7167" w:rsidP="008164ED">
            <w:pPr>
              <w:jc w:val="right"/>
              <w:rPr>
                <w:ins w:id="4118" w:author="dsloanm" w:date="2017-06-21T13:44:00Z"/>
                <w:rFonts w:cs="Calibri"/>
                <w:color w:val="000000"/>
                <w:szCs w:val="20"/>
              </w:rPr>
            </w:pPr>
          </w:p>
        </w:tc>
        <w:tc>
          <w:tcPr>
            <w:tcW w:w="1216" w:type="dxa"/>
            <w:shd w:val="clear" w:color="auto" w:fill="auto"/>
            <w:vAlign w:val="bottom"/>
            <w:tcPrChange w:id="4119" w:author="dsloanm" w:date="2017-06-21T13:44:00Z">
              <w:tcPr>
                <w:tcW w:w="1218" w:type="dxa"/>
                <w:gridSpan w:val="2"/>
                <w:shd w:val="clear" w:color="auto" w:fill="auto"/>
                <w:vAlign w:val="bottom"/>
              </w:tcPr>
            </w:tcPrChange>
          </w:tcPr>
          <w:p w14:paraId="45AF932F" w14:textId="5A70D64C" w:rsidR="006F7167" w:rsidRPr="00447A6B" w:rsidRDefault="006F7167" w:rsidP="008164ED">
            <w:pPr>
              <w:jc w:val="right"/>
              <w:rPr>
                <w:ins w:id="4120" w:author="dsloanm" w:date="2017-06-19T13:36:00Z"/>
                <w:rFonts w:cs="Calibri"/>
                <w:color w:val="000000"/>
                <w:szCs w:val="20"/>
              </w:rPr>
            </w:pPr>
          </w:p>
        </w:tc>
        <w:tc>
          <w:tcPr>
            <w:tcW w:w="1217" w:type="dxa"/>
            <w:shd w:val="clear" w:color="auto" w:fill="auto"/>
            <w:vAlign w:val="bottom"/>
            <w:tcPrChange w:id="4121" w:author="dsloanm" w:date="2017-06-21T13:44:00Z">
              <w:tcPr>
                <w:tcW w:w="1218" w:type="dxa"/>
                <w:gridSpan w:val="2"/>
                <w:shd w:val="clear" w:color="auto" w:fill="auto"/>
                <w:vAlign w:val="bottom"/>
              </w:tcPr>
            </w:tcPrChange>
          </w:tcPr>
          <w:p w14:paraId="7BAE4504" w14:textId="77777777" w:rsidR="006F7167" w:rsidRPr="00447A6B" w:rsidRDefault="006F7167" w:rsidP="008164ED">
            <w:pPr>
              <w:jc w:val="right"/>
              <w:rPr>
                <w:ins w:id="4122" w:author="dsloanm" w:date="2017-06-19T13:36:00Z"/>
                <w:rFonts w:cs="Calibri"/>
                <w:color w:val="000000"/>
                <w:szCs w:val="20"/>
              </w:rPr>
            </w:pPr>
          </w:p>
        </w:tc>
        <w:tc>
          <w:tcPr>
            <w:tcW w:w="1217" w:type="dxa"/>
            <w:tcPrChange w:id="4123" w:author="dsloanm" w:date="2017-06-21T13:44:00Z">
              <w:tcPr>
                <w:tcW w:w="1218" w:type="dxa"/>
                <w:gridSpan w:val="2"/>
              </w:tcPr>
            </w:tcPrChange>
          </w:tcPr>
          <w:p w14:paraId="679AAD93" w14:textId="0DE64F08" w:rsidR="006F7167" w:rsidRPr="00447A6B" w:rsidRDefault="006F7167" w:rsidP="008164ED">
            <w:pPr>
              <w:jc w:val="right"/>
              <w:rPr>
                <w:ins w:id="4124" w:author="dsloanm" w:date="2017-06-19T13:36:00Z"/>
                <w:rFonts w:cs="Calibri"/>
                <w:color w:val="000000"/>
                <w:szCs w:val="20"/>
              </w:rPr>
            </w:pPr>
            <w:ins w:id="4125" w:author="dsloanm" w:date="2017-06-19T13:38:00Z">
              <w:r w:rsidRPr="00C86B42">
                <w:rPr>
                  <w:rFonts w:ascii="Calibri" w:hAnsi="Calibri" w:cs="Calibri"/>
                  <w:color w:val="333333"/>
                </w:rPr>
                <w:t>915.846</w:t>
              </w:r>
            </w:ins>
          </w:p>
        </w:tc>
      </w:tr>
      <w:tr w:rsidR="006F7167" w:rsidRPr="00D91812" w14:paraId="22401498" w14:textId="77A48038" w:rsidTr="006F7167">
        <w:trPr>
          <w:jc w:val="center"/>
          <w:ins w:id="4126" w:author="dsloanm" w:date="2017-03-28T16:27:00Z"/>
          <w:trPrChange w:id="4127" w:author="dsloanm" w:date="2017-06-21T13:44:00Z">
            <w:trPr>
              <w:jc w:val="center"/>
            </w:trPr>
          </w:trPrChange>
        </w:trPr>
        <w:tc>
          <w:tcPr>
            <w:tcW w:w="1216" w:type="dxa"/>
            <w:shd w:val="clear" w:color="auto" w:fill="auto"/>
            <w:vAlign w:val="bottom"/>
            <w:tcPrChange w:id="4128" w:author="dsloanm" w:date="2017-06-21T13:44:00Z">
              <w:tcPr>
                <w:tcW w:w="1217" w:type="dxa"/>
                <w:gridSpan w:val="2"/>
                <w:shd w:val="clear" w:color="auto" w:fill="auto"/>
                <w:vAlign w:val="bottom"/>
              </w:tcPr>
            </w:tcPrChange>
          </w:tcPr>
          <w:p w14:paraId="5118EE1B" w14:textId="295377F5" w:rsidR="006F7167" w:rsidRPr="00721B2C" w:rsidRDefault="006F7167" w:rsidP="008164ED">
            <w:pPr>
              <w:jc w:val="right"/>
              <w:rPr>
                <w:ins w:id="4129" w:author="dsloanm" w:date="2017-03-28T16:27:00Z"/>
              </w:rPr>
            </w:pPr>
            <w:ins w:id="4130" w:author="dsloanm" w:date="2017-03-28T16:27:00Z">
              <w:r>
                <w:rPr>
                  <w:rFonts w:ascii="Calibri" w:hAnsi="Calibri" w:cs="Calibri"/>
                  <w:color w:val="000000"/>
                </w:rPr>
                <w:t>96</w:t>
              </w:r>
            </w:ins>
          </w:p>
        </w:tc>
        <w:tc>
          <w:tcPr>
            <w:tcW w:w="1227" w:type="dxa"/>
            <w:gridSpan w:val="2"/>
            <w:shd w:val="clear" w:color="auto" w:fill="auto"/>
            <w:vAlign w:val="bottom"/>
            <w:tcPrChange w:id="4131" w:author="dsloanm" w:date="2017-06-21T13:44:00Z">
              <w:tcPr>
                <w:tcW w:w="1228" w:type="dxa"/>
                <w:gridSpan w:val="3"/>
                <w:shd w:val="clear" w:color="auto" w:fill="auto"/>
                <w:vAlign w:val="bottom"/>
              </w:tcPr>
            </w:tcPrChange>
          </w:tcPr>
          <w:p w14:paraId="447369BC" w14:textId="022DB9B7" w:rsidR="006F7167" w:rsidRDefault="006F7167" w:rsidP="008164ED">
            <w:pPr>
              <w:jc w:val="right"/>
              <w:rPr>
                <w:ins w:id="4132" w:author="dsloanm" w:date="2017-03-28T16:27:00Z"/>
                <w:rFonts w:ascii="Calibri" w:hAnsi="Calibri" w:cs="Calibri"/>
                <w:color w:val="000000"/>
              </w:rPr>
            </w:pPr>
            <w:ins w:id="4133" w:author="dsloanm" w:date="2017-03-28T16:27:00Z">
              <w:r>
                <w:rPr>
                  <w:rFonts w:ascii="Calibri" w:hAnsi="Calibri" w:cs="Calibri"/>
                  <w:color w:val="000000"/>
                </w:rPr>
                <w:t>3084.965</w:t>
              </w:r>
            </w:ins>
          </w:p>
        </w:tc>
        <w:tc>
          <w:tcPr>
            <w:tcW w:w="1216" w:type="dxa"/>
            <w:shd w:val="clear" w:color="auto" w:fill="auto"/>
            <w:vAlign w:val="bottom"/>
            <w:tcPrChange w:id="4134" w:author="dsloanm" w:date="2017-06-21T13:44:00Z">
              <w:tcPr>
                <w:tcW w:w="1217" w:type="dxa"/>
                <w:gridSpan w:val="2"/>
                <w:shd w:val="clear" w:color="auto" w:fill="auto"/>
                <w:vAlign w:val="bottom"/>
              </w:tcPr>
            </w:tcPrChange>
          </w:tcPr>
          <w:p w14:paraId="1AAC28AA" w14:textId="77777777" w:rsidR="006F7167" w:rsidRPr="00447A6B" w:rsidRDefault="006F7167" w:rsidP="008164ED">
            <w:pPr>
              <w:jc w:val="right"/>
              <w:rPr>
                <w:ins w:id="4135" w:author="dsloanm" w:date="2017-03-28T16:27:00Z"/>
                <w:rFonts w:cs="Calibri"/>
                <w:color w:val="000000"/>
                <w:szCs w:val="20"/>
              </w:rPr>
            </w:pPr>
          </w:p>
        </w:tc>
        <w:tc>
          <w:tcPr>
            <w:tcW w:w="1213" w:type="dxa"/>
            <w:tcPrChange w:id="4136" w:author="dsloanm" w:date="2017-06-21T13:44:00Z">
              <w:tcPr>
                <w:tcW w:w="1218" w:type="dxa"/>
                <w:gridSpan w:val="2"/>
              </w:tcPr>
            </w:tcPrChange>
          </w:tcPr>
          <w:p w14:paraId="524EF291" w14:textId="77777777" w:rsidR="006F7167" w:rsidRPr="00447A6B" w:rsidRDefault="006F7167" w:rsidP="008164ED">
            <w:pPr>
              <w:jc w:val="right"/>
              <w:rPr>
                <w:ins w:id="4137" w:author="dsloanm" w:date="2017-06-21T13:44:00Z"/>
                <w:rFonts w:cs="Calibri"/>
                <w:color w:val="000000"/>
                <w:szCs w:val="20"/>
              </w:rPr>
            </w:pPr>
          </w:p>
        </w:tc>
        <w:tc>
          <w:tcPr>
            <w:tcW w:w="1216" w:type="dxa"/>
            <w:shd w:val="clear" w:color="auto" w:fill="auto"/>
            <w:vAlign w:val="bottom"/>
            <w:tcPrChange w:id="4138" w:author="dsloanm" w:date="2017-06-21T13:44:00Z">
              <w:tcPr>
                <w:tcW w:w="1218" w:type="dxa"/>
                <w:gridSpan w:val="2"/>
                <w:shd w:val="clear" w:color="auto" w:fill="auto"/>
                <w:vAlign w:val="bottom"/>
              </w:tcPr>
            </w:tcPrChange>
          </w:tcPr>
          <w:p w14:paraId="59A0D3A7" w14:textId="0916FF5B" w:rsidR="006F7167" w:rsidRPr="00447A6B" w:rsidRDefault="006F7167" w:rsidP="008164ED">
            <w:pPr>
              <w:jc w:val="right"/>
              <w:rPr>
                <w:ins w:id="4139" w:author="dsloanm" w:date="2017-03-28T16:27:00Z"/>
                <w:rFonts w:cs="Calibri"/>
                <w:color w:val="000000"/>
                <w:szCs w:val="20"/>
              </w:rPr>
            </w:pPr>
          </w:p>
        </w:tc>
        <w:tc>
          <w:tcPr>
            <w:tcW w:w="1217" w:type="dxa"/>
            <w:shd w:val="clear" w:color="auto" w:fill="auto"/>
            <w:vAlign w:val="bottom"/>
            <w:tcPrChange w:id="4140" w:author="dsloanm" w:date="2017-06-21T13:44:00Z">
              <w:tcPr>
                <w:tcW w:w="1218" w:type="dxa"/>
                <w:gridSpan w:val="2"/>
                <w:shd w:val="clear" w:color="auto" w:fill="auto"/>
                <w:vAlign w:val="bottom"/>
              </w:tcPr>
            </w:tcPrChange>
          </w:tcPr>
          <w:p w14:paraId="09E49BF7" w14:textId="77777777" w:rsidR="006F7167" w:rsidRPr="00447A6B" w:rsidRDefault="006F7167" w:rsidP="008164ED">
            <w:pPr>
              <w:jc w:val="right"/>
              <w:rPr>
                <w:ins w:id="4141" w:author="dsloanm" w:date="2017-03-28T16:27:00Z"/>
                <w:rFonts w:cs="Calibri"/>
                <w:color w:val="000000"/>
                <w:szCs w:val="20"/>
              </w:rPr>
            </w:pPr>
          </w:p>
        </w:tc>
        <w:tc>
          <w:tcPr>
            <w:tcW w:w="1217" w:type="dxa"/>
            <w:tcPrChange w:id="4142" w:author="dsloanm" w:date="2017-06-21T13:44:00Z">
              <w:tcPr>
                <w:tcW w:w="1218" w:type="dxa"/>
                <w:gridSpan w:val="2"/>
              </w:tcPr>
            </w:tcPrChange>
          </w:tcPr>
          <w:p w14:paraId="7CD7D75B" w14:textId="77777777" w:rsidR="006F7167" w:rsidRPr="00447A6B" w:rsidRDefault="006F7167" w:rsidP="008164ED">
            <w:pPr>
              <w:jc w:val="right"/>
              <w:rPr>
                <w:ins w:id="4143" w:author="dsloanm" w:date="2017-06-19T13:35:00Z"/>
                <w:rFonts w:cs="Calibri"/>
                <w:color w:val="000000"/>
                <w:szCs w:val="20"/>
              </w:rPr>
            </w:pPr>
          </w:p>
        </w:tc>
      </w:tr>
      <w:tr w:rsidR="006F7167" w:rsidRPr="00D91812" w14:paraId="4D1C36C3" w14:textId="7F6DB75D" w:rsidTr="006F7167">
        <w:trPr>
          <w:jc w:val="center"/>
          <w:ins w:id="4144" w:author="dsloanm" w:date="2017-03-28T16:27:00Z"/>
          <w:trPrChange w:id="4145" w:author="dsloanm" w:date="2017-06-21T13:44:00Z">
            <w:trPr>
              <w:jc w:val="center"/>
            </w:trPr>
          </w:trPrChange>
        </w:trPr>
        <w:tc>
          <w:tcPr>
            <w:tcW w:w="1216" w:type="dxa"/>
            <w:shd w:val="clear" w:color="auto" w:fill="auto"/>
            <w:vAlign w:val="bottom"/>
            <w:tcPrChange w:id="4146" w:author="dsloanm" w:date="2017-06-21T13:44:00Z">
              <w:tcPr>
                <w:tcW w:w="1217" w:type="dxa"/>
                <w:gridSpan w:val="2"/>
                <w:shd w:val="clear" w:color="auto" w:fill="auto"/>
                <w:vAlign w:val="bottom"/>
              </w:tcPr>
            </w:tcPrChange>
          </w:tcPr>
          <w:p w14:paraId="23817897" w14:textId="2F3A4E70" w:rsidR="006F7167" w:rsidRPr="00721B2C" w:rsidRDefault="006F7167" w:rsidP="008164ED">
            <w:pPr>
              <w:jc w:val="right"/>
              <w:rPr>
                <w:ins w:id="4147" w:author="dsloanm" w:date="2017-03-28T16:27:00Z"/>
              </w:rPr>
            </w:pPr>
            <w:ins w:id="4148" w:author="dsloanm" w:date="2017-03-28T16:27:00Z">
              <w:r>
                <w:rPr>
                  <w:rFonts w:ascii="Calibri" w:hAnsi="Calibri" w:cs="Calibri"/>
                  <w:color w:val="000000"/>
                </w:rPr>
                <w:t>128</w:t>
              </w:r>
            </w:ins>
          </w:p>
        </w:tc>
        <w:tc>
          <w:tcPr>
            <w:tcW w:w="1227" w:type="dxa"/>
            <w:gridSpan w:val="2"/>
            <w:shd w:val="clear" w:color="auto" w:fill="auto"/>
            <w:vAlign w:val="bottom"/>
            <w:tcPrChange w:id="4149" w:author="dsloanm" w:date="2017-06-21T13:44:00Z">
              <w:tcPr>
                <w:tcW w:w="1228" w:type="dxa"/>
                <w:gridSpan w:val="3"/>
                <w:shd w:val="clear" w:color="auto" w:fill="auto"/>
                <w:vAlign w:val="bottom"/>
              </w:tcPr>
            </w:tcPrChange>
          </w:tcPr>
          <w:p w14:paraId="38FBF83F" w14:textId="77777777" w:rsidR="006F7167" w:rsidRDefault="006F7167" w:rsidP="008164ED">
            <w:pPr>
              <w:jc w:val="right"/>
              <w:rPr>
                <w:ins w:id="4150" w:author="dsloanm" w:date="2017-03-28T16:27:00Z"/>
                <w:rFonts w:ascii="Calibri" w:hAnsi="Calibri" w:cs="Calibri"/>
                <w:color w:val="000000"/>
              </w:rPr>
            </w:pPr>
          </w:p>
        </w:tc>
        <w:tc>
          <w:tcPr>
            <w:tcW w:w="1216" w:type="dxa"/>
            <w:shd w:val="clear" w:color="auto" w:fill="auto"/>
            <w:vAlign w:val="bottom"/>
            <w:tcPrChange w:id="4151" w:author="dsloanm" w:date="2017-06-21T13:44:00Z">
              <w:tcPr>
                <w:tcW w:w="1217" w:type="dxa"/>
                <w:gridSpan w:val="2"/>
                <w:shd w:val="clear" w:color="auto" w:fill="auto"/>
                <w:vAlign w:val="bottom"/>
              </w:tcPr>
            </w:tcPrChange>
          </w:tcPr>
          <w:p w14:paraId="356F55FD" w14:textId="6ADFF7ED" w:rsidR="006F7167" w:rsidRPr="00447A6B" w:rsidRDefault="006F7167" w:rsidP="008164ED">
            <w:pPr>
              <w:jc w:val="right"/>
              <w:rPr>
                <w:ins w:id="4152" w:author="dsloanm" w:date="2017-03-28T16:27:00Z"/>
                <w:rFonts w:cs="Calibri"/>
                <w:color w:val="000000"/>
                <w:szCs w:val="20"/>
              </w:rPr>
            </w:pPr>
            <w:ins w:id="4153" w:author="dsloanm" w:date="2017-03-28T16:27:00Z">
              <w:r>
                <w:rPr>
                  <w:rFonts w:ascii="Calibri" w:hAnsi="Calibri" w:cs="Calibri"/>
                  <w:color w:val="000000"/>
                </w:rPr>
                <w:t>5225.449</w:t>
              </w:r>
            </w:ins>
          </w:p>
        </w:tc>
        <w:tc>
          <w:tcPr>
            <w:tcW w:w="1213" w:type="dxa"/>
            <w:tcPrChange w:id="4154" w:author="dsloanm" w:date="2017-06-21T13:44:00Z">
              <w:tcPr>
                <w:tcW w:w="1218" w:type="dxa"/>
                <w:gridSpan w:val="2"/>
              </w:tcPr>
            </w:tcPrChange>
          </w:tcPr>
          <w:p w14:paraId="0EB3269D" w14:textId="6240A280" w:rsidR="006F7167" w:rsidRPr="00447A6B" w:rsidRDefault="006F7167" w:rsidP="008164ED">
            <w:pPr>
              <w:jc w:val="right"/>
              <w:rPr>
                <w:ins w:id="4155" w:author="dsloanm" w:date="2017-06-21T13:44:00Z"/>
                <w:rFonts w:cs="Calibri"/>
                <w:color w:val="000000"/>
                <w:szCs w:val="20"/>
              </w:rPr>
            </w:pPr>
            <w:ins w:id="4156" w:author="dsloanm" w:date="2017-06-21T13:44:00Z">
              <w:r w:rsidRPr="006F7167">
                <w:rPr>
                  <w:rFonts w:cs="Calibri"/>
                  <w:color w:val="000000"/>
                  <w:szCs w:val="20"/>
                </w:rPr>
                <w:t>3055.735</w:t>
              </w:r>
            </w:ins>
          </w:p>
        </w:tc>
        <w:tc>
          <w:tcPr>
            <w:tcW w:w="1216" w:type="dxa"/>
            <w:shd w:val="clear" w:color="auto" w:fill="auto"/>
            <w:vAlign w:val="bottom"/>
            <w:tcPrChange w:id="4157" w:author="dsloanm" w:date="2017-06-21T13:44:00Z">
              <w:tcPr>
                <w:tcW w:w="1218" w:type="dxa"/>
                <w:gridSpan w:val="2"/>
                <w:shd w:val="clear" w:color="auto" w:fill="auto"/>
                <w:vAlign w:val="bottom"/>
              </w:tcPr>
            </w:tcPrChange>
          </w:tcPr>
          <w:p w14:paraId="0B42A13B" w14:textId="39BC7A78" w:rsidR="006F7167" w:rsidRPr="00447A6B" w:rsidRDefault="006F7167" w:rsidP="008164ED">
            <w:pPr>
              <w:jc w:val="right"/>
              <w:rPr>
                <w:ins w:id="4158" w:author="dsloanm" w:date="2017-03-28T16:27:00Z"/>
                <w:rFonts w:cs="Calibri"/>
                <w:color w:val="000000"/>
                <w:szCs w:val="20"/>
              </w:rPr>
            </w:pPr>
          </w:p>
        </w:tc>
        <w:tc>
          <w:tcPr>
            <w:tcW w:w="1217" w:type="dxa"/>
            <w:shd w:val="clear" w:color="auto" w:fill="auto"/>
            <w:vAlign w:val="bottom"/>
            <w:tcPrChange w:id="4159" w:author="dsloanm" w:date="2017-06-21T13:44:00Z">
              <w:tcPr>
                <w:tcW w:w="1218" w:type="dxa"/>
                <w:gridSpan w:val="2"/>
                <w:shd w:val="clear" w:color="auto" w:fill="auto"/>
                <w:vAlign w:val="bottom"/>
              </w:tcPr>
            </w:tcPrChange>
          </w:tcPr>
          <w:p w14:paraId="16301181" w14:textId="77777777" w:rsidR="006F7167" w:rsidRPr="00447A6B" w:rsidRDefault="006F7167" w:rsidP="008164ED">
            <w:pPr>
              <w:jc w:val="right"/>
              <w:rPr>
                <w:ins w:id="4160" w:author="dsloanm" w:date="2017-03-28T16:27:00Z"/>
                <w:rFonts w:cs="Calibri"/>
                <w:color w:val="000000"/>
                <w:szCs w:val="20"/>
              </w:rPr>
            </w:pPr>
          </w:p>
        </w:tc>
        <w:tc>
          <w:tcPr>
            <w:tcW w:w="1217" w:type="dxa"/>
            <w:tcPrChange w:id="4161" w:author="dsloanm" w:date="2017-06-21T13:44:00Z">
              <w:tcPr>
                <w:tcW w:w="1218" w:type="dxa"/>
                <w:gridSpan w:val="2"/>
              </w:tcPr>
            </w:tcPrChange>
          </w:tcPr>
          <w:p w14:paraId="2F206DFC" w14:textId="77777777" w:rsidR="006F7167" w:rsidRPr="00447A6B" w:rsidRDefault="006F7167" w:rsidP="008164ED">
            <w:pPr>
              <w:jc w:val="right"/>
              <w:rPr>
                <w:ins w:id="4162" w:author="dsloanm" w:date="2017-06-19T13:35:00Z"/>
                <w:rFonts w:cs="Calibri"/>
                <w:color w:val="000000"/>
                <w:szCs w:val="20"/>
              </w:rPr>
            </w:pPr>
          </w:p>
        </w:tc>
      </w:tr>
      <w:tr w:rsidR="006F7167" w:rsidRPr="00D91812" w14:paraId="41243635" w14:textId="77777777" w:rsidTr="006F7167">
        <w:trPr>
          <w:jc w:val="center"/>
          <w:ins w:id="4163" w:author="dsloanm" w:date="2017-06-19T13:36:00Z"/>
          <w:trPrChange w:id="4164" w:author="dsloanm" w:date="2017-06-21T13:44:00Z">
            <w:trPr>
              <w:jc w:val="center"/>
            </w:trPr>
          </w:trPrChange>
        </w:trPr>
        <w:tc>
          <w:tcPr>
            <w:tcW w:w="1216" w:type="dxa"/>
            <w:shd w:val="clear" w:color="auto" w:fill="auto"/>
            <w:vAlign w:val="bottom"/>
            <w:tcPrChange w:id="4165" w:author="dsloanm" w:date="2017-06-21T13:44:00Z">
              <w:tcPr>
                <w:tcW w:w="1217" w:type="dxa"/>
                <w:gridSpan w:val="2"/>
                <w:shd w:val="clear" w:color="auto" w:fill="auto"/>
                <w:vAlign w:val="bottom"/>
              </w:tcPr>
            </w:tcPrChange>
          </w:tcPr>
          <w:p w14:paraId="7237D06C" w14:textId="7947DEC3" w:rsidR="006F7167" w:rsidRDefault="006F7167" w:rsidP="008164ED">
            <w:pPr>
              <w:jc w:val="right"/>
              <w:rPr>
                <w:ins w:id="4166" w:author="dsloanm" w:date="2017-06-19T13:36:00Z"/>
                <w:rFonts w:ascii="Calibri" w:hAnsi="Calibri" w:cs="Calibri"/>
                <w:color w:val="000000"/>
              </w:rPr>
            </w:pPr>
            <w:ins w:id="4167" w:author="dsloanm" w:date="2017-06-19T13:36:00Z">
              <w:r>
                <w:rPr>
                  <w:rFonts w:ascii="Calibri" w:hAnsi="Calibri" w:cs="Calibri"/>
                  <w:color w:val="000000"/>
                </w:rPr>
                <w:t>144</w:t>
              </w:r>
            </w:ins>
          </w:p>
        </w:tc>
        <w:tc>
          <w:tcPr>
            <w:tcW w:w="1227" w:type="dxa"/>
            <w:gridSpan w:val="2"/>
            <w:shd w:val="clear" w:color="auto" w:fill="auto"/>
            <w:vAlign w:val="bottom"/>
            <w:tcPrChange w:id="4168" w:author="dsloanm" w:date="2017-06-21T13:44:00Z">
              <w:tcPr>
                <w:tcW w:w="1228" w:type="dxa"/>
                <w:gridSpan w:val="3"/>
                <w:shd w:val="clear" w:color="auto" w:fill="auto"/>
                <w:vAlign w:val="bottom"/>
              </w:tcPr>
            </w:tcPrChange>
          </w:tcPr>
          <w:p w14:paraId="6243AE80" w14:textId="77777777" w:rsidR="006F7167" w:rsidRDefault="006F7167" w:rsidP="008164ED">
            <w:pPr>
              <w:jc w:val="right"/>
              <w:rPr>
                <w:ins w:id="4169" w:author="dsloanm" w:date="2017-06-19T13:36:00Z"/>
                <w:rFonts w:ascii="Calibri" w:hAnsi="Calibri" w:cs="Calibri"/>
                <w:color w:val="000000"/>
              </w:rPr>
            </w:pPr>
          </w:p>
        </w:tc>
        <w:tc>
          <w:tcPr>
            <w:tcW w:w="1216" w:type="dxa"/>
            <w:shd w:val="clear" w:color="auto" w:fill="auto"/>
            <w:vAlign w:val="bottom"/>
            <w:tcPrChange w:id="4170" w:author="dsloanm" w:date="2017-06-21T13:44:00Z">
              <w:tcPr>
                <w:tcW w:w="1217" w:type="dxa"/>
                <w:gridSpan w:val="2"/>
                <w:shd w:val="clear" w:color="auto" w:fill="auto"/>
                <w:vAlign w:val="bottom"/>
              </w:tcPr>
            </w:tcPrChange>
          </w:tcPr>
          <w:p w14:paraId="598A5AA9" w14:textId="77777777" w:rsidR="006F7167" w:rsidRPr="00447A6B" w:rsidRDefault="006F7167" w:rsidP="008164ED">
            <w:pPr>
              <w:jc w:val="right"/>
              <w:rPr>
                <w:ins w:id="4171" w:author="dsloanm" w:date="2017-06-19T13:36:00Z"/>
                <w:rFonts w:cs="Calibri"/>
                <w:color w:val="000000"/>
                <w:szCs w:val="20"/>
              </w:rPr>
            </w:pPr>
          </w:p>
        </w:tc>
        <w:tc>
          <w:tcPr>
            <w:tcW w:w="1213" w:type="dxa"/>
            <w:tcPrChange w:id="4172" w:author="dsloanm" w:date="2017-06-21T13:44:00Z">
              <w:tcPr>
                <w:tcW w:w="1218" w:type="dxa"/>
                <w:gridSpan w:val="2"/>
              </w:tcPr>
            </w:tcPrChange>
          </w:tcPr>
          <w:p w14:paraId="7E65E93A" w14:textId="77777777" w:rsidR="006F7167" w:rsidRPr="00447A6B" w:rsidRDefault="006F7167" w:rsidP="008164ED">
            <w:pPr>
              <w:jc w:val="right"/>
              <w:rPr>
                <w:ins w:id="4173" w:author="dsloanm" w:date="2017-06-21T13:44:00Z"/>
                <w:rFonts w:cs="Calibri"/>
                <w:color w:val="000000"/>
                <w:szCs w:val="20"/>
              </w:rPr>
            </w:pPr>
          </w:p>
        </w:tc>
        <w:tc>
          <w:tcPr>
            <w:tcW w:w="1216" w:type="dxa"/>
            <w:shd w:val="clear" w:color="auto" w:fill="auto"/>
            <w:vAlign w:val="bottom"/>
            <w:tcPrChange w:id="4174" w:author="dsloanm" w:date="2017-06-21T13:44:00Z">
              <w:tcPr>
                <w:tcW w:w="1218" w:type="dxa"/>
                <w:gridSpan w:val="2"/>
                <w:shd w:val="clear" w:color="auto" w:fill="auto"/>
                <w:vAlign w:val="bottom"/>
              </w:tcPr>
            </w:tcPrChange>
          </w:tcPr>
          <w:p w14:paraId="2BC4F065" w14:textId="09DD006C" w:rsidR="006F7167" w:rsidRPr="00447A6B" w:rsidRDefault="006F7167" w:rsidP="008164ED">
            <w:pPr>
              <w:jc w:val="right"/>
              <w:rPr>
                <w:ins w:id="4175" w:author="dsloanm" w:date="2017-06-19T13:36:00Z"/>
                <w:rFonts w:cs="Calibri"/>
                <w:color w:val="000000"/>
                <w:szCs w:val="20"/>
              </w:rPr>
            </w:pPr>
          </w:p>
        </w:tc>
        <w:tc>
          <w:tcPr>
            <w:tcW w:w="1217" w:type="dxa"/>
            <w:shd w:val="clear" w:color="auto" w:fill="auto"/>
            <w:vAlign w:val="bottom"/>
            <w:tcPrChange w:id="4176" w:author="dsloanm" w:date="2017-06-21T13:44:00Z">
              <w:tcPr>
                <w:tcW w:w="1218" w:type="dxa"/>
                <w:gridSpan w:val="2"/>
                <w:shd w:val="clear" w:color="auto" w:fill="auto"/>
                <w:vAlign w:val="bottom"/>
              </w:tcPr>
            </w:tcPrChange>
          </w:tcPr>
          <w:p w14:paraId="3D4714DB" w14:textId="77777777" w:rsidR="006F7167" w:rsidRPr="00447A6B" w:rsidRDefault="006F7167" w:rsidP="008164ED">
            <w:pPr>
              <w:jc w:val="right"/>
              <w:rPr>
                <w:ins w:id="4177" w:author="dsloanm" w:date="2017-06-19T13:36:00Z"/>
                <w:rFonts w:cs="Calibri"/>
                <w:color w:val="000000"/>
                <w:szCs w:val="20"/>
              </w:rPr>
            </w:pPr>
          </w:p>
        </w:tc>
        <w:tc>
          <w:tcPr>
            <w:tcW w:w="1217" w:type="dxa"/>
            <w:tcPrChange w:id="4178" w:author="dsloanm" w:date="2017-06-21T13:44:00Z">
              <w:tcPr>
                <w:tcW w:w="1218" w:type="dxa"/>
                <w:gridSpan w:val="2"/>
              </w:tcPr>
            </w:tcPrChange>
          </w:tcPr>
          <w:p w14:paraId="6AF7D7F1" w14:textId="18E4C692" w:rsidR="006F7167" w:rsidRPr="00447A6B" w:rsidRDefault="006F7167" w:rsidP="008164ED">
            <w:pPr>
              <w:jc w:val="right"/>
              <w:rPr>
                <w:ins w:id="4179" w:author="dsloanm" w:date="2017-06-19T13:36:00Z"/>
                <w:rFonts w:cs="Calibri"/>
                <w:color w:val="000000"/>
                <w:szCs w:val="20"/>
              </w:rPr>
            </w:pPr>
            <w:ins w:id="4180" w:author="dsloanm" w:date="2017-06-19T13:38:00Z">
              <w:r w:rsidRPr="00C86B42">
                <w:rPr>
                  <w:rFonts w:cs="Calibri"/>
                  <w:color w:val="000000"/>
                  <w:szCs w:val="20"/>
                </w:rPr>
                <w:t>1506.970</w:t>
              </w:r>
            </w:ins>
          </w:p>
        </w:tc>
      </w:tr>
      <w:tr w:rsidR="006F7167" w:rsidRPr="00D91812" w14:paraId="7B3552BF" w14:textId="0A28387D" w:rsidTr="006F7167">
        <w:trPr>
          <w:jc w:val="center"/>
          <w:ins w:id="4181" w:author="dsloanm" w:date="2017-03-28T16:26:00Z"/>
          <w:trPrChange w:id="4182" w:author="dsloanm" w:date="2017-06-21T13:44:00Z">
            <w:trPr>
              <w:jc w:val="center"/>
            </w:trPr>
          </w:trPrChange>
        </w:trPr>
        <w:tc>
          <w:tcPr>
            <w:tcW w:w="1216" w:type="dxa"/>
            <w:shd w:val="clear" w:color="auto" w:fill="auto"/>
            <w:vAlign w:val="bottom"/>
            <w:tcPrChange w:id="4183" w:author="dsloanm" w:date="2017-06-21T13:44:00Z">
              <w:tcPr>
                <w:tcW w:w="1217" w:type="dxa"/>
                <w:gridSpan w:val="2"/>
                <w:shd w:val="clear" w:color="auto" w:fill="auto"/>
                <w:vAlign w:val="bottom"/>
              </w:tcPr>
            </w:tcPrChange>
          </w:tcPr>
          <w:p w14:paraId="6B9D95EA" w14:textId="2D373CC1" w:rsidR="006F7167" w:rsidRPr="00721B2C" w:rsidRDefault="006F7167" w:rsidP="008164ED">
            <w:pPr>
              <w:jc w:val="right"/>
              <w:rPr>
                <w:ins w:id="4184" w:author="dsloanm" w:date="2017-03-28T16:26:00Z"/>
              </w:rPr>
            </w:pPr>
            <w:ins w:id="4185" w:author="dsloanm" w:date="2017-03-28T16:27:00Z">
              <w:r>
                <w:rPr>
                  <w:rFonts w:ascii="Calibri" w:hAnsi="Calibri" w:cs="Calibri"/>
                  <w:color w:val="000000"/>
                </w:rPr>
                <w:t>192</w:t>
              </w:r>
            </w:ins>
          </w:p>
        </w:tc>
        <w:tc>
          <w:tcPr>
            <w:tcW w:w="1227" w:type="dxa"/>
            <w:gridSpan w:val="2"/>
            <w:shd w:val="clear" w:color="auto" w:fill="auto"/>
            <w:vAlign w:val="bottom"/>
            <w:tcPrChange w:id="4186" w:author="dsloanm" w:date="2017-06-21T13:44:00Z">
              <w:tcPr>
                <w:tcW w:w="1228" w:type="dxa"/>
                <w:gridSpan w:val="3"/>
                <w:shd w:val="clear" w:color="auto" w:fill="auto"/>
                <w:vAlign w:val="bottom"/>
              </w:tcPr>
            </w:tcPrChange>
          </w:tcPr>
          <w:p w14:paraId="178D2EEB" w14:textId="3B22831E" w:rsidR="006F7167" w:rsidRDefault="006F7167" w:rsidP="008164ED">
            <w:pPr>
              <w:jc w:val="right"/>
              <w:rPr>
                <w:ins w:id="4187" w:author="dsloanm" w:date="2017-03-28T16:26:00Z"/>
                <w:rFonts w:ascii="Calibri" w:hAnsi="Calibri" w:cs="Calibri"/>
                <w:color w:val="000000"/>
              </w:rPr>
            </w:pPr>
            <w:ins w:id="4188" w:author="dsloanm" w:date="2017-03-28T16:27:00Z">
              <w:r>
                <w:rPr>
                  <w:rFonts w:ascii="Calibri" w:hAnsi="Calibri" w:cs="Calibri"/>
                  <w:color w:val="000000"/>
                </w:rPr>
                <w:t>5716.189</w:t>
              </w:r>
            </w:ins>
          </w:p>
        </w:tc>
        <w:tc>
          <w:tcPr>
            <w:tcW w:w="1216" w:type="dxa"/>
            <w:shd w:val="clear" w:color="auto" w:fill="auto"/>
            <w:vAlign w:val="bottom"/>
            <w:tcPrChange w:id="4189" w:author="dsloanm" w:date="2017-06-21T13:44:00Z">
              <w:tcPr>
                <w:tcW w:w="1217" w:type="dxa"/>
                <w:gridSpan w:val="2"/>
                <w:shd w:val="clear" w:color="auto" w:fill="auto"/>
                <w:vAlign w:val="bottom"/>
              </w:tcPr>
            </w:tcPrChange>
          </w:tcPr>
          <w:p w14:paraId="1E4D990F" w14:textId="77777777" w:rsidR="006F7167" w:rsidRPr="00447A6B" w:rsidRDefault="006F7167" w:rsidP="008164ED">
            <w:pPr>
              <w:jc w:val="right"/>
              <w:rPr>
                <w:ins w:id="4190" w:author="dsloanm" w:date="2017-03-28T16:26:00Z"/>
                <w:rFonts w:cs="Calibri"/>
                <w:color w:val="000000"/>
                <w:szCs w:val="20"/>
              </w:rPr>
            </w:pPr>
          </w:p>
        </w:tc>
        <w:tc>
          <w:tcPr>
            <w:tcW w:w="1213" w:type="dxa"/>
            <w:tcPrChange w:id="4191" w:author="dsloanm" w:date="2017-06-21T13:44:00Z">
              <w:tcPr>
                <w:tcW w:w="1218" w:type="dxa"/>
                <w:gridSpan w:val="2"/>
              </w:tcPr>
            </w:tcPrChange>
          </w:tcPr>
          <w:p w14:paraId="79EBE855" w14:textId="77777777" w:rsidR="006F7167" w:rsidRPr="00447A6B" w:rsidRDefault="006F7167" w:rsidP="008164ED">
            <w:pPr>
              <w:jc w:val="right"/>
              <w:rPr>
                <w:ins w:id="4192" w:author="dsloanm" w:date="2017-06-21T13:44:00Z"/>
                <w:rFonts w:cs="Calibri"/>
                <w:color w:val="000000"/>
                <w:szCs w:val="20"/>
              </w:rPr>
            </w:pPr>
          </w:p>
        </w:tc>
        <w:tc>
          <w:tcPr>
            <w:tcW w:w="1216" w:type="dxa"/>
            <w:shd w:val="clear" w:color="auto" w:fill="auto"/>
            <w:vAlign w:val="bottom"/>
            <w:tcPrChange w:id="4193" w:author="dsloanm" w:date="2017-06-21T13:44:00Z">
              <w:tcPr>
                <w:tcW w:w="1218" w:type="dxa"/>
                <w:gridSpan w:val="2"/>
                <w:shd w:val="clear" w:color="auto" w:fill="auto"/>
                <w:vAlign w:val="bottom"/>
              </w:tcPr>
            </w:tcPrChange>
          </w:tcPr>
          <w:p w14:paraId="21F583F5" w14:textId="26B1468A" w:rsidR="006F7167" w:rsidRPr="00447A6B" w:rsidRDefault="006F7167" w:rsidP="008164ED">
            <w:pPr>
              <w:jc w:val="right"/>
              <w:rPr>
                <w:ins w:id="4194" w:author="dsloanm" w:date="2017-03-28T16:26:00Z"/>
                <w:rFonts w:cs="Calibri"/>
                <w:color w:val="000000"/>
                <w:szCs w:val="20"/>
              </w:rPr>
            </w:pPr>
          </w:p>
        </w:tc>
        <w:tc>
          <w:tcPr>
            <w:tcW w:w="1217" w:type="dxa"/>
            <w:shd w:val="clear" w:color="auto" w:fill="auto"/>
            <w:vAlign w:val="bottom"/>
            <w:tcPrChange w:id="4195" w:author="dsloanm" w:date="2017-06-21T13:44:00Z">
              <w:tcPr>
                <w:tcW w:w="1218" w:type="dxa"/>
                <w:gridSpan w:val="2"/>
                <w:shd w:val="clear" w:color="auto" w:fill="auto"/>
                <w:vAlign w:val="bottom"/>
              </w:tcPr>
            </w:tcPrChange>
          </w:tcPr>
          <w:p w14:paraId="62D4079F" w14:textId="77777777" w:rsidR="006F7167" w:rsidRPr="00447A6B" w:rsidRDefault="006F7167" w:rsidP="008164ED">
            <w:pPr>
              <w:jc w:val="right"/>
              <w:rPr>
                <w:ins w:id="4196" w:author="dsloanm" w:date="2017-03-28T16:26:00Z"/>
                <w:rFonts w:cs="Calibri"/>
                <w:color w:val="000000"/>
                <w:szCs w:val="20"/>
              </w:rPr>
            </w:pPr>
          </w:p>
        </w:tc>
        <w:tc>
          <w:tcPr>
            <w:tcW w:w="1217" w:type="dxa"/>
            <w:tcPrChange w:id="4197" w:author="dsloanm" w:date="2017-06-21T13:44:00Z">
              <w:tcPr>
                <w:tcW w:w="1218" w:type="dxa"/>
                <w:gridSpan w:val="2"/>
              </w:tcPr>
            </w:tcPrChange>
          </w:tcPr>
          <w:p w14:paraId="440BC204" w14:textId="77777777" w:rsidR="006F7167" w:rsidRPr="00447A6B" w:rsidRDefault="006F7167" w:rsidP="008164ED">
            <w:pPr>
              <w:jc w:val="right"/>
              <w:rPr>
                <w:ins w:id="4198" w:author="dsloanm" w:date="2017-06-19T13:35:00Z"/>
                <w:rFonts w:cs="Calibri"/>
                <w:color w:val="000000"/>
                <w:szCs w:val="20"/>
              </w:rPr>
            </w:pPr>
          </w:p>
        </w:tc>
      </w:tr>
      <w:tr w:rsidR="006F7167" w:rsidRPr="00D91812" w14:paraId="45BA30CC" w14:textId="121EEC8C" w:rsidTr="006F7167">
        <w:trPr>
          <w:jc w:val="center"/>
          <w:ins w:id="4199" w:author="dsloanm" w:date="2017-03-28T16:27:00Z"/>
          <w:trPrChange w:id="4200" w:author="dsloanm" w:date="2017-06-21T13:44:00Z">
            <w:trPr>
              <w:jc w:val="center"/>
            </w:trPr>
          </w:trPrChange>
        </w:trPr>
        <w:tc>
          <w:tcPr>
            <w:tcW w:w="1216" w:type="dxa"/>
            <w:shd w:val="clear" w:color="auto" w:fill="auto"/>
            <w:vAlign w:val="bottom"/>
            <w:tcPrChange w:id="4201" w:author="dsloanm" w:date="2017-06-21T13:44:00Z">
              <w:tcPr>
                <w:tcW w:w="1217" w:type="dxa"/>
                <w:gridSpan w:val="2"/>
                <w:shd w:val="clear" w:color="auto" w:fill="auto"/>
                <w:vAlign w:val="bottom"/>
              </w:tcPr>
            </w:tcPrChange>
          </w:tcPr>
          <w:p w14:paraId="6B69B375" w14:textId="360CE8EB" w:rsidR="006F7167" w:rsidRPr="00721B2C" w:rsidRDefault="006F7167" w:rsidP="008164ED">
            <w:pPr>
              <w:jc w:val="right"/>
              <w:rPr>
                <w:ins w:id="4202" w:author="dsloanm" w:date="2017-03-28T16:27:00Z"/>
              </w:rPr>
            </w:pPr>
            <w:ins w:id="4203" w:author="dsloanm" w:date="2017-03-28T16:27:00Z">
              <w:r>
                <w:rPr>
                  <w:rFonts w:ascii="Calibri" w:hAnsi="Calibri" w:cs="Calibri"/>
                  <w:color w:val="000000"/>
                </w:rPr>
                <w:t>256</w:t>
              </w:r>
            </w:ins>
          </w:p>
        </w:tc>
        <w:tc>
          <w:tcPr>
            <w:tcW w:w="1227" w:type="dxa"/>
            <w:gridSpan w:val="2"/>
            <w:shd w:val="clear" w:color="auto" w:fill="auto"/>
            <w:vAlign w:val="bottom"/>
            <w:tcPrChange w:id="4204" w:author="dsloanm" w:date="2017-06-21T13:44:00Z">
              <w:tcPr>
                <w:tcW w:w="1228" w:type="dxa"/>
                <w:gridSpan w:val="3"/>
                <w:shd w:val="clear" w:color="auto" w:fill="auto"/>
                <w:vAlign w:val="bottom"/>
              </w:tcPr>
            </w:tcPrChange>
          </w:tcPr>
          <w:p w14:paraId="511685BD" w14:textId="77777777" w:rsidR="006F7167" w:rsidRDefault="006F7167" w:rsidP="008164ED">
            <w:pPr>
              <w:jc w:val="right"/>
              <w:rPr>
                <w:ins w:id="4205" w:author="dsloanm" w:date="2017-03-28T16:27:00Z"/>
                <w:rFonts w:ascii="Calibri" w:hAnsi="Calibri" w:cs="Calibri"/>
                <w:color w:val="000000"/>
              </w:rPr>
            </w:pPr>
          </w:p>
        </w:tc>
        <w:tc>
          <w:tcPr>
            <w:tcW w:w="1216" w:type="dxa"/>
            <w:shd w:val="clear" w:color="auto" w:fill="auto"/>
            <w:vAlign w:val="bottom"/>
            <w:tcPrChange w:id="4206" w:author="dsloanm" w:date="2017-06-21T13:44:00Z">
              <w:tcPr>
                <w:tcW w:w="1217" w:type="dxa"/>
                <w:gridSpan w:val="2"/>
                <w:shd w:val="clear" w:color="auto" w:fill="auto"/>
                <w:vAlign w:val="bottom"/>
              </w:tcPr>
            </w:tcPrChange>
          </w:tcPr>
          <w:p w14:paraId="681595C6" w14:textId="2850631A" w:rsidR="006F7167" w:rsidRPr="00447A6B" w:rsidRDefault="006F7167" w:rsidP="008164ED">
            <w:pPr>
              <w:jc w:val="right"/>
              <w:rPr>
                <w:ins w:id="4207" w:author="dsloanm" w:date="2017-03-28T16:27:00Z"/>
                <w:rFonts w:cs="Calibri"/>
                <w:color w:val="000000"/>
                <w:szCs w:val="20"/>
              </w:rPr>
            </w:pPr>
            <w:ins w:id="4208" w:author="dsloanm" w:date="2017-03-28T16:27:00Z">
              <w:r>
                <w:rPr>
                  <w:rFonts w:ascii="Calibri" w:hAnsi="Calibri" w:cs="Calibri"/>
                  <w:color w:val="000000"/>
                </w:rPr>
                <w:t>7514.007</w:t>
              </w:r>
            </w:ins>
          </w:p>
        </w:tc>
        <w:tc>
          <w:tcPr>
            <w:tcW w:w="1213" w:type="dxa"/>
            <w:tcPrChange w:id="4209" w:author="dsloanm" w:date="2017-06-21T13:44:00Z">
              <w:tcPr>
                <w:tcW w:w="1218" w:type="dxa"/>
                <w:gridSpan w:val="2"/>
              </w:tcPr>
            </w:tcPrChange>
          </w:tcPr>
          <w:p w14:paraId="40693A47" w14:textId="5A7C3FF8" w:rsidR="006F7167" w:rsidRPr="00447A6B" w:rsidRDefault="006F7167" w:rsidP="008164ED">
            <w:pPr>
              <w:jc w:val="right"/>
              <w:rPr>
                <w:ins w:id="4210" w:author="dsloanm" w:date="2017-06-21T13:44:00Z"/>
                <w:rFonts w:cs="Calibri"/>
                <w:color w:val="000000"/>
                <w:szCs w:val="20"/>
              </w:rPr>
            </w:pPr>
            <w:ins w:id="4211" w:author="dsloanm" w:date="2017-06-21T13:44:00Z">
              <w:r w:rsidRPr="006F7167">
                <w:rPr>
                  <w:rFonts w:cs="Calibri"/>
                  <w:color w:val="000000"/>
                  <w:szCs w:val="20"/>
                </w:rPr>
                <w:t>4735.175</w:t>
              </w:r>
            </w:ins>
          </w:p>
        </w:tc>
        <w:tc>
          <w:tcPr>
            <w:tcW w:w="1216" w:type="dxa"/>
            <w:shd w:val="clear" w:color="auto" w:fill="auto"/>
            <w:vAlign w:val="bottom"/>
            <w:tcPrChange w:id="4212" w:author="dsloanm" w:date="2017-06-21T13:44:00Z">
              <w:tcPr>
                <w:tcW w:w="1218" w:type="dxa"/>
                <w:gridSpan w:val="2"/>
                <w:shd w:val="clear" w:color="auto" w:fill="auto"/>
                <w:vAlign w:val="bottom"/>
              </w:tcPr>
            </w:tcPrChange>
          </w:tcPr>
          <w:p w14:paraId="1F1FBF46" w14:textId="6A3CFAAA" w:rsidR="006F7167" w:rsidRPr="00447A6B" w:rsidRDefault="006F7167" w:rsidP="008164ED">
            <w:pPr>
              <w:jc w:val="right"/>
              <w:rPr>
                <w:ins w:id="4213" w:author="dsloanm" w:date="2017-03-28T16:27:00Z"/>
                <w:rFonts w:cs="Calibri"/>
                <w:color w:val="000000"/>
                <w:szCs w:val="20"/>
              </w:rPr>
            </w:pPr>
          </w:p>
        </w:tc>
        <w:tc>
          <w:tcPr>
            <w:tcW w:w="1217" w:type="dxa"/>
            <w:shd w:val="clear" w:color="auto" w:fill="auto"/>
            <w:vAlign w:val="bottom"/>
            <w:tcPrChange w:id="4214" w:author="dsloanm" w:date="2017-06-21T13:44:00Z">
              <w:tcPr>
                <w:tcW w:w="1218" w:type="dxa"/>
                <w:gridSpan w:val="2"/>
                <w:shd w:val="clear" w:color="auto" w:fill="auto"/>
                <w:vAlign w:val="bottom"/>
              </w:tcPr>
            </w:tcPrChange>
          </w:tcPr>
          <w:p w14:paraId="1FF99AF3" w14:textId="77777777" w:rsidR="006F7167" w:rsidRPr="00447A6B" w:rsidRDefault="006F7167" w:rsidP="008164ED">
            <w:pPr>
              <w:jc w:val="right"/>
              <w:rPr>
                <w:ins w:id="4215" w:author="dsloanm" w:date="2017-03-28T16:27:00Z"/>
                <w:rFonts w:cs="Calibri"/>
                <w:color w:val="000000"/>
                <w:szCs w:val="20"/>
              </w:rPr>
            </w:pPr>
          </w:p>
        </w:tc>
        <w:tc>
          <w:tcPr>
            <w:tcW w:w="1217" w:type="dxa"/>
            <w:tcPrChange w:id="4216" w:author="dsloanm" w:date="2017-06-21T13:44:00Z">
              <w:tcPr>
                <w:tcW w:w="1218" w:type="dxa"/>
                <w:gridSpan w:val="2"/>
              </w:tcPr>
            </w:tcPrChange>
          </w:tcPr>
          <w:p w14:paraId="47656936" w14:textId="77777777" w:rsidR="006F7167" w:rsidRPr="00447A6B" w:rsidRDefault="006F7167" w:rsidP="008164ED">
            <w:pPr>
              <w:jc w:val="right"/>
              <w:rPr>
                <w:ins w:id="4217" w:author="dsloanm" w:date="2017-06-19T13:35:00Z"/>
                <w:rFonts w:cs="Calibri"/>
                <w:color w:val="000000"/>
                <w:szCs w:val="20"/>
              </w:rPr>
            </w:pPr>
          </w:p>
        </w:tc>
      </w:tr>
      <w:tr w:rsidR="006F7167" w:rsidRPr="00D91812" w14:paraId="28FF81FF" w14:textId="77777777" w:rsidTr="006F7167">
        <w:trPr>
          <w:jc w:val="center"/>
          <w:ins w:id="4218" w:author="dsloanm" w:date="2017-06-19T13:36:00Z"/>
          <w:trPrChange w:id="4219" w:author="dsloanm" w:date="2017-06-21T13:44:00Z">
            <w:trPr>
              <w:jc w:val="center"/>
            </w:trPr>
          </w:trPrChange>
        </w:trPr>
        <w:tc>
          <w:tcPr>
            <w:tcW w:w="1216" w:type="dxa"/>
            <w:shd w:val="clear" w:color="auto" w:fill="auto"/>
            <w:vAlign w:val="bottom"/>
            <w:tcPrChange w:id="4220" w:author="dsloanm" w:date="2017-06-21T13:44:00Z">
              <w:tcPr>
                <w:tcW w:w="1217" w:type="dxa"/>
                <w:gridSpan w:val="2"/>
                <w:shd w:val="clear" w:color="auto" w:fill="auto"/>
                <w:vAlign w:val="bottom"/>
              </w:tcPr>
            </w:tcPrChange>
          </w:tcPr>
          <w:p w14:paraId="47CB63F6" w14:textId="4BF01F7C" w:rsidR="006F7167" w:rsidRDefault="006F7167" w:rsidP="008164ED">
            <w:pPr>
              <w:jc w:val="right"/>
              <w:rPr>
                <w:ins w:id="4221" w:author="dsloanm" w:date="2017-06-19T13:36:00Z"/>
                <w:rFonts w:ascii="Calibri" w:hAnsi="Calibri" w:cs="Calibri"/>
                <w:color w:val="000000"/>
              </w:rPr>
            </w:pPr>
            <w:ins w:id="4222" w:author="dsloanm" w:date="2017-06-19T13:36:00Z">
              <w:r>
                <w:rPr>
                  <w:rFonts w:ascii="Calibri" w:hAnsi="Calibri" w:cs="Calibri"/>
                  <w:color w:val="000000"/>
                </w:rPr>
                <w:t>288</w:t>
              </w:r>
            </w:ins>
          </w:p>
        </w:tc>
        <w:tc>
          <w:tcPr>
            <w:tcW w:w="1227" w:type="dxa"/>
            <w:gridSpan w:val="2"/>
            <w:shd w:val="clear" w:color="auto" w:fill="auto"/>
            <w:vAlign w:val="bottom"/>
            <w:tcPrChange w:id="4223" w:author="dsloanm" w:date="2017-06-21T13:44:00Z">
              <w:tcPr>
                <w:tcW w:w="1228" w:type="dxa"/>
                <w:gridSpan w:val="3"/>
                <w:shd w:val="clear" w:color="auto" w:fill="auto"/>
                <w:vAlign w:val="bottom"/>
              </w:tcPr>
            </w:tcPrChange>
          </w:tcPr>
          <w:p w14:paraId="60C6B579" w14:textId="77777777" w:rsidR="006F7167" w:rsidRDefault="006F7167" w:rsidP="008164ED">
            <w:pPr>
              <w:jc w:val="right"/>
              <w:rPr>
                <w:ins w:id="4224" w:author="dsloanm" w:date="2017-06-19T13:36:00Z"/>
                <w:rFonts w:ascii="Calibri" w:hAnsi="Calibri" w:cs="Calibri"/>
                <w:color w:val="000000"/>
              </w:rPr>
            </w:pPr>
          </w:p>
        </w:tc>
        <w:tc>
          <w:tcPr>
            <w:tcW w:w="1216" w:type="dxa"/>
            <w:shd w:val="clear" w:color="auto" w:fill="auto"/>
            <w:vAlign w:val="bottom"/>
            <w:tcPrChange w:id="4225" w:author="dsloanm" w:date="2017-06-21T13:44:00Z">
              <w:tcPr>
                <w:tcW w:w="1217" w:type="dxa"/>
                <w:gridSpan w:val="2"/>
                <w:shd w:val="clear" w:color="auto" w:fill="auto"/>
                <w:vAlign w:val="bottom"/>
              </w:tcPr>
            </w:tcPrChange>
          </w:tcPr>
          <w:p w14:paraId="422CCC62" w14:textId="77777777" w:rsidR="006F7167" w:rsidRPr="00447A6B" w:rsidRDefault="006F7167" w:rsidP="008164ED">
            <w:pPr>
              <w:jc w:val="right"/>
              <w:rPr>
                <w:ins w:id="4226" w:author="dsloanm" w:date="2017-06-19T13:36:00Z"/>
                <w:szCs w:val="20"/>
              </w:rPr>
            </w:pPr>
          </w:p>
        </w:tc>
        <w:tc>
          <w:tcPr>
            <w:tcW w:w="1213" w:type="dxa"/>
            <w:tcPrChange w:id="4227" w:author="dsloanm" w:date="2017-06-21T13:44:00Z">
              <w:tcPr>
                <w:tcW w:w="1218" w:type="dxa"/>
                <w:gridSpan w:val="2"/>
              </w:tcPr>
            </w:tcPrChange>
          </w:tcPr>
          <w:p w14:paraId="773630D3" w14:textId="77777777" w:rsidR="006F7167" w:rsidRPr="00447A6B" w:rsidRDefault="006F7167" w:rsidP="008164ED">
            <w:pPr>
              <w:jc w:val="right"/>
              <w:rPr>
                <w:ins w:id="4228" w:author="dsloanm" w:date="2017-06-21T13:44:00Z"/>
                <w:szCs w:val="20"/>
              </w:rPr>
            </w:pPr>
          </w:p>
        </w:tc>
        <w:tc>
          <w:tcPr>
            <w:tcW w:w="1216" w:type="dxa"/>
            <w:shd w:val="clear" w:color="auto" w:fill="auto"/>
            <w:vAlign w:val="bottom"/>
            <w:tcPrChange w:id="4229" w:author="dsloanm" w:date="2017-06-21T13:44:00Z">
              <w:tcPr>
                <w:tcW w:w="1218" w:type="dxa"/>
                <w:gridSpan w:val="2"/>
                <w:shd w:val="clear" w:color="auto" w:fill="auto"/>
                <w:vAlign w:val="bottom"/>
              </w:tcPr>
            </w:tcPrChange>
          </w:tcPr>
          <w:p w14:paraId="4BA994E2" w14:textId="1FED8C90" w:rsidR="006F7167" w:rsidRPr="00447A6B" w:rsidRDefault="006F7167" w:rsidP="008164ED">
            <w:pPr>
              <w:jc w:val="right"/>
              <w:rPr>
                <w:ins w:id="4230" w:author="dsloanm" w:date="2017-06-19T13:36:00Z"/>
                <w:szCs w:val="20"/>
              </w:rPr>
            </w:pPr>
          </w:p>
        </w:tc>
        <w:tc>
          <w:tcPr>
            <w:tcW w:w="1217" w:type="dxa"/>
            <w:shd w:val="clear" w:color="auto" w:fill="auto"/>
            <w:vAlign w:val="bottom"/>
            <w:tcPrChange w:id="4231" w:author="dsloanm" w:date="2017-06-21T13:44:00Z">
              <w:tcPr>
                <w:tcW w:w="1218" w:type="dxa"/>
                <w:gridSpan w:val="2"/>
                <w:shd w:val="clear" w:color="auto" w:fill="auto"/>
                <w:vAlign w:val="bottom"/>
              </w:tcPr>
            </w:tcPrChange>
          </w:tcPr>
          <w:p w14:paraId="43C16E4E" w14:textId="77777777" w:rsidR="006F7167" w:rsidRPr="00447A6B" w:rsidRDefault="006F7167" w:rsidP="008164ED">
            <w:pPr>
              <w:jc w:val="right"/>
              <w:rPr>
                <w:ins w:id="4232" w:author="dsloanm" w:date="2017-06-19T13:36:00Z"/>
                <w:szCs w:val="20"/>
              </w:rPr>
            </w:pPr>
          </w:p>
        </w:tc>
        <w:tc>
          <w:tcPr>
            <w:tcW w:w="1217" w:type="dxa"/>
            <w:tcPrChange w:id="4233" w:author="dsloanm" w:date="2017-06-21T13:44:00Z">
              <w:tcPr>
                <w:tcW w:w="1218" w:type="dxa"/>
                <w:gridSpan w:val="2"/>
              </w:tcPr>
            </w:tcPrChange>
          </w:tcPr>
          <w:p w14:paraId="6EB175C2" w14:textId="74730161" w:rsidR="006F7167" w:rsidRPr="00447A6B" w:rsidRDefault="006F7167" w:rsidP="008164ED">
            <w:pPr>
              <w:jc w:val="right"/>
              <w:rPr>
                <w:ins w:id="4234" w:author="dsloanm" w:date="2017-06-19T13:36:00Z"/>
                <w:szCs w:val="20"/>
              </w:rPr>
            </w:pPr>
            <w:ins w:id="4235" w:author="dsloanm" w:date="2017-06-19T13:39:00Z">
              <w:r w:rsidRPr="00C86B42">
                <w:rPr>
                  <w:szCs w:val="20"/>
                </w:rPr>
                <w:t>3240.886</w:t>
              </w:r>
            </w:ins>
          </w:p>
        </w:tc>
      </w:tr>
      <w:tr w:rsidR="006F7167" w:rsidRPr="00D91812" w14:paraId="0B3E7FAE" w14:textId="188218DB" w:rsidTr="006F7167">
        <w:trPr>
          <w:jc w:val="center"/>
          <w:ins w:id="4236" w:author="dsloanm" w:date="2017-03-28T16:26:00Z"/>
          <w:trPrChange w:id="4237" w:author="dsloanm" w:date="2017-06-21T13:44:00Z">
            <w:trPr>
              <w:jc w:val="center"/>
            </w:trPr>
          </w:trPrChange>
        </w:trPr>
        <w:tc>
          <w:tcPr>
            <w:tcW w:w="1216" w:type="dxa"/>
            <w:shd w:val="clear" w:color="auto" w:fill="auto"/>
            <w:vAlign w:val="bottom"/>
            <w:tcPrChange w:id="4238" w:author="dsloanm" w:date="2017-06-21T13:44:00Z">
              <w:tcPr>
                <w:tcW w:w="1217" w:type="dxa"/>
                <w:gridSpan w:val="2"/>
                <w:shd w:val="clear" w:color="auto" w:fill="auto"/>
                <w:vAlign w:val="bottom"/>
              </w:tcPr>
            </w:tcPrChange>
          </w:tcPr>
          <w:p w14:paraId="35DEB1E9" w14:textId="48600FD7" w:rsidR="006F7167" w:rsidRPr="00951EF6" w:rsidRDefault="006F7167" w:rsidP="008164ED">
            <w:pPr>
              <w:jc w:val="right"/>
              <w:rPr>
                <w:ins w:id="4239" w:author="dsloanm" w:date="2017-03-28T16:26:00Z"/>
              </w:rPr>
            </w:pPr>
            <w:ins w:id="4240" w:author="dsloanm" w:date="2017-03-28T16:27:00Z">
              <w:r>
                <w:rPr>
                  <w:rFonts w:ascii="Calibri" w:hAnsi="Calibri" w:cs="Calibri"/>
                  <w:color w:val="000000"/>
                </w:rPr>
                <w:t>384</w:t>
              </w:r>
            </w:ins>
          </w:p>
        </w:tc>
        <w:tc>
          <w:tcPr>
            <w:tcW w:w="1227" w:type="dxa"/>
            <w:gridSpan w:val="2"/>
            <w:shd w:val="clear" w:color="auto" w:fill="auto"/>
            <w:vAlign w:val="bottom"/>
            <w:tcPrChange w:id="4241" w:author="dsloanm" w:date="2017-06-21T13:44:00Z">
              <w:tcPr>
                <w:tcW w:w="1228" w:type="dxa"/>
                <w:gridSpan w:val="3"/>
                <w:shd w:val="clear" w:color="auto" w:fill="auto"/>
                <w:vAlign w:val="bottom"/>
              </w:tcPr>
            </w:tcPrChange>
          </w:tcPr>
          <w:p w14:paraId="3B5BF709" w14:textId="1A80EA7E" w:rsidR="006F7167" w:rsidRPr="00951EF6" w:rsidRDefault="006F7167" w:rsidP="008164ED">
            <w:pPr>
              <w:jc w:val="right"/>
              <w:rPr>
                <w:ins w:id="4242" w:author="dsloanm" w:date="2017-03-28T16:26:00Z"/>
              </w:rPr>
            </w:pPr>
            <w:ins w:id="4243" w:author="dsloanm" w:date="2017-03-28T16:27:00Z">
              <w:r>
                <w:rPr>
                  <w:rFonts w:ascii="Calibri" w:hAnsi="Calibri" w:cs="Calibri"/>
                  <w:color w:val="000000"/>
                </w:rPr>
                <w:t>7662.899</w:t>
              </w:r>
            </w:ins>
          </w:p>
        </w:tc>
        <w:tc>
          <w:tcPr>
            <w:tcW w:w="1216" w:type="dxa"/>
            <w:shd w:val="clear" w:color="auto" w:fill="auto"/>
            <w:vAlign w:val="bottom"/>
            <w:tcPrChange w:id="4244" w:author="dsloanm" w:date="2017-06-21T13:44:00Z">
              <w:tcPr>
                <w:tcW w:w="1217" w:type="dxa"/>
                <w:gridSpan w:val="2"/>
                <w:shd w:val="clear" w:color="auto" w:fill="auto"/>
                <w:vAlign w:val="bottom"/>
              </w:tcPr>
            </w:tcPrChange>
          </w:tcPr>
          <w:p w14:paraId="5220E15F" w14:textId="5EB0B3A5" w:rsidR="006F7167" w:rsidRPr="00447A6B" w:rsidRDefault="006F7167" w:rsidP="008164ED">
            <w:pPr>
              <w:jc w:val="right"/>
              <w:rPr>
                <w:ins w:id="4245" w:author="dsloanm" w:date="2017-03-28T16:26:00Z"/>
                <w:szCs w:val="20"/>
              </w:rPr>
            </w:pPr>
          </w:p>
        </w:tc>
        <w:tc>
          <w:tcPr>
            <w:tcW w:w="1213" w:type="dxa"/>
            <w:tcPrChange w:id="4246" w:author="dsloanm" w:date="2017-06-21T13:44:00Z">
              <w:tcPr>
                <w:tcW w:w="1218" w:type="dxa"/>
                <w:gridSpan w:val="2"/>
              </w:tcPr>
            </w:tcPrChange>
          </w:tcPr>
          <w:p w14:paraId="0154C174" w14:textId="77777777" w:rsidR="006F7167" w:rsidRPr="00447A6B" w:rsidRDefault="006F7167" w:rsidP="008164ED">
            <w:pPr>
              <w:jc w:val="right"/>
              <w:rPr>
                <w:ins w:id="4247" w:author="dsloanm" w:date="2017-06-21T13:44:00Z"/>
                <w:szCs w:val="20"/>
              </w:rPr>
            </w:pPr>
          </w:p>
        </w:tc>
        <w:tc>
          <w:tcPr>
            <w:tcW w:w="1216" w:type="dxa"/>
            <w:shd w:val="clear" w:color="auto" w:fill="auto"/>
            <w:vAlign w:val="bottom"/>
            <w:tcPrChange w:id="4248" w:author="dsloanm" w:date="2017-06-21T13:44:00Z">
              <w:tcPr>
                <w:tcW w:w="1218" w:type="dxa"/>
                <w:gridSpan w:val="2"/>
                <w:shd w:val="clear" w:color="auto" w:fill="auto"/>
                <w:vAlign w:val="bottom"/>
              </w:tcPr>
            </w:tcPrChange>
          </w:tcPr>
          <w:p w14:paraId="5272CFD4" w14:textId="74FBF78D" w:rsidR="006F7167" w:rsidRPr="00447A6B" w:rsidRDefault="006F7167" w:rsidP="008164ED">
            <w:pPr>
              <w:jc w:val="right"/>
              <w:rPr>
                <w:ins w:id="4249" w:author="dsloanm" w:date="2017-03-28T16:26:00Z"/>
                <w:szCs w:val="20"/>
              </w:rPr>
            </w:pPr>
          </w:p>
        </w:tc>
        <w:tc>
          <w:tcPr>
            <w:tcW w:w="1217" w:type="dxa"/>
            <w:shd w:val="clear" w:color="auto" w:fill="auto"/>
            <w:vAlign w:val="bottom"/>
            <w:tcPrChange w:id="4250" w:author="dsloanm" w:date="2017-06-21T13:44:00Z">
              <w:tcPr>
                <w:tcW w:w="1218" w:type="dxa"/>
                <w:gridSpan w:val="2"/>
                <w:shd w:val="clear" w:color="auto" w:fill="auto"/>
                <w:vAlign w:val="bottom"/>
              </w:tcPr>
            </w:tcPrChange>
          </w:tcPr>
          <w:p w14:paraId="199BDB73" w14:textId="692452AF" w:rsidR="006F7167" w:rsidRPr="00447A6B" w:rsidRDefault="006F7167" w:rsidP="008164ED">
            <w:pPr>
              <w:jc w:val="right"/>
              <w:rPr>
                <w:ins w:id="4251" w:author="dsloanm" w:date="2017-03-28T16:26:00Z"/>
                <w:szCs w:val="20"/>
              </w:rPr>
            </w:pPr>
          </w:p>
        </w:tc>
        <w:tc>
          <w:tcPr>
            <w:tcW w:w="1217" w:type="dxa"/>
            <w:tcPrChange w:id="4252" w:author="dsloanm" w:date="2017-06-21T13:44:00Z">
              <w:tcPr>
                <w:tcW w:w="1218" w:type="dxa"/>
                <w:gridSpan w:val="2"/>
              </w:tcPr>
            </w:tcPrChange>
          </w:tcPr>
          <w:p w14:paraId="52005409" w14:textId="77777777" w:rsidR="006F7167" w:rsidRPr="00447A6B" w:rsidRDefault="006F7167" w:rsidP="008164ED">
            <w:pPr>
              <w:jc w:val="right"/>
              <w:rPr>
                <w:ins w:id="4253" w:author="dsloanm" w:date="2017-06-19T13:35:00Z"/>
                <w:szCs w:val="20"/>
              </w:rPr>
            </w:pPr>
          </w:p>
        </w:tc>
      </w:tr>
      <w:tr w:rsidR="006F7167" w:rsidRPr="00D91812" w14:paraId="4C1E0DC6" w14:textId="71A4CC3C" w:rsidTr="006F7167">
        <w:trPr>
          <w:jc w:val="center"/>
          <w:ins w:id="4254" w:author="dsloanm" w:date="2017-03-28T16:26:00Z"/>
          <w:trPrChange w:id="4255" w:author="dsloanm" w:date="2017-06-21T13:44:00Z">
            <w:trPr>
              <w:jc w:val="center"/>
            </w:trPr>
          </w:trPrChange>
        </w:trPr>
        <w:tc>
          <w:tcPr>
            <w:tcW w:w="1216" w:type="dxa"/>
            <w:shd w:val="clear" w:color="auto" w:fill="auto"/>
            <w:vAlign w:val="bottom"/>
            <w:tcPrChange w:id="4256" w:author="dsloanm" w:date="2017-06-21T13:44:00Z">
              <w:tcPr>
                <w:tcW w:w="1217" w:type="dxa"/>
                <w:gridSpan w:val="2"/>
                <w:shd w:val="clear" w:color="auto" w:fill="auto"/>
                <w:vAlign w:val="bottom"/>
              </w:tcPr>
            </w:tcPrChange>
          </w:tcPr>
          <w:p w14:paraId="148F9FD0" w14:textId="3184ECB3" w:rsidR="006F7167" w:rsidRPr="00721B2C" w:rsidRDefault="006F7167" w:rsidP="008164ED">
            <w:pPr>
              <w:jc w:val="right"/>
              <w:rPr>
                <w:ins w:id="4257" w:author="dsloanm" w:date="2017-03-28T16:26:00Z"/>
              </w:rPr>
            </w:pPr>
            <w:ins w:id="4258" w:author="dsloanm" w:date="2017-03-28T16:27:00Z">
              <w:r>
                <w:rPr>
                  <w:rFonts w:ascii="Calibri" w:hAnsi="Calibri" w:cs="Calibri"/>
                  <w:color w:val="000000"/>
                </w:rPr>
                <w:t>512</w:t>
              </w:r>
            </w:ins>
          </w:p>
        </w:tc>
        <w:tc>
          <w:tcPr>
            <w:tcW w:w="1227" w:type="dxa"/>
            <w:gridSpan w:val="2"/>
            <w:shd w:val="clear" w:color="auto" w:fill="auto"/>
            <w:vAlign w:val="bottom"/>
            <w:tcPrChange w:id="4259" w:author="dsloanm" w:date="2017-06-21T13:44:00Z">
              <w:tcPr>
                <w:tcW w:w="1228" w:type="dxa"/>
                <w:gridSpan w:val="3"/>
                <w:shd w:val="clear" w:color="auto" w:fill="auto"/>
                <w:vAlign w:val="bottom"/>
              </w:tcPr>
            </w:tcPrChange>
          </w:tcPr>
          <w:p w14:paraId="64F2B8F7" w14:textId="77777777" w:rsidR="006F7167" w:rsidRDefault="006F7167" w:rsidP="008164ED">
            <w:pPr>
              <w:jc w:val="right"/>
              <w:rPr>
                <w:ins w:id="4260" w:author="dsloanm" w:date="2017-03-28T16:26:00Z"/>
                <w:rFonts w:ascii="Calibri" w:hAnsi="Calibri" w:cs="Calibri"/>
                <w:color w:val="000000"/>
              </w:rPr>
            </w:pPr>
          </w:p>
        </w:tc>
        <w:tc>
          <w:tcPr>
            <w:tcW w:w="1216" w:type="dxa"/>
            <w:shd w:val="clear" w:color="auto" w:fill="auto"/>
            <w:vAlign w:val="bottom"/>
            <w:tcPrChange w:id="4261" w:author="dsloanm" w:date="2017-06-21T13:44:00Z">
              <w:tcPr>
                <w:tcW w:w="1217" w:type="dxa"/>
                <w:gridSpan w:val="2"/>
                <w:shd w:val="clear" w:color="auto" w:fill="auto"/>
                <w:vAlign w:val="bottom"/>
              </w:tcPr>
            </w:tcPrChange>
          </w:tcPr>
          <w:p w14:paraId="4EAEC3BB" w14:textId="537962CC" w:rsidR="006F7167" w:rsidRPr="00447A6B" w:rsidRDefault="006F7167" w:rsidP="008164ED">
            <w:pPr>
              <w:jc w:val="right"/>
              <w:rPr>
                <w:ins w:id="4262" w:author="dsloanm" w:date="2017-03-28T16:26:00Z"/>
                <w:rFonts w:cs="Calibri"/>
                <w:color w:val="000000"/>
                <w:szCs w:val="20"/>
              </w:rPr>
            </w:pPr>
            <w:ins w:id="4263" w:author="dsloanm" w:date="2017-03-28T16:27:00Z">
              <w:r>
                <w:rPr>
                  <w:rFonts w:ascii="Calibri" w:hAnsi="Calibri" w:cs="Calibri"/>
                  <w:color w:val="000000"/>
                </w:rPr>
                <w:t>10145.69</w:t>
              </w:r>
            </w:ins>
          </w:p>
        </w:tc>
        <w:tc>
          <w:tcPr>
            <w:tcW w:w="1213" w:type="dxa"/>
            <w:tcPrChange w:id="4264" w:author="dsloanm" w:date="2017-06-21T13:44:00Z">
              <w:tcPr>
                <w:tcW w:w="1218" w:type="dxa"/>
                <w:gridSpan w:val="2"/>
              </w:tcPr>
            </w:tcPrChange>
          </w:tcPr>
          <w:p w14:paraId="0B830EB1" w14:textId="48600138" w:rsidR="006F7167" w:rsidRPr="00447A6B" w:rsidRDefault="006F7167" w:rsidP="008164ED">
            <w:pPr>
              <w:jc w:val="right"/>
              <w:rPr>
                <w:ins w:id="4265" w:author="dsloanm" w:date="2017-06-21T13:44:00Z"/>
                <w:rFonts w:cs="Calibri"/>
                <w:color w:val="000000"/>
                <w:szCs w:val="20"/>
              </w:rPr>
            </w:pPr>
            <w:ins w:id="4266" w:author="dsloanm" w:date="2017-06-21T13:45:00Z">
              <w:r w:rsidRPr="006F7167">
                <w:rPr>
                  <w:rFonts w:cs="Calibri"/>
                  <w:color w:val="000000"/>
                  <w:szCs w:val="20"/>
                </w:rPr>
                <w:t>6923.098</w:t>
              </w:r>
            </w:ins>
          </w:p>
        </w:tc>
        <w:tc>
          <w:tcPr>
            <w:tcW w:w="1216" w:type="dxa"/>
            <w:shd w:val="clear" w:color="auto" w:fill="auto"/>
            <w:vAlign w:val="bottom"/>
            <w:tcPrChange w:id="4267" w:author="dsloanm" w:date="2017-06-21T13:44:00Z">
              <w:tcPr>
                <w:tcW w:w="1218" w:type="dxa"/>
                <w:gridSpan w:val="2"/>
                <w:shd w:val="clear" w:color="auto" w:fill="auto"/>
                <w:vAlign w:val="bottom"/>
              </w:tcPr>
            </w:tcPrChange>
          </w:tcPr>
          <w:p w14:paraId="2197BB45" w14:textId="2B8E41E7" w:rsidR="006F7167" w:rsidRPr="00447A6B" w:rsidRDefault="006F7167" w:rsidP="008164ED">
            <w:pPr>
              <w:jc w:val="right"/>
              <w:rPr>
                <w:ins w:id="4268" w:author="dsloanm" w:date="2017-03-28T16:26:00Z"/>
                <w:rFonts w:cs="Calibri"/>
                <w:color w:val="000000"/>
                <w:szCs w:val="20"/>
              </w:rPr>
            </w:pPr>
          </w:p>
        </w:tc>
        <w:tc>
          <w:tcPr>
            <w:tcW w:w="1217" w:type="dxa"/>
            <w:shd w:val="clear" w:color="auto" w:fill="auto"/>
            <w:vAlign w:val="bottom"/>
            <w:tcPrChange w:id="4269" w:author="dsloanm" w:date="2017-06-21T13:44:00Z">
              <w:tcPr>
                <w:tcW w:w="1218" w:type="dxa"/>
                <w:gridSpan w:val="2"/>
                <w:shd w:val="clear" w:color="auto" w:fill="auto"/>
                <w:vAlign w:val="bottom"/>
              </w:tcPr>
            </w:tcPrChange>
          </w:tcPr>
          <w:p w14:paraId="54F813D7" w14:textId="77777777" w:rsidR="006F7167" w:rsidRPr="00447A6B" w:rsidRDefault="006F7167" w:rsidP="008164ED">
            <w:pPr>
              <w:jc w:val="right"/>
              <w:rPr>
                <w:ins w:id="4270" w:author="dsloanm" w:date="2017-03-28T16:26:00Z"/>
                <w:rFonts w:cs="Calibri"/>
                <w:color w:val="000000"/>
                <w:szCs w:val="20"/>
              </w:rPr>
            </w:pPr>
          </w:p>
        </w:tc>
        <w:tc>
          <w:tcPr>
            <w:tcW w:w="1217" w:type="dxa"/>
            <w:tcPrChange w:id="4271" w:author="dsloanm" w:date="2017-06-21T13:44:00Z">
              <w:tcPr>
                <w:tcW w:w="1218" w:type="dxa"/>
                <w:gridSpan w:val="2"/>
              </w:tcPr>
            </w:tcPrChange>
          </w:tcPr>
          <w:p w14:paraId="5A3C1A5F" w14:textId="77777777" w:rsidR="006F7167" w:rsidRPr="00447A6B" w:rsidRDefault="006F7167" w:rsidP="008164ED">
            <w:pPr>
              <w:jc w:val="right"/>
              <w:rPr>
                <w:ins w:id="4272" w:author="dsloanm" w:date="2017-06-19T13:35:00Z"/>
                <w:rFonts w:cs="Calibri"/>
                <w:color w:val="000000"/>
                <w:szCs w:val="20"/>
              </w:rPr>
            </w:pPr>
          </w:p>
        </w:tc>
      </w:tr>
      <w:tr w:rsidR="006F7167" w:rsidRPr="00D91812" w14:paraId="2865AACF" w14:textId="77777777" w:rsidTr="006F7167">
        <w:trPr>
          <w:jc w:val="center"/>
          <w:ins w:id="4273" w:author="dsloanm" w:date="2017-06-19T13:37:00Z"/>
          <w:trPrChange w:id="4274" w:author="dsloanm" w:date="2017-06-21T13:44:00Z">
            <w:trPr>
              <w:jc w:val="center"/>
            </w:trPr>
          </w:trPrChange>
        </w:trPr>
        <w:tc>
          <w:tcPr>
            <w:tcW w:w="1216" w:type="dxa"/>
            <w:shd w:val="clear" w:color="auto" w:fill="auto"/>
            <w:vAlign w:val="bottom"/>
            <w:tcPrChange w:id="4275" w:author="dsloanm" w:date="2017-06-21T13:44:00Z">
              <w:tcPr>
                <w:tcW w:w="1217" w:type="dxa"/>
                <w:gridSpan w:val="2"/>
                <w:shd w:val="clear" w:color="auto" w:fill="auto"/>
                <w:vAlign w:val="bottom"/>
              </w:tcPr>
            </w:tcPrChange>
          </w:tcPr>
          <w:p w14:paraId="079701FB" w14:textId="38A68371" w:rsidR="006F7167" w:rsidRDefault="006F7167" w:rsidP="008164ED">
            <w:pPr>
              <w:jc w:val="right"/>
              <w:rPr>
                <w:ins w:id="4276" w:author="dsloanm" w:date="2017-06-19T13:37:00Z"/>
                <w:rFonts w:ascii="Calibri" w:hAnsi="Calibri" w:cs="Calibri"/>
                <w:color w:val="000000"/>
              </w:rPr>
            </w:pPr>
            <w:ins w:id="4277" w:author="dsloanm" w:date="2017-06-19T13:37:00Z">
              <w:r>
                <w:rPr>
                  <w:rFonts w:ascii="Calibri" w:hAnsi="Calibri" w:cs="Calibri"/>
                  <w:color w:val="000000"/>
                </w:rPr>
                <w:t>576</w:t>
              </w:r>
            </w:ins>
          </w:p>
        </w:tc>
        <w:tc>
          <w:tcPr>
            <w:tcW w:w="1227" w:type="dxa"/>
            <w:gridSpan w:val="2"/>
            <w:shd w:val="clear" w:color="auto" w:fill="auto"/>
            <w:vAlign w:val="bottom"/>
            <w:tcPrChange w:id="4278" w:author="dsloanm" w:date="2017-06-21T13:44:00Z">
              <w:tcPr>
                <w:tcW w:w="1228" w:type="dxa"/>
                <w:gridSpan w:val="3"/>
                <w:shd w:val="clear" w:color="auto" w:fill="auto"/>
                <w:vAlign w:val="bottom"/>
              </w:tcPr>
            </w:tcPrChange>
          </w:tcPr>
          <w:p w14:paraId="4733AE2F" w14:textId="77777777" w:rsidR="006F7167" w:rsidRDefault="006F7167" w:rsidP="008164ED">
            <w:pPr>
              <w:jc w:val="right"/>
              <w:rPr>
                <w:ins w:id="4279" w:author="dsloanm" w:date="2017-06-19T13:37:00Z"/>
                <w:rFonts w:ascii="Calibri" w:hAnsi="Calibri" w:cs="Calibri"/>
                <w:color w:val="000000"/>
              </w:rPr>
            </w:pPr>
          </w:p>
        </w:tc>
        <w:tc>
          <w:tcPr>
            <w:tcW w:w="1216" w:type="dxa"/>
            <w:shd w:val="clear" w:color="auto" w:fill="auto"/>
            <w:vAlign w:val="bottom"/>
            <w:tcPrChange w:id="4280" w:author="dsloanm" w:date="2017-06-21T13:44:00Z">
              <w:tcPr>
                <w:tcW w:w="1217" w:type="dxa"/>
                <w:gridSpan w:val="2"/>
                <w:shd w:val="clear" w:color="auto" w:fill="auto"/>
                <w:vAlign w:val="bottom"/>
              </w:tcPr>
            </w:tcPrChange>
          </w:tcPr>
          <w:p w14:paraId="24AE1D2A" w14:textId="77777777" w:rsidR="006F7167" w:rsidRPr="00447A6B" w:rsidRDefault="006F7167" w:rsidP="008164ED">
            <w:pPr>
              <w:jc w:val="right"/>
              <w:rPr>
                <w:ins w:id="4281" w:author="dsloanm" w:date="2017-06-19T13:37:00Z"/>
                <w:rFonts w:cs="Calibri"/>
                <w:color w:val="000000"/>
                <w:szCs w:val="20"/>
              </w:rPr>
            </w:pPr>
          </w:p>
        </w:tc>
        <w:tc>
          <w:tcPr>
            <w:tcW w:w="1213" w:type="dxa"/>
            <w:tcPrChange w:id="4282" w:author="dsloanm" w:date="2017-06-21T13:44:00Z">
              <w:tcPr>
                <w:tcW w:w="1218" w:type="dxa"/>
                <w:gridSpan w:val="2"/>
              </w:tcPr>
            </w:tcPrChange>
          </w:tcPr>
          <w:p w14:paraId="0A42CE34" w14:textId="77777777" w:rsidR="006F7167" w:rsidRPr="00447A6B" w:rsidRDefault="006F7167" w:rsidP="008164ED">
            <w:pPr>
              <w:jc w:val="right"/>
              <w:rPr>
                <w:ins w:id="4283" w:author="dsloanm" w:date="2017-06-21T13:44:00Z"/>
                <w:rFonts w:cs="Calibri"/>
                <w:color w:val="000000"/>
                <w:szCs w:val="20"/>
              </w:rPr>
            </w:pPr>
          </w:p>
        </w:tc>
        <w:tc>
          <w:tcPr>
            <w:tcW w:w="1216" w:type="dxa"/>
            <w:shd w:val="clear" w:color="auto" w:fill="auto"/>
            <w:vAlign w:val="bottom"/>
            <w:tcPrChange w:id="4284" w:author="dsloanm" w:date="2017-06-21T13:44:00Z">
              <w:tcPr>
                <w:tcW w:w="1218" w:type="dxa"/>
                <w:gridSpan w:val="2"/>
                <w:shd w:val="clear" w:color="auto" w:fill="auto"/>
                <w:vAlign w:val="bottom"/>
              </w:tcPr>
            </w:tcPrChange>
          </w:tcPr>
          <w:p w14:paraId="46A190CD" w14:textId="3DD75E20" w:rsidR="006F7167" w:rsidRPr="00447A6B" w:rsidRDefault="006F7167" w:rsidP="008164ED">
            <w:pPr>
              <w:jc w:val="right"/>
              <w:rPr>
                <w:ins w:id="4285" w:author="dsloanm" w:date="2017-06-19T13:37:00Z"/>
                <w:rFonts w:cs="Calibri"/>
                <w:color w:val="000000"/>
                <w:szCs w:val="20"/>
              </w:rPr>
            </w:pPr>
          </w:p>
        </w:tc>
        <w:tc>
          <w:tcPr>
            <w:tcW w:w="1217" w:type="dxa"/>
            <w:shd w:val="clear" w:color="auto" w:fill="auto"/>
            <w:vAlign w:val="bottom"/>
            <w:tcPrChange w:id="4286" w:author="dsloanm" w:date="2017-06-21T13:44:00Z">
              <w:tcPr>
                <w:tcW w:w="1218" w:type="dxa"/>
                <w:gridSpan w:val="2"/>
                <w:shd w:val="clear" w:color="auto" w:fill="auto"/>
                <w:vAlign w:val="bottom"/>
              </w:tcPr>
            </w:tcPrChange>
          </w:tcPr>
          <w:p w14:paraId="3F3CD952" w14:textId="77777777" w:rsidR="006F7167" w:rsidRPr="00447A6B" w:rsidRDefault="006F7167" w:rsidP="008164ED">
            <w:pPr>
              <w:jc w:val="right"/>
              <w:rPr>
                <w:ins w:id="4287" w:author="dsloanm" w:date="2017-06-19T13:37:00Z"/>
                <w:rFonts w:cs="Calibri"/>
                <w:color w:val="000000"/>
                <w:szCs w:val="20"/>
              </w:rPr>
            </w:pPr>
          </w:p>
        </w:tc>
        <w:tc>
          <w:tcPr>
            <w:tcW w:w="1217" w:type="dxa"/>
            <w:tcPrChange w:id="4288" w:author="dsloanm" w:date="2017-06-21T13:44:00Z">
              <w:tcPr>
                <w:tcW w:w="1218" w:type="dxa"/>
                <w:gridSpan w:val="2"/>
              </w:tcPr>
            </w:tcPrChange>
          </w:tcPr>
          <w:p w14:paraId="1C69F842" w14:textId="5644256C" w:rsidR="006F7167" w:rsidRPr="00447A6B" w:rsidRDefault="006F7167" w:rsidP="008164ED">
            <w:pPr>
              <w:jc w:val="right"/>
              <w:rPr>
                <w:ins w:id="4289" w:author="dsloanm" w:date="2017-06-19T13:37:00Z"/>
                <w:rFonts w:cs="Calibri"/>
                <w:color w:val="000000"/>
                <w:szCs w:val="20"/>
              </w:rPr>
            </w:pPr>
            <w:ins w:id="4290" w:author="dsloanm" w:date="2017-06-19T13:39:00Z">
              <w:r w:rsidRPr="00C86B42">
                <w:rPr>
                  <w:rFonts w:cs="Calibri"/>
                  <w:color w:val="000000"/>
                  <w:szCs w:val="20"/>
                </w:rPr>
                <w:t>6990.985</w:t>
              </w:r>
            </w:ins>
          </w:p>
        </w:tc>
      </w:tr>
      <w:tr w:rsidR="006F7167" w:rsidRPr="00D91812" w14:paraId="59C2FB87" w14:textId="4ECCA306" w:rsidTr="006F7167">
        <w:trPr>
          <w:jc w:val="center"/>
          <w:ins w:id="4291" w:author="dsloanm" w:date="2017-03-28T16:26:00Z"/>
          <w:trPrChange w:id="4292" w:author="dsloanm" w:date="2017-06-21T13:44:00Z">
            <w:trPr>
              <w:jc w:val="center"/>
            </w:trPr>
          </w:trPrChange>
        </w:trPr>
        <w:tc>
          <w:tcPr>
            <w:tcW w:w="1216" w:type="dxa"/>
            <w:shd w:val="clear" w:color="auto" w:fill="auto"/>
            <w:vAlign w:val="bottom"/>
            <w:tcPrChange w:id="4293" w:author="dsloanm" w:date="2017-06-21T13:44:00Z">
              <w:tcPr>
                <w:tcW w:w="1217" w:type="dxa"/>
                <w:gridSpan w:val="2"/>
                <w:shd w:val="clear" w:color="auto" w:fill="auto"/>
                <w:vAlign w:val="bottom"/>
              </w:tcPr>
            </w:tcPrChange>
          </w:tcPr>
          <w:p w14:paraId="1E1DB1DD" w14:textId="72D008CB" w:rsidR="006F7167" w:rsidRPr="00721B2C" w:rsidRDefault="006F7167" w:rsidP="008164ED">
            <w:pPr>
              <w:jc w:val="right"/>
              <w:rPr>
                <w:ins w:id="4294" w:author="dsloanm" w:date="2017-03-28T16:26:00Z"/>
              </w:rPr>
            </w:pPr>
            <w:ins w:id="4295" w:author="dsloanm" w:date="2017-03-28T16:27:00Z">
              <w:r>
                <w:rPr>
                  <w:rFonts w:ascii="Calibri" w:hAnsi="Calibri" w:cs="Calibri"/>
                  <w:color w:val="000000"/>
                </w:rPr>
                <w:t>768</w:t>
              </w:r>
            </w:ins>
          </w:p>
        </w:tc>
        <w:tc>
          <w:tcPr>
            <w:tcW w:w="1227" w:type="dxa"/>
            <w:gridSpan w:val="2"/>
            <w:shd w:val="clear" w:color="auto" w:fill="auto"/>
            <w:vAlign w:val="bottom"/>
            <w:tcPrChange w:id="4296" w:author="dsloanm" w:date="2017-06-21T13:44:00Z">
              <w:tcPr>
                <w:tcW w:w="1228" w:type="dxa"/>
                <w:gridSpan w:val="3"/>
                <w:shd w:val="clear" w:color="auto" w:fill="auto"/>
                <w:vAlign w:val="bottom"/>
              </w:tcPr>
            </w:tcPrChange>
          </w:tcPr>
          <w:p w14:paraId="743D3E01" w14:textId="31EE4809" w:rsidR="006F7167" w:rsidRDefault="006F7167" w:rsidP="008164ED">
            <w:pPr>
              <w:jc w:val="right"/>
              <w:rPr>
                <w:ins w:id="4297" w:author="dsloanm" w:date="2017-03-28T16:26:00Z"/>
                <w:rFonts w:ascii="Calibri" w:hAnsi="Calibri" w:cs="Calibri"/>
                <w:color w:val="000000"/>
              </w:rPr>
            </w:pPr>
            <w:ins w:id="4298" w:author="dsloanm" w:date="2017-03-28T16:27:00Z">
              <w:r>
                <w:rPr>
                  <w:rFonts w:ascii="Calibri" w:hAnsi="Calibri" w:cs="Calibri"/>
                  <w:color w:val="000000"/>
                </w:rPr>
                <w:t>10987.14</w:t>
              </w:r>
            </w:ins>
          </w:p>
        </w:tc>
        <w:tc>
          <w:tcPr>
            <w:tcW w:w="1216" w:type="dxa"/>
            <w:shd w:val="clear" w:color="auto" w:fill="auto"/>
            <w:vAlign w:val="bottom"/>
            <w:tcPrChange w:id="4299" w:author="dsloanm" w:date="2017-06-21T13:44:00Z">
              <w:tcPr>
                <w:tcW w:w="1217" w:type="dxa"/>
                <w:gridSpan w:val="2"/>
                <w:shd w:val="clear" w:color="auto" w:fill="auto"/>
                <w:vAlign w:val="bottom"/>
              </w:tcPr>
            </w:tcPrChange>
          </w:tcPr>
          <w:p w14:paraId="6C809A95" w14:textId="77777777" w:rsidR="006F7167" w:rsidRPr="00447A6B" w:rsidRDefault="006F7167" w:rsidP="008164ED">
            <w:pPr>
              <w:jc w:val="right"/>
              <w:rPr>
                <w:ins w:id="4300" w:author="dsloanm" w:date="2017-03-28T16:26:00Z"/>
                <w:rFonts w:cs="Calibri"/>
                <w:color w:val="000000"/>
                <w:szCs w:val="20"/>
              </w:rPr>
            </w:pPr>
          </w:p>
        </w:tc>
        <w:tc>
          <w:tcPr>
            <w:tcW w:w="1213" w:type="dxa"/>
            <w:tcPrChange w:id="4301" w:author="dsloanm" w:date="2017-06-21T13:44:00Z">
              <w:tcPr>
                <w:tcW w:w="1218" w:type="dxa"/>
                <w:gridSpan w:val="2"/>
              </w:tcPr>
            </w:tcPrChange>
          </w:tcPr>
          <w:p w14:paraId="0E4ED162" w14:textId="77777777" w:rsidR="006F7167" w:rsidRPr="00447A6B" w:rsidRDefault="006F7167" w:rsidP="008164ED">
            <w:pPr>
              <w:jc w:val="right"/>
              <w:rPr>
                <w:ins w:id="4302" w:author="dsloanm" w:date="2017-06-21T13:44:00Z"/>
                <w:rFonts w:cs="Calibri"/>
                <w:color w:val="000000"/>
                <w:szCs w:val="20"/>
              </w:rPr>
            </w:pPr>
          </w:p>
        </w:tc>
        <w:tc>
          <w:tcPr>
            <w:tcW w:w="1216" w:type="dxa"/>
            <w:shd w:val="clear" w:color="auto" w:fill="auto"/>
            <w:vAlign w:val="bottom"/>
            <w:tcPrChange w:id="4303" w:author="dsloanm" w:date="2017-06-21T13:44:00Z">
              <w:tcPr>
                <w:tcW w:w="1218" w:type="dxa"/>
                <w:gridSpan w:val="2"/>
                <w:shd w:val="clear" w:color="auto" w:fill="auto"/>
                <w:vAlign w:val="bottom"/>
              </w:tcPr>
            </w:tcPrChange>
          </w:tcPr>
          <w:p w14:paraId="1CB72777" w14:textId="3FED5125" w:rsidR="006F7167" w:rsidRPr="00447A6B" w:rsidRDefault="006F7167" w:rsidP="008164ED">
            <w:pPr>
              <w:jc w:val="right"/>
              <w:rPr>
                <w:ins w:id="4304" w:author="dsloanm" w:date="2017-03-28T16:26:00Z"/>
                <w:rFonts w:cs="Calibri"/>
                <w:color w:val="000000"/>
                <w:szCs w:val="20"/>
              </w:rPr>
            </w:pPr>
          </w:p>
        </w:tc>
        <w:tc>
          <w:tcPr>
            <w:tcW w:w="1217" w:type="dxa"/>
            <w:shd w:val="clear" w:color="auto" w:fill="auto"/>
            <w:vAlign w:val="bottom"/>
            <w:tcPrChange w:id="4305" w:author="dsloanm" w:date="2017-06-21T13:44:00Z">
              <w:tcPr>
                <w:tcW w:w="1218" w:type="dxa"/>
                <w:gridSpan w:val="2"/>
                <w:shd w:val="clear" w:color="auto" w:fill="auto"/>
                <w:vAlign w:val="bottom"/>
              </w:tcPr>
            </w:tcPrChange>
          </w:tcPr>
          <w:p w14:paraId="3971B1E9" w14:textId="77777777" w:rsidR="006F7167" w:rsidRPr="00447A6B" w:rsidRDefault="006F7167" w:rsidP="008164ED">
            <w:pPr>
              <w:jc w:val="right"/>
              <w:rPr>
                <w:ins w:id="4306" w:author="dsloanm" w:date="2017-03-28T16:26:00Z"/>
                <w:rFonts w:cs="Calibri"/>
                <w:color w:val="000000"/>
                <w:szCs w:val="20"/>
              </w:rPr>
            </w:pPr>
          </w:p>
        </w:tc>
        <w:tc>
          <w:tcPr>
            <w:tcW w:w="1217" w:type="dxa"/>
            <w:tcPrChange w:id="4307" w:author="dsloanm" w:date="2017-06-21T13:44:00Z">
              <w:tcPr>
                <w:tcW w:w="1218" w:type="dxa"/>
                <w:gridSpan w:val="2"/>
              </w:tcPr>
            </w:tcPrChange>
          </w:tcPr>
          <w:p w14:paraId="1B970854" w14:textId="77777777" w:rsidR="006F7167" w:rsidRPr="00447A6B" w:rsidRDefault="006F7167" w:rsidP="008164ED">
            <w:pPr>
              <w:jc w:val="right"/>
              <w:rPr>
                <w:ins w:id="4308" w:author="dsloanm" w:date="2017-06-19T13:35:00Z"/>
                <w:rFonts w:cs="Calibri"/>
                <w:color w:val="000000"/>
                <w:szCs w:val="20"/>
              </w:rPr>
            </w:pPr>
          </w:p>
        </w:tc>
      </w:tr>
      <w:tr w:rsidR="006F7167" w:rsidRPr="00D91812" w14:paraId="62FB748E" w14:textId="0C274E9E" w:rsidTr="006F7167">
        <w:trPr>
          <w:jc w:val="center"/>
          <w:ins w:id="4309" w:author="dsloanm" w:date="2017-03-28T16:26:00Z"/>
          <w:trPrChange w:id="4310" w:author="dsloanm" w:date="2017-06-21T13:44:00Z">
            <w:trPr>
              <w:jc w:val="center"/>
            </w:trPr>
          </w:trPrChange>
        </w:trPr>
        <w:tc>
          <w:tcPr>
            <w:tcW w:w="1216" w:type="dxa"/>
            <w:shd w:val="clear" w:color="auto" w:fill="auto"/>
            <w:vAlign w:val="bottom"/>
            <w:tcPrChange w:id="4311" w:author="dsloanm" w:date="2017-06-21T13:44:00Z">
              <w:tcPr>
                <w:tcW w:w="1217" w:type="dxa"/>
                <w:gridSpan w:val="2"/>
                <w:shd w:val="clear" w:color="auto" w:fill="auto"/>
                <w:vAlign w:val="bottom"/>
              </w:tcPr>
            </w:tcPrChange>
          </w:tcPr>
          <w:p w14:paraId="0E19D0F2" w14:textId="1D4E5784" w:rsidR="006F7167" w:rsidRPr="00721B2C" w:rsidRDefault="006F7167" w:rsidP="008164ED">
            <w:pPr>
              <w:jc w:val="right"/>
              <w:rPr>
                <w:ins w:id="4312" w:author="dsloanm" w:date="2017-03-28T16:26:00Z"/>
              </w:rPr>
            </w:pPr>
            <w:ins w:id="4313" w:author="dsloanm" w:date="2017-03-28T16:27:00Z">
              <w:r>
                <w:rPr>
                  <w:rFonts w:ascii="Calibri" w:hAnsi="Calibri" w:cs="Calibri"/>
                  <w:color w:val="000000"/>
                </w:rPr>
                <w:t>1024</w:t>
              </w:r>
            </w:ins>
          </w:p>
        </w:tc>
        <w:tc>
          <w:tcPr>
            <w:tcW w:w="1227" w:type="dxa"/>
            <w:gridSpan w:val="2"/>
            <w:shd w:val="clear" w:color="auto" w:fill="auto"/>
            <w:vAlign w:val="bottom"/>
            <w:tcPrChange w:id="4314" w:author="dsloanm" w:date="2017-06-21T13:44:00Z">
              <w:tcPr>
                <w:tcW w:w="1228" w:type="dxa"/>
                <w:gridSpan w:val="3"/>
                <w:shd w:val="clear" w:color="auto" w:fill="auto"/>
                <w:vAlign w:val="bottom"/>
              </w:tcPr>
            </w:tcPrChange>
          </w:tcPr>
          <w:p w14:paraId="0F71818C" w14:textId="77777777" w:rsidR="006F7167" w:rsidRDefault="006F7167" w:rsidP="008164ED">
            <w:pPr>
              <w:jc w:val="right"/>
              <w:rPr>
                <w:ins w:id="4315" w:author="dsloanm" w:date="2017-03-28T16:26:00Z"/>
                <w:rFonts w:ascii="Calibri" w:hAnsi="Calibri" w:cs="Calibri"/>
                <w:color w:val="000000"/>
              </w:rPr>
            </w:pPr>
          </w:p>
        </w:tc>
        <w:tc>
          <w:tcPr>
            <w:tcW w:w="1216" w:type="dxa"/>
            <w:shd w:val="clear" w:color="auto" w:fill="auto"/>
            <w:vAlign w:val="bottom"/>
            <w:tcPrChange w:id="4316" w:author="dsloanm" w:date="2017-06-21T13:44:00Z">
              <w:tcPr>
                <w:tcW w:w="1217" w:type="dxa"/>
                <w:gridSpan w:val="2"/>
                <w:shd w:val="clear" w:color="auto" w:fill="auto"/>
                <w:vAlign w:val="bottom"/>
              </w:tcPr>
            </w:tcPrChange>
          </w:tcPr>
          <w:p w14:paraId="1083A317" w14:textId="6180190D" w:rsidR="006F7167" w:rsidRPr="00447A6B" w:rsidRDefault="006F7167" w:rsidP="008164ED">
            <w:pPr>
              <w:jc w:val="right"/>
              <w:rPr>
                <w:ins w:id="4317" w:author="dsloanm" w:date="2017-03-28T16:26:00Z"/>
                <w:rFonts w:cs="Calibri"/>
                <w:color w:val="000000"/>
                <w:szCs w:val="20"/>
              </w:rPr>
            </w:pPr>
            <w:ins w:id="4318" w:author="dsloanm" w:date="2017-03-28T16:27:00Z">
              <w:r>
                <w:rPr>
                  <w:rFonts w:ascii="Calibri" w:hAnsi="Calibri" w:cs="Calibri"/>
                  <w:color w:val="000000"/>
                </w:rPr>
                <w:t>10229.963</w:t>
              </w:r>
            </w:ins>
          </w:p>
        </w:tc>
        <w:tc>
          <w:tcPr>
            <w:tcW w:w="1213" w:type="dxa"/>
            <w:tcPrChange w:id="4319" w:author="dsloanm" w:date="2017-06-21T13:44:00Z">
              <w:tcPr>
                <w:tcW w:w="1218" w:type="dxa"/>
                <w:gridSpan w:val="2"/>
              </w:tcPr>
            </w:tcPrChange>
          </w:tcPr>
          <w:p w14:paraId="6361D8B7" w14:textId="18F3B925" w:rsidR="006F7167" w:rsidRPr="00447A6B" w:rsidRDefault="006F7167" w:rsidP="008164ED">
            <w:pPr>
              <w:jc w:val="right"/>
              <w:rPr>
                <w:ins w:id="4320" w:author="dsloanm" w:date="2017-06-21T13:44:00Z"/>
                <w:rFonts w:cs="Calibri"/>
                <w:color w:val="000000"/>
                <w:szCs w:val="20"/>
              </w:rPr>
            </w:pPr>
            <w:ins w:id="4321" w:author="dsloanm" w:date="2017-06-21T13:45:00Z">
              <w:r w:rsidRPr="006F7167">
                <w:rPr>
                  <w:rFonts w:cs="Calibri"/>
                  <w:color w:val="000000"/>
                  <w:szCs w:val="20"/>
                </w:rPr>
                <w:t>7316.001</w:t>
              </w:r>
            </w:ins>
          </w:p>
        </w:tc>
        <w:tc>
          <w:tcPr>
            <w:tcW w:w="1216" w:type="dxa"/>
            <w:shd w:val="clear" w:color="auto" w:fill="auto"/>
            <w:vAlign w:val="bottom"/>
            <w:tcPrChange w:id="4322" w:author="dsloanm" w:date="2017-06-21T13:44:00Z">
              <w:tcPr>
                <w:tcW w:w="1218" w:type="dxa"/>
                <w:gridSpan w:val="2"/>
                <w:shd w:val="clear" w:color="auto" w:fill="auto"/>
                <w:vAlign w:val="bottom"/>
              </w:tcPr>
            </w:tcPrChange>
          </w:tcPr>
          <w:p w14:paraId="25146AEB" w14:textId="00C36762" w:rsidR="006F7167" w:rsidRPr="00447A6B" w:rsidRDefault="006F7167" w:rsidP="008164ED">
            <w:pPr>
              <w:jc w:val="right"/>
              <w:rPr>
                <w:ins w:id="4323" w:author="dsloanm" w:date="2017-03-28T16:26:00Z"/>
                <w:rFonts w:cs="Calibri"/>
                <w:color w:val="000000"/>
                <w:szCs w:val="20"/>
              </w:rPr>
            </w:pPr>
          </w:p>
        </w:tc>
        <w:tc>
          <w:tcPr>
            <w:tcW w:w="1217" w:type="dxa"/>
            <w:shd w:val="clear" w:color="auto" w:fill="auto"/>
            <w:vAlign w:val="bottom"/>
            <w:tcPrChange w:id="4324" w:author="dsloanm" w:date="2017-06-21T13:44:00Z">
              <w:tcPr>
                <w:tcW w:w="1218" w:type="dxa"/>
                <w:gridSpan w:val="2"/>
                <w:shd w:val="clear" w:color="auto" w:fill="auto"/>
                <w:vAlign w:val="bottom"/>
              </w:tcPr>
            </w:tcPrChange>
          </w:tcPr>
          <w:p w14:paraId="1B5690BD" w14:textId="77777777" w:rsidR="006F7167" w:rsidRPr="00447A6B" w:rsidRDefault="006F7167" w:rsidP="008164ED">
            <w:pPr>
              <w:jc w:val="right"/>
              <w:rPr>
                <w:ins w:id="4325" w:author="dsloanm" w:date="2017-03-28T16:26:00Z"/>
                <w:rFonts w:cs="Calibri"/>
                <w:color w:val="000000"/>
                <w:szCs w:val="20"/>
              </w:rPr>
            </w:pPr>
          </w:p>
        </w:tc>
        <w:tc>
          <w:tcPr>
            <w:tcW w:w="1217" w:type="dxa"/>
            <w:tcPrChange w:id="4326" w:author="dsloanm" w:date="2017-06-21T13:44:00Z">
              <w:tcPr>
                <w:tcW w:w="1218" w:type="dxa"/>
                <w:gridSpan w:val="2"/>
              </w:tcPr>
            </w:tcPrChange>
          </w:tcPr>
          <w:p w14:paraId="5AFFBD8B" w14:textId="77777777" w:rsidR="006F7167" w:rsidRPr="00447A6B" w:rsidRDefault="006F7167" w:rsidP="008164ED">
            <w:pPr>
              <w:jc w:val="right"/>
              <w:rPr>
                <w:ins w:id="4327" w:author="dsloanm" w:date="2017-06-19T13:35:00Z"/>
                <w:rFonts w:cs="Calibri"/>
                <w:color w:val="000000"/>
                <w:szCs w:val="20"/>
              </w:rPr>
            </w:pPr>
          </w:p>
        </w:tc>
      </w:tr>
      <w:tr w:rsidR="006F7167" w:rsidRPr="00D91812" w14:paraId="42D9A6D0" w14:textId="77777777" w:rsidTr="006F7167">
        <w:trPr>
          <w:jc w:val="center"/>
          <w:ins w:id="4328" w:author="dsloanm" w:date="2017-06-19T13:37:00Z"/>
          <w:trPrChange w:id="4329" w:author="dsloanm" w:date="2017-06-21T13:44:00Z">
            <w:trPr>
              <w:jc w:val="center"/>
            </w:trPr>
          </w:trPrChange>
        </w:trPr>
        <w:tc>
          <w:tcPr>
            <w:tcW w:w="1216" w:type="dxa"/>
            <w:shd w:val="clear" w:color="auto" w:fill="auto"/>
            <w:vAlign w:val="bottom"/>
            <w:tcPrChange w:id="4330" w:author="dsloanm" w:date="2017-06-21T13:44:00Z">
              <w:tcPr>
                <w:tcW w:w="1217" w:type="dxa"/>
                <w:gridSpan w:val="2"/>
                <w:shd w:val="clear" w:color="auto" w:fill="auto"/>
                <w:vAlign w:val="bottom"/>
              </w:tcPr>
            </w:tcPrChange>
          </w:tcPr>
          <w:p w14:paraId="5B578A3B" w14:textId="63065659" w:rsidR="006F7167" w:rsidRDefault="006F7167" w:rsidP="008164ED">
            <w:pPr>
              <w:jc w:val="right"/>
              <w:rPr>
                <w:ins w:id="4331" w:author="dsloanm" w:date="2017-06-19T13:37:00Z"/>
                <w:rFonts w:ascii="Calibri" w:hAnsi="Calibri" w:cs="Calibri"/>
                <w:color w:val="000000"/>
              </w:rPr>
            </w:pPr>
            <w:ins w:id="4332" w:author="dsloanm" w:date="2017-06-19T13:37:00Z">
              <w:r>
                <w:rPr>
                  <w:rFonts w:ascii="Calibri" w:hAnsi="Calibri" w:cs="Calibri"/>
                  <w:color w:val="000000"/>
                </w:rPr>
                <w:t>1152</w:t>
              </w:r>
            </w:ins>
          </w:p>
        </w:tc>
        <w:tc>
          <w:tcPr>
            <w:tcW w:w="1227" w:type="dxa"/>
            <w:gridSpan w:val="2"/>
            <w:shd w:val="clear" w:color="auto" w:fill="auto"/>
            <w:vAlign w:val="bottom"/>
            <w:tcPrChange w:id="4333" w:author="dsloanm" w:date="2017-06-21T13:44:00Z">
              <w:tcPr>
                <w:tcW w:w="1228" w:type="dxa"/>
                <w:gridSpan w:val="3"/>
                <w:shd w:val="clear" w:color="auto" w:fill="auto"/>
                <w:vAlign w:val="bottom"/>
              </w:tcPr>
            </w:tcPrChange>
          </w:tcPr>
          <w:p w14:paraId="485EE328" w14:textId="77777777" w:rsidR="006F7167" w:rsidRDefault="006F7167" w:rsidP="008164ED">
            <w:pPr>
              <w:jc w:val="right"/>
              <w:rPr>
                <w:ins w:id="4334" w:author="dsloanm" w:date="2017-06-19T13:37:00Z"/>
                <w:rFonts w:ascii="Calibri" w:hAnsi="Calibri" w:cs="Calibri"/>
                <w:color w:val="000000"/>
              </w:rPr>
            </w:pPr>
          </w:p>
        </w:tc>
        <w:tc>
          <w:tcPr>
            <w:tcW w:w="1216" w:type="dxa"/>
            <w:shd w:val="clear" w:color="auto" w:fill="auto"/>
            <w:vAlign w:val="bottom"/>
            <w:tcPrChange w:id="4335" w:author="dsloanm" w:date="2017-06-21T13:44:00Z">
              <w:tcPr>
                <w:tcW w:w="1217" w:type="dxa"/>
                <w:gridSpan w:val="2"/>
                <w:shd w:val="clear" w:color="auto" w:fill="auto"/>
                <w:vAlign w:val="bottom"/>
              </w:tcPr>
            </w:tcPrChange>
          </w:tcPr>
          <w:p w14:paraId="7B3D5AAE" w14:textId="77777777" w:rsidR="006F7167" w:rsidRPr="00447A6B" w:rsidRDefault="006F7167" w:rsidP="008164ED">
            <w:pPr>
              <w:jc w:val="right"/>
              <w:rPr>
                <w:ins w:id="4336" w:author="dsloanm" w:date="2017-06-19T13:37:00Z"/>
                <w:szCs w:val="20"/>
              </w:rPr>
            </w:pPr>
          </w:p>
        </w:tc>
        <w:tc>
          <w:tcPr>
            <w:tcW w:w="1213" w:type="dxa"/>
            <w:tcPrChange w:id="4337" w:author="dsloanm" w:date="2017-06-21T13:44:00Z">
              <w:tcPr>
                <w:tcW w:w="1218" w:type="dxa"/>
                <w:gridSpan w:val="2"/>
              </w:tcPr>
            </w:tcPrChange>
          </w:tcPr>
          <w:p w14:paraId="62BEE683" w14:textId="77777777" w:rsidR="006F7167" w:rsidRPr="00447A6B" w:rsidRDefault="006F7167" w:rsidP="008164ED">
            <w:pPr>
              <w:jc w:val="right"/>
              <w:rPr>
                <w:ins w:id="4338" w:author="dsloanm" w:date="2017-06-21T13:44:00Z"/>
                <w:szCs w:val="20"/>
              </w:rPr>
            </w:pPr>
          </w:p>
        </w:tc>
        <w:tc>
          <w:tcPr>
            <w:tcW w:w="1216" w:type="dxa"/>
            <w:shd w:val="clear" w:color="auto" w:fill="auto"/>
            <w:vAlign w:val="bottom"/>
            <w:tcPrChange w:id="4339" w:author="dsloanm" w:date="2017-06-21T13:44:00Z">
              <w:tcPr>
                <w:tcW w:w="1218" w:type="dxa"/>
                <w:gridSpan w:val="2"/>
                <w:shd w:val="clear" w:color="auto" w:fill="auto"/>
                <w:vAlign w:val="bottom"/>
              </w:tcPr>
            </w:tcPrChange>
          </w:tcPr>
          <w:p w14:paraId="7BCCCDA7" w14:textId="3BC3D493" w:rsidR="006F7167" w:rsidRPr="00447A6B" w:rsidRDefault="006F7167" w:rsidP="008164ED">
            <w:pPr>
              <w:jc w:val="right"/>
              <w:rPr>
                <w:ins w:id="4340" w:author="dsloanm" w:date="2017-06-19T13:37:00Z"/>
                <w:szCs w:val="20"/>
              </w:rPr>
            </w:pPr>
          </w:p>
        </w:tc>
        <w:tc>
          <w:tcPr>
            <w:tcW w:w="1217" w:type="dxa"/>
            <w:shd w:val="clear" w:color="auto" w:fill="auto"/>
            <w:vAlign w:val="bottom"/>
            <w:tcPrChange w:id="4341" w:author="dsloanm" w:date="2017-06-21T13:44:00Z">
              <w:tcPr>
                <w:tcW w:w="1218" w:type="dxa"/>
                <w:gridSpan w:val="2"/>
                <w:shd w:val="clear" w:color="auto" w:fill="auto"/>
                <w:vAlign w:val="bottom"/>
              </w:tcPr>
            </w:tcPrChange>
          </w:tcPr>
          <w:p w14:paraId="7AFA7707" w14:textId="77777777" w:rsidR="006F7167" w:rsidRPr="00447A6B" w:rsidRDefault="006F7167" w:rsidP="008164ED">
            <w:pPr>
              <w:jc w:val="right"/>
              <w:rPr>
                <w:ins w:id="4342" w:author="dsloanm" w:date="2017-06-19T13:37:00Z"/>
                <w:szCs w:val="20"/>
              </w:rPr>
            </w:pPr>
          </w:p>
        </w:tc>
        <w:tc>
          <w:tcPr>
            <w:tcW w:w="1217" w:type="dxa"/>
            <w:tcPrChange w:id="4343" w:author="dsloanm" w:date="2017-06-21T13:44:00Z">
              <w:tcPr>
                <w:tcW w:w="1218" w:type="dxa"/>
                <w:gridSpan w:val="2"/>
              </w:tcPr>
            </w:tcPrChange>
          </w:tcPr>
          <w:p w14:paraId="75B52F04" w14:textId="0E32AFF7" w:rsidR="006F7167" w:rsidRPr="00447A6B" w:rsidRDefault="006F7167" w:rsidP="008164ED">
            <w:pPr>
              <w:jc w:val="right"/>
              <w:rPr>
                <w:ins w:id="4344" w:author="dsloanm" w:date="2017-06-19T13:37:00Z"/>
                <w:szCs w:val="20"/>
              </w:rPr>
            </w:pPr>
            <w:ins w:id="4345" w:author="dsloanm" w:date="2017-06-19T13:39:00Z">
              <w:r w:rsidRPr="00C86B42">
                <w:rPr>
                  <w:szCs w:val="20"/>
                </w:rPr>
                <w:t>7685.589</w:t>
              </w:r>
            </w:ins>
          </w:p>
        </w:tc>
      </w:tr>
      <w:tr w:rsidR="006F7167" w:rsidRPr="00D91812" w14:paraId="0017D993" w14:textId="2017558A" w:rsidTr="006F7167">
        <w:trPr>
          <w:jc w:val="center"/>
          <w:ins w:id="4346" w:author="dsloanm" w:date="2017-03-28T16:26:00Z"/>
          <w:trPrChange w:id="4347" w:author="dsloanm" w:date="2017-06-21T13:44:00Z">
            <w:trPr>
              <w:jc w:val="center"/>
            </w:trPr>
          </w:trPrChange>
        </w:trPr>
        <w:tc>
          <w:tcPr>
            <w:tcW w:w="1216" w:type="dxa"/>
            <w:shd w:val="clear" w:color="auto" w:fill="auto"/>
            <w:vAlign w:val="bottom"/>
            <w:tcPrChange w:id="4348" w:author="dsloanm" w:date="2017-06-21T13:44:00Z">
              <w:tcPr>
                <w:tcW w:w="1217" w:type="dxa"/>
                <w:gridSpan w:val="2"/>
                <w:shd w:val="clear" w:color="auto" w:fill="auto"/>
                <w:vAlign w:val="bottom"/>
              </w:tcPr>
            </w:tcPrChange>
          </w:tcPr>
          <w:p w14:paraId="77B4F2D3" w14:textId="69A7D969" w:rsidR="006F7167" w:rsidRPr="00951EF6" w:rsidRDefault="006F7167" w:rsidP="008164ED">
            <w:pPr>
              <w:jc w:val="right"/>
              <w:rPr>
                <w:ins w:id="4349" w:author="dsloanm" w:date="2017-03-28T16:26:00Z"/>
              </w:rPr>
            </w:pPr>
            <w:ins w:id="4350" w:author="dsloanm" w:date="2017-03-28T16:27:00Z">
              <w:r>
                <w:rPr>
                  <w:rFonts w:ascii="Calibri" w:hAnsi="Calibri" w:cs="Calibri"/>
                  <w:color w:val="000000"/>
                </w:rPr>
                <w:t>1536</w:t>
              </w:r>
            </w:ins>
          </w:p>
        </w:tc>
        <w:tc>
          <w:tcPr>
            <w:tcW w:w="1227" w:type="dxa"/>
            <w:gridSpan w:val="2"/>
            <w:shd w:val="clear" w:color="auto" w:fill="auto"/>
            <w:vAlign w:val="bottom"/>
            <w:tcPrChange w:id="4351" w:author="dsloanm" w:date="2017-06-21T13:44:00Z">
              <w:tcPr>
                <w:tcW w:w="1228" w:type="dxa"/>
                <w:gridSpan w:val="3"/>
                <w:shd w:val="clear" w:color="auto" w:fill="auto"/>
                <w:vAlign w:val="bottom"/>
              </w:tcPr>
            </w:tcPrChange>
          </w:tcPr>
          <w:p w14:paraId="73D486D4" w14:textId="7FAA526A" w:rsidR="006F7167" w:rsidRPr="00951EF6" w:rsidRDefault="006F7167" w:rsidP="008164ED">
            <w:pPr>
              <w:jc w:val="right"/>
              <w:rPr>
                <w:ins w:id="4352" w:author="dsloanm" w:date="2017-03-28T16:26:00Z"/>
              </w:rPr>
            </w:pPr>
            <w:ins w:id="4353" w:author="dsloanm" w:date="2017-03-28T16:27:00Z">
              <w:r>
                <w:rPr>
                  <w:rFonts w:ascii="Calibri" w:hAnsi="Calibri" w:cs="Calibri"/>
                  <w:color w:val="000000"/>
                </w:rPr>
                <w:t>12219.962</w:t>
              </w:r>
            </w:ins>
          </w:p>
        </w:tc>
        <w:tc>
          <w:tcPr>
            <w:tcW w:w="1216" w:type="dxa"/>
            <w:shd w:val="clear" w:color="auto" w:fill="auto"/>
            <w:vAlign w:val="bottom"/>
            <w:tcPrChange w:id="4354" w:author="dsloanm" w:date="2017-06-21T13:44:00Z">
              <w:tcPr>
                <w:tcW w:w="1217" w:type="dxa"/>
                <w:gridSpan w:val="2"/>
                <w:shd w:val="clear" w:color="auto" w:fill="auto"/>
                <w:vAlign w:val="bottom"/>
              </w:tcPr>
            </w:tcPrChange>
          </w:tcPr>
          <w:p w14:paraId="3B456EB9" w14:textId="4428A691" w:rsidR="006F7167" w:rsidRPr="00447A6B" w:rsidRDefault="006F7167" w:rsidP="008164ED">
            <w:pPr>
              <w:jc w:val="right"/>
              <w:rPr>
                <w:ins w:id="4355" w:author="dsloanm" w:date="2017-03-28T16:26:00Z"/>
                <w:szCs w:val="20"/>
              </w:rPr>
            </w:pPr>
          </w:p>
        </w:tc>
        <w:tc>
          <w:tcPr>
            <w:tcW w:w="1213" w:type="dxa"/>
            <w:tcPrChange w:id="4356" w:author="dsloanm" w:date="2017-06-21T13:44:00Z">
              <w:tcPr>
                <w:tcW w:w="1218" w:type="dxa"/>
                <w:gridSpan w:val="2"/>
              </w:tcPr>
            </w:tcPrChange>
          </w:tcPr>
          <w:p w14:paraId="5EE458B1" w14:textId="77777777" w:rsidR="006F7167" w:rsidRPr="00447A6B" w:rsidRDefault="006F7167" w:rsidP="008164ED">
            <w:pPr>
              <w:jc w:val="right"/>
              <w:rPr>
                <w:ins w:id="4357" w:author="dsloanm" w:date="2017-06-21T13:44:00Z"/>
                <w:szCs w:val="20"/>
              </w:rPr>
            </w:pPr>
          </w:p>
        </w:tc>
        <w:tc>
          <w:tcPr>
            <w:tcW w:w="1216" w:type="dxa"/>
            <w:shd w:val="clear" w:color="auto" w:fill="auto"/>
            <w:vAlign w:val="bottom"/>
            <w:tcPrChange w:id="4358" w:author="dsloanm" w:date="2017-06-21T13:44:00Z">
              <w:tcPr>
                <w:tcW w:w="1218" w:type="dxa"/>
                <w:gridSpan w:val="2"/>
                <w:shd w:val="clear" w:color="auto" w:fill="auto"/>
                <w:vAlign w:val="bottom"/>
              </w:tcPr>
            </w:tcPrChange>
          </w:tcPr>
          <w:p w14:paraId="71B584D9" w14:textId="509E2AFF" w:rsidR="006F7167" w:rsidRPr="00447A6B" w:rsidRDefault="006F7167" w:rsidP="008164ED">
            <w:pPr>
              <w:jc w:val="right"/>
              <w:rPr>
                <w:ins w:id="4359" w:author="dsloanm" w:date="2017-03-28T16:26:00Z"/>
                <w:szCs w:val="20"/>
              </w:rPr>
            </w:pPr>
          </w:p>
        </w:tc>
        <w:tc>
          <w:tcPr>
            <w:tcW w:w="1217" w:type="dxa"/>
            <w:shd w:val="clear" w:color="auto" w:fill="auto"/>
            <w:vAlign w:val="bottom"/>
            <w:tcPrChange w:id="4360" w:author="dsloanm" w:date="2017-06-21T13:44:00Z">
              <w:tcPr>
                <w:tcW w:w="1218" w:type="dxa"/>
                <w:gridSpan w:val="2"/>
                <w:shd w:val="clear" w:color="auto" w:fill="auto"/>
                <w:vAlign w:val="bottom"/>
              </w:tcPr>
            </w:tcPrChange>
          </w:tcPr>
          <w:p w14:paraId="5BB66A46" w14:textId="78857A9B" w:rsidR="006F7167" w:rsidRPr="00447A6B" w:rsidRDefault="006F7167" w:rsidP="008164ED">
            <w:pPr>
              <w:jc w:val="right"/>
              <w:rPr>
                <w:ins w:id="4361" w:author="dsloanm" w:date="2017-03-28T16:26:00Z"/>
                <w:szCs w:val="20"/>
              </w:rPr>
            </w:pPr>
          </w:p>
        </w:tc>
        <w:tc>
          <w:tcPr>
            <w:tcW w:w="1217" w:type="dxa"/>
            <w:tcPrChange w:id="4362" w:author="dsloanm" w:date="2017-06-21T13:44:00Z">
              <w:tcPr>
                <w:tcW w:w="1218" w:type="dxa"/>
                <w:gridSpan w:val="2"/>
              </w:tcPr>
            </w:tcPrChange>
          </w:tcPr>
          <w:p w14:paraId="3A395305" w14:textId="77777777" w:rsidR="006F7167" w:rsidRPr="00447A6B" w:rsidRDefault="006F7167" w:rsidP="008164ED">
            <w:pPr>
              <w:jc w:val="right"/>
              <w:rPr>
                <w:ins w:id="4363" w:author="dsloanm" w:date="2017-06-19T13:35:00Z"/>
                <w:szCs w:val="20"/>
              </w:rPr>
            </w:pPr>
          </w:p>
        </w:tc>
      </w:tr>
      <w:tr w:rsidR="006F7167" w:rsidRPr="00D91812" w14:paraId="2F627AE2" w14:textId="4432B005" w:rsidTr="006F7167">
        <w:trPr>
          <w:jc w:val="center"/>
          <w:ins w:id="4364" w:author="dsloanm" w:date="2017-03-28T16:26:00Z"/>
          <w:trPrChange w:id="4365" w:author="dsloanm" w:date="2017-06-21T13:44:00Z">
            <w:trPr>
              <w:jc w:val="center"/>
            </w:trPr>
          </w:trPrChange>
        </w:trPr>
        <w:tc>
          <w:tcPr>
            <w:tcW w:w="1216" w:type="dxa"/>
            <w:shd w:val="clear" w:color="auto" w:fill="auto"/>
            <w:vAlign w:val="bottom"/>
            <w:tcPrChange w:id="4366" w:author="dsloanm" w:date="2017-06-21T13:44:00Z">
              <w:tcPr>
                <w:tcW w:w="1217" w:type="dxa"/>
                <w:gridSpan w:val="2"/>
                <w:shd w:val="clear" w:color="auto" w:fill="auto"/>
                <w:vAlign w:val="bottom"/>
              </w:tcPr>
            </w:tcPrChange>
          </w:tcPr>
          <w:p w14:paraId="432BA272" w14:textId="33BD846B" w:rsidR="006F7167" w:rsidRPr="00721B2C" w:rsidRDefault="006F7167" w:rsidP="008164ED">
            <w:pPr>
              <w:jc w:val="right"/>
              <w:rPr>
                <w:ins w:id="4367" w:author="dsloanm" w:date="2017-03-28T16:26:00Z"/>
              </w:rPr>
            </w:pPr>
            <w:ins w:id="4368" w:author="dsloanm" w:date="2017-03-28T16:27:00Z">
              <w:r>
                <w:rPr>
                  <w:rFonts w:ascii="Calibri" w:hAnsi="Calibri" w:cs="Calibri"/>
                  <w:color w:val="000000"/>
                </w:rPr>
                <w:t>2048</w:t>
              </w:r>
            </w:ins>
          </w:p>
        </w:tc>
        <w:tc>
          <w:tcPr>
            <w:tcW w:w="1227" w:type="dxa"/>
            <w:gridSpan w:val="2"/>
            <w:shd w:val="clear" w:color="auto" w:fill="auto"/>
            <w:vAlign w:val="bottom"/>
            <w:tcPrChange w:id="4369" w:author="dsloanm" w:date="2017-06-21T13:44:00Z">
              <w:tcPr>
                <w:tcW w:w="1228" w:type="dxa"/>
                <w:gridSpan w:val="3"/>
                <w:shd w:val="clear" w:color="auto" w:fill="auto"/>
                <w:vAlign w:val="bottom"/>
              </w:tcPr>
            </w:tcPrChange>
          </w:tcPr>
          <w:p w14:paraId="7C03C50E" w14:textId="77777777" w:rsidR="006F7167" w:rsidRDefault="006F7167" w:rsidP="008164ED">
            <w:pPr>
              <w:jc w:val="right"/>
              <w:rPr>
                <w:ins w:id="4370" w:author="dsloanm" w:date="2017-03-28T16:26:00Z"/>
                <w:rFonts w:ascii="Calibri" w:hAnsi="Calibri" w:cs="Calibri"/>
                <w:color w:val="000000"/>
              </w:rPr>
            </w:pPr>
          </w:p>
        </w:tc>
        <w:tc>
          <w:tcPr>
            <w:tcW w:w="1216" w:type="dxa"/>
            <w:shd w:val="clear" w:color="auto" w:fill="auto"/>
            <w:vAlign w:val="bottom"/>
            <w:tcPrChange w:id="4371" w:author="dsloanm" w:date="2017-06-21T13:44:00Z">
              <w:tcPr>
                <w:tcW w:w="1217" w:type="dxa"/>
                <w:gridSpan w:val="2"/>
                <w:shd w:val="clear" w:color="auto" w:fill="auto"/>
                <w:vAlign w:val="bottom"/>
              </w:tcPr>
            </w:tcPrChange>
          </w:tcPr>
          <w:p w14:paraId="37AB9B87" w14:textId="088DDD4F" w:rsidR="006F7167" w:rsidRPr="00447A6B" w:rsidRDefault="006F7167" w:rsidP="008164ED">
            <w:pPr>
              <w:jc w:val="right"/>
              <w:rPr>
                <w:ins w:id="4372" w:author="dsloanm" w:date="2017-03-28T16:26:00Z"/>
                <w:rFonts w:cs="Calibri"/>
                <w:color w:val="000000"/>
                <w:szCs w:val="20"/>
              </w:rPr>
            </w:pPr>
            <w:ins w:id="4373" w:author="dsloanm" w:date="2017-03-28T16:27:00Z">
              <w:r>
                <w:rPr>
                  <w:rFonts w:ascii="Calibri" w:hAnsi="Calibri" w:cs="Calibri"/>
                  <w:color w:val="000000"/>
                </w:rPr>
                <w:t>9405.305</w:t>
              </w:r>
            </w:ins>
          </w:p>
        </w:tc>
        <w:tc>
          <w:tcPr>
            <w:tcW w:w="1213" w:type="dxa"/>
            <w:tcPrChange w:id="4374" w:author="dsloanm" w:date="2017-06-21T13:44:00Z">
              <w:tcPr>
                <w:tcW w:w="1218" w:type="dxa"/>
                <w:gridSpan w:val="2"/>
              </w:tcPr>
            </w:tcPrChange>
          </w:tcPr>
          <w:p w14:paraId="13D7B597" w14:textId="3E859526" w:rsidR="006F7167" w:rsidRPr="00447A6B" w:rsidRDefault="006F7167" w:rsidP="008164ED">
            <w:pPr>
              <w:jc w:val="right"/>
              <w:rPr>
                <w:ins w:id="4375" w:author="dsloanm" w:date="2017-06-21T13:44:00Z"/>
                <w:rFonts w:cs="Calibri"/>
                <w:color w:val="000000"/>
                <w:szCs w:val="20"/>
              </w:rPr>
            </w:pPr>
            <w:ins w:id="4376" w:author="dsloanm" w:date="2017-06-21T13:45:00Z">
              <w:r w:rsidRPr="006F7167">
                <w:rPr>
                  <w:rFonts w:cs="Calibri"/>
                  <w:color w:val="000000"/>
                  <w:szCs w:val="20"/>
                </w:rPr>
                <w:t>7816.17</w:t>
              </w:r>
            </w:ins>
          </w:p>
        </w:tc>
        <w:tc>
          <w:tcPr>
            <w:tcW w:w="1216" w:type="dxa"/>
            <w:shd w:val="clear" w:color="auto" w:fill="auto"/>
            <w:vAlign w:val="bottom"/>
            <w:tcPrChange w:id="4377" w:author="dsloanm" w:date="2017-06-21T13:44:00Z">
              <w:tcPr>
                <w:tcW w:w="1218" w:type="dxa"/>
                <w:gridSpan w:val="2"/>
                <w:shd w:val="clear" w:color="auto" w:fill="auto"/>
                <w:vAlign w:val="bottom"/>
              </w:tcPr>
            </w:tcPrChange>
          </w:tcPr>
          <w:p w14:paraId="4D7A642E" w14:textId="792B7941" w:rsidR="006F7167" w:rsidRPr="00447A6B" w:rsidRDefault="006F7167" w:rsidP="008164ED">
            <w:pPr>
              <w:jc w:val="right"/>
              <w:rPr>
                <w:ins w:id="4378" w:author="dsloanm" w:date="2017-03-28T16:26:00Z"/>
                <w:rFonts w:cs="Calibri"/>
                <w:color w:val="000000"/>
                <w:szCs w:val="20"/>
              </w:rPr>
            </w:pPr>
          </w:p>
        </w:tc>
        <w:tc>
          <w:tcPr>
            <w:tcW w:w="1217" w:type="dxa"/>
            <w:shd w:val="clear" w:color="auto" w:fill="auto"/>
            <w:vAlign w:val="bottom"/>
            <w:tcPrChange w:id="4379" w:author="dsloanm" w:date="2017-06-21T13:44:00Z">
              <w:tcPr>
                <w:tcW w:w="1218" w:type="dxa"/>
                <w:gridSpan w:val="2"/>
                <w:shd w:val="clear" w:color="auto" w:fill="auto"/>
                <w:vAlign w:val="bottom"/>
              </w:tcPr>
            </w:tcPrChange>
          </w:tcPr>
          <w:p w14:paraId="6B622641" w14:textId="77777777" w:rsidR="006F7167" w:rsidRPr="00447A6B" w:rsidRDefault="006F7167" w:rsidP="008164ED">
            <w:pPr>
              <w:jc w:val="right"/>
              <w:rPr>
                <w:ins w:id="4380" w:author="dsloanm" w:date="2017-03-28T16:26:00Z"/>
                <w:rFonts w:cs="Calibri"/>
                <w:color w:val="000000"/>
                <w:szCs w:val="20"/>
              </w:rPr>
            </w:pPr>
          </w:p>
        </w:tc>
        <w:tc>
          <w:tcPr>
            <w:tcW w:w="1217" w:type="dxa"/>
            <w:tcPrChange w:id="4381" w:author="dsloanm" w:date="2017-06-21T13:44:00Z">
              <w:tcPr>
                <w:tcW w:w="1218" w:type="dxa"/>
                <w:gridSpan w:val="2"/>
              </w:tcPr>
            </w:tcPrChange>
          </w:tcPr>
          <w:p w14:paraId="67979B69" w14:textId="77777777" w:rsidR="006F7167" w:rsidRPr="00447A6B" w:rsidRDefault="006F7167" w:rsidP="008164ED">
            <w:pPr>
              <w:jc w:val="right"/>
              <w:rPr>
                <w:ins w:id="4382" w:author="dsloanm" w:date="2017-06-19T13:35:00Z"/>
                <w:rFonts w:cs="Calibri"/>
                <w:color w:val="000000"/>
                <w:szCs w:val="20"/>
              </w:rPr>
            </w:pPr>
          </w:p>
        </w:tc>
      </w:tr>
      <w:tr w:rsidR="006F7167" w:rsidRPr="00D91812" w14:paraId="7A7F815A" w14:textId="77777777" w:rsidTr="006F7167">
        <w:trPr>
          <w:jc w:val="center"/>
          <w:ins w:id="4383" w:author="dsloanm" w:date="2017-06-19T13:37:00Z"/>
          <w:trPrChange w:id="4384" w:author="dsloanm" w:date="2017-06-21T13:44:00Z">
            <w:trPr>
              <w:jc w:val="center"/>
            </w:trPr>
          </w:trPrChange>
        </w:trPr>
        <w:tc>
          <w:tcPr>
            <w:tcW w:w="1216" w:type="dxa"/>
            <w:shd w:val="clear" w:color="auto" w:fill="auto"/>
            <w:vAlign w:val="bottom"/>
            <w:tcPrChange w:id="4385" w:author="dsloanm" w:date="2017-06-21T13:44:00Z">
              <w:tcPr>
                <w:tcW w:w="1217" w:type="dxa"/>
                <w:gridSpan w:val="2"/>
                <w:shd w:val="clear" w:color="auto" w:fill="auto"/>
                <w:vAlign w:val="bottom"/>
              </w:tcPr>
            </w:tcPrChange>
          </w:tcPr>
          <w:p w14:paraId="18688DAC" w14:textId="13C683F2" w:rsidR="006F7167" w:rsidRDefault="006F7167" w:rsidP="008164ED">
            <w:pPr>
              <w:jc w:val="right"/>
              <w:rPr>
                <w:ins w:id="4386" w:author="dsloanm" w:date="2017-06-19T13:37:00Z"/>
                <w:rFonts w:ascii="Calibri" w:hAnsi="Calibri" w:cs="Calibri"/>
                <w:color w:val="000000"/>
              </w:rPr>
            </w:pPr>
            <w:ins w:id="4387" w:author="dsloanm" w:date="2017-06-19T13:37:00Z">
              <w:r>
                <w:rPr>
                  <w:rFonts w:ascii="Calibri" w:hAnsi="Calibri" w:cs="Calibri"/>
                  <w:color w:val="000000"/>
                </w:rPr>
                <w:t>2304</w:t>
              </w:r>
            </w:ins>
          </w:p>
        </w:tc>
        <w:tc>
          <w:tcPr>
            <w:tcW w:w="1227" w:type="dxa"/>
            <w:gridSpan w:val="2"/>
            <w:shd w:val="clear" w:color="auto" w:fill="auto"/>
            <w:vAlign w:val="bottom"/>
            <w:tcPrChange w:id="4388" w:author="dsloanm" w:date="2017-06-21T13:44:00Z">
              <w:tcPr>
                <w:tcW w:w="1228" w:type="dxa"/>
                <w:gridSpan w:val="3"/>
                <w:shd w:val="clear" w:color="auto" w:fill="auto"/>
                <w:vAlign w:val="bottom"/>
              </w:tcPr>
            </w:tcPrChange>
          </w:tcPr>
          <w:p w14:paraId="7E0FD13A" w14:textId="77777777" w:rsidR="006F7167" w:rsidRDefault="006F7167" w:rsidP="008164ED">
            <w:pPr>
              <w:jc w:val="right"/>
              <w:rPr>
                <w:ins w:id="4389" w:author="dsloanm" w:date="2017-06-19T13:37:00Z"/>
                <w:rFonts w:ascii="Calibri" w:hAnsi="Calibri" w:cs="Calibri"/>
                <w:color w:val="000000"/>
              </w:rPr>
            </w:pPr>
          </w:p>
        </w:tc>
        <w:tc>
          <w:tcPr>
            <w:tcW w:w="1216" w:type="dxa"/>
            <w:shd w:val="clear" w:color="auto" w:fill="auto"/>
            <w:vAlign w:val="bottom"/>
            <w:tcPrChange w:id="4390" w:author="dsloanm" w:date="2017-06-21T13:44:00Z">
              <w:tcPr>
                <w:tcW w:w="1217" w:type="dxa"/>
                <w:gridSpan w:val="2"/>
                <w:shd w:val="clear" w:color="auto" w:fill="auto"/>
                <w:vAlign w:val="bottom"/>
              </w:tcPr>
            </w:tcPrChange>
          </w:tcPr>
          <w:p w14:paraId="3FDAA4CB" w14:textId="77777777" w:rsidR="006F7167" w:rsidRPr="00447A6B" w:rsidRDefault="006F7167" w:rsidP="008164ED">
            <w:pPr>
              <w:jc w:val="right"/>
              <w:rPr>
                <w:ins w:id="4391" w:author="dsloanm" w:date="2017-06-19T13:37:00Z"/>
                <w:szCs w:val="20"/>
              </w:rPr>
            </w:pPr>
          </w:p>
        </w:tc>
        <w:tc>
          <w:tcPr>
            <w:tcW w:w="1213" w:type="dxa"/>
            <w:tcPrChange w:id="4392" w:author="dsloanm" w:date="2017-06-21T13:44:00Z">
              <w:tcPr>
                <w:tcW w:w="1218" w:type="dxa"/>
                <w:gridSpan w:val="2"/>
              </w:tcPr>
            </w:tcPrChange>
          </w:tcPr>
          <w:p w14:paraId="18508DEE" w14:textId="77777777" w:rsidR="006F7167" w:rsidRPr="00447A6B" w:rsidRDefault="006F7167" w:rsidP="008164ED">
            <w:pPr>
              <w:jc w:val="right"/>
              <w:rPr>
                <w:ins w:id="4393" w:author="dsloanm" w:date="2017-06-21T13:44:00Z"/>
                <w:szCs w:val="20"/>
              </w:rPr>
            </w:pPr>
          </w:p>
        </w:tc>
        <w:tc>
          <w:tcPr>
            <w:tcW w:w="1216" w:type="dxa"/>
            <w:shd w:val="clear" w:color="auto" w:fill="auto"/>
            <w:vAlign w:val="bottom"/>
            <w:tcPrChange w:id="4394" w:author="dsloanm" w:date="2017-06-21T13:44:00Z">
              <w:tcPr>
                <w:tcW w:w="1218" w:type="dxa"/>
                <w:gridSpan w:val="2"/>
                <w:shd w:val="clear" w:color="auto" w:fill="auto"/>
                <w:vAlign w:val="bottom"/>
              </w:tcPr>
            </w:tcPrChange>
          </w:tcPr>
          <w:p w14:paraId="41F0CA00" w14:textId="555E28D0" w:rsidR="006F7167" w:rsidRPr="00447A6B" w:rsidRDefault="006F7167" w:rsidP="008164ED">
            <w:pPr>
              <w:jc w:val="right"/>
              <w:rPr>
                <w:ins w:id="4395" w:author="dsloanm" w:date="2017-06-19T13:37:00Z"/>
                <w:szCs w:val="20"/>
              </w:rPr>
            </w:pPr>
          </w:p>
        </w:tc>
        <w:tc>
          <w:tcPr>
            <w:tcW w:w="1217" w:type="dxa"/>
            <w:shd w:val="clear" w:color="auto" w:fill="auto"/>
            <w:vAlign w:val="bottom"/>
            <w:tcPrChange w:id="4396" w:author="dsloanm" w:date="2017-06-21T13:44:00Z">
              <w:tcPr>
                <w:tcW w:w="1218" w:type="dxa"/>
                <w:gridSpan w:val="2"/>
                <w:shd w:val="clear" w:color="auto" w:fill="auto"/>
                <w:vAlign w:val="bottom"/>
              </w:tcPr>
            </w:tcPrChange>
          </w:tcPr>
          <w:p w14:paraId="4D823C10" w14:textId="77777777" w:rsidR="006F7167" w:rsidRPr="00447A6B" w:rsidRDefault="006F7167" w:rsidP="008164ED">
            <w:pPr>
              <w:jc w:val="right"/>
              <w:rPr>
                <w:ins w:id="4397" w:author="dsloanm" w:date="2017-06-19T13:37:00Z"/>
                <w:szCs w:val="20"/>
              </w:rPr>
            </w:pPr>
          </w:p>
        </w:tc>
        <w:tc>
          <w:tcPr>
            <w:tcW w:w="1217" w:type="dxa"/>
            <w:tcPrChange w:id="4398" w:author="dsloanm" w:date="2017-06-21T13:44:00Z">
              <w:tcPr>
                <w:tcW w:w="1218" w:type="dxa"/>
                <w:gridSpan w:val="2"/>
              </w:tcPr>
            </w:tcPrChange>
          </w:tcPr>
          <w:p w14:paraId="18471864" w14:textId="4CE67013" w:rsidR="006F7167" w:rsidRPr="00447A6B" w:rsidRDefault="006F7167" w:rsidP="008164ED">
            <w:pPr>
              <w:jc w:val="right"/>
              <w:rPr>
                <w:ins w:id="4399" w:author="dsloanm" w:date="2017-06-19T13:37:00Z"/>
                <w:szCs w:val="20"/>
              </w:rPr>
            </w:pPr>
            <w:ins w:id="4400" w:author="dsloanm" w:date="2017-06-19T13:39:00Z">
              <w:r w:rsidRPr="00C86B42">
                <w:rPr>
                  <w:szCs w:val="20"/>
                </w:rPr>
                <w:t>7317.950</w:t>
              </w:r>
            </w:ins>
          </w:p>
        </w:tc>
      </w:tr>
      <w:tr w:rsidR="006F7167" w:rsidRPr="00D91812" w14:paraId="301C5582" w14:textId="3E32050E" w:rsidTr="006F7167">
        <w:trPr>
          <w:jc w:val="center"/>
          <w:ins w:id="4401" w:author="dsloanm" w:date="2017-03-28T16:26:00Z"/>
          <w:trPrChange w:id="4402" w:author="dsloanm" w:date="2017-06-21T13:44:00Z">
            <w:trPr>
              <w:jc w:val="center"/>
            </w:trPr>
          </w:trPrChange>
        </w:trPr>
        <w:tc>
          <w:tcPr>
            <w:tcW w:w="1216" w:type="dxa"/>
            <w:shd w:val="clear" w:color="auto" w:fill="auto"/>
            <w:vAlign w:val="bottom"/>
            <w:tcPrChange w:id="4403" w:author="dsloanm" w:date="2017-06-21T13:44:00Z">
              <w:tcPr>
                <w:tcW w:w="1217" w:type="dxa"/>
                <w:gridSpan w:val="2"/>
                <w:shd w:val="clear" w:color="auto" w:fill="auto"/>
                <w:vAlign w:val="bottom"/>
              </w:tcPr>
            </w:tcPrChange>
          </w:tcPr>
          <w:p w14:paraId="2E027D39" w14:textId="6CB4E626" w:rsidR="006F7167" w:rsidRPr="00951EF6" w:rsidRDefault="006F7167" w:rsidP="008164ED">
            <w:pPr>
              <w:jc w:val="right"/>
              <w:rPr>
                <w:ins w:id="4404" w:author="dsloanm" w:date="2017-03-28T16:26:00Z"/>
              </w:rPr>
            </w:pPr>
            <w:ins w:id="4405" w:author="dsloanm" w:date="2017-03-28T16:27:00Z">
              <w:r>
                <w:rPr>
                  <w:rFonts w:ascii="Calibri" w:hAnsi="Calibri" w:cs="Calibri"/>
                  <w:color w:val="000000"/>
                </w:rPr>
                <w:t>3072</w:t>
              </w:r>
            </w:ins>
          </w:p>
        </w:tc>
        <w:tc>
          <w:tcPr>
            <w:tcW w:w="1227" w:type="dxa"/>
            <w:gridSpan w:val="2"/>
            <w:shd w:val="clear" w:color="auto" w:fill="auto"/>
            <w:vAlign w:val="bottom"/>
            <w:tcPrChange w:id="4406" w:author="dsloanm" w:date="2017-06-21T13:44:00Z">
              <w:tcPr>
                <w:tcW w:w="1228" w:type="dxa"/>
                <w:gridSpan w:val="3"/>
                <w:shd w:val="clear" w:color="auto" w:fill="auto"/>
                <w:vAlign w:val="bottom"/>
              </w:tcPr>
            </w:tcPrChange>
          </w:tcPr>
          <w:p w14:paraId="308ABC9D" w14:textId="368DDBC2" w:rsidR="006F7167" w:rsidRPr="00951EF6" w:rsidRDefault="006F7167" w:rsidP="008164ED">
            <w:pPr>
              <w:jc w:val="right"/>
              <w:rPr>
                <w:ins w:id="4407" w:author="dsloanm" w:date="2017-03-28T16:26:00Z"/>
              </w:rPr>
            </w:pPr>
            <w:ins w:id="4408" w:author="dsloanm" w:date="2017-03-28T16:27:00Z">
              <w:r>
                <w:rPr>
                  <w:rFonts w:ascii="Calibri" w:hAnsi="Calibri" w:cs="Calibri"/>
                  <w:color w:val="000000"/>
                </w:rPr>
                <w:t>13784.597</w:t>
              </w:r>
            </w:ins>
          </w:p>
        </w:tc>
        <w:tc>
          <w:tcPr>
            <w:tcW w:w="1216" w:type="dxa"/>
            <w:shd w:val="clear" w:color="auto" w:fill="auto"/>
            <w:vAlign w:val="bottom"/>
            <w:tcPrChange w:id="4409" w:author="dsloanm" w:date="2017-06-21T13:44:00Z">
              <w:tcPr>
                <w:tcW w:w="1217" w:type="dxa"/>
                <w:gridSpan w:val="2"/>
                <w:shd w:val="clear" w:color="auto" w:fill="auto"/>
                <w:vAlign w:val="bottom"/>
              </w:tcPr>
            </w:tcPrChange>
          </w:tcPr>
          <w:p w14:paraId="5572B065" w14:textId="7B346356" w:rsidR="006F7167" w:rsidRPr="00447A6B" w:rsidRDefault="006F7167" w:rsidP="008164ED">
            <w:pPr>
              <w:jc w:val="right"/>
              <w:rPr>
                <w:ins w:id="4410" w:author="dsloanm" w:date="2017-03-28T16:26:00Z"/>
                <w:szCs w:val="20"/>
              </w:rPr>
            </w:pPr>
          </w:p>
        </w:tc>
        <w:tc>
          <w:tcPr>
            <w:tcW w:w="1213" w:type="dxa"/>
            <w:tcPrChange w:id="4411" w:author="dsloanm" w:date="2017-06-21T13:44:00Z">
              <w:tcPr>
                <w:tcW w:w="1218" w:type="dxa"/>
                <w:gridSpan w:val="2"/>
              </w:tcPr>
            </w:tcPrChange>
          </w:tcPr>
          <w:p w14:paraId="6C3E82FA" w14:textId="77777777" w:rsidR="006F7167" w:rsidRPr="00447A6B" w:rsidRDefault="006F7167" w:rsidP="008164ED">
            <w:pPr>
              <w:jc w:val="right"/>
              <w:rPr>
                <w:ins w:id="4412" w:author="dsloanm" w:date="2017-06-21T13:44:00Z"/>
                <w:szCs w:val="20"/>
              </w:rPr>
            </w:pPr>
          </w:p>
        </w:tc>
        <w:tc>
          <w:tcPr>
            <w:tcW w:w="1216" w:type="dxa"/>
            <w:shd w:val="clear" w:color="auto" w:fill="auto"/>
            <w:vAlign w:val="bottom"/>
            <w:tcPrChange w:id="4413" w:author="dsloanm" w:date="2017-06-21T13:44:00Z">
              <w:tcPr>
                <w:tcW w:w="1218" w:type="dxa"/>
                <w:gridSpan w:val="2"/>
                <w:shd w:val="clear" w:color="auto" w:fill="auto"/>
                <w:vAlign w:val="bottom"/>
              </w:tcPr>
            </w:tcPrChange>
          </w:tcPr>
          <w:p w14:paraId="2BE5F8F8" w14:textId="6561992F" w:rsidR="006F7167" w:rsidRPr="00447A6B" w:rsidRDefault="006F7167" w:rsidP="008164ED">
            <w:pPr>
              <w:jc w:val="right"/>
              <w:rPr>
                <w:ins w:id="4414" w:author="dsloanm" w:date="2017-03-28T16:26:00Z"/>
                <w:szCs w:val="20"/>
              </w:rPr>
            </w:pPr>
          </w:p>
        </w:tc>
        <w:tc>
          <w:tcPr>
            <w:tcW w:w="1217" w:type="dxa"/>
            <w:shd w:val="clear" w:color="auto" w:fill="auto"/>
            <w:vAlign w:val="bottom"/>
            <w:tcPrChange w:id="4415" w:author="dsloanm" w:date="2017-06-21T13:44:00Z">
              <w:tcPr>
                <w:tcW w:w="1218" w:type="dxa"/>
                <w:gridSpan w:val="2"/>
                <w:shd w:val="clear" w:color="auto" w:fill="auto"/>
                <w:vAlign w:val="bottom"/>
              </w:tcPr>
            </w:tcPrChange>
          </w:tcPr>
          <w:p w14:paraId="308D199C" w14:textId="0F7ECF9D" w:rsidR="006F7167" w:rsidRPr="00447A6B" w:rsidRDefault="006F7167" w:rsidP="008164ED">
            <w:pPr>
              <w:jc w:val="right"/>
              <w:rPr>
                <w:ins w:id="4416" w:author="dsloanm" w:date="2017-03-28T16:26:00Z"/>
                <w:szCs w:val="20"/>
              </w:rPr>
            </w:pPr>
          </w:p>
        </w:tc>
        <w:tc>
          <w:tcPr>
            <w:tcW w:w="1217" w:type="dxa"/>
            <w:tcPrChange w:id="4417" w:author="dsloanm" w:date="2017-06-21T13:44:00Z">
              <w:tcPr>
                <w:tcW w:w="1218" w:type="dxa"/>
                <w:gridSpan w:val="2"/>
              </w:tcPr>
            </w:tcPrChange>
          </w:tcPr>
          <w:p w14:paraId="1FF8B1DF" w14:textId="77777777" w:rsidR="006F7167" w:rsidRPr="00447A6B" w:rsidRDefault="006F7167" w:rsidP="008164ED">
            <w:pPr>
              <w:jc w:val="right"/>
              <w:rPr>
                <w:ins w:id="4418" w:author="dsloanm" w:date="2017-06-19T13:35:00Z"/>
                <w:szCs w:val="20"/>
              </w:rPr>
            </w:pPr>
          </w:p>
        </w:tc>
      </w:tr>
      <w:tr w:rsidR="006F7167" w:rsidRPr="00D91812" w14:paraId="40445248" w14:textId="77777777" w:rsidTr="006F7167">
        <w:trPr>
          <w:jc w:val="center"/>
          <w:ins w:id="4419" w:author="dsloanm" w:date="2017-06-21T13:45:00Z"/>
        </w:trPr>
        <w:tc>
          <w:tcPr>
            <w:tcW w:w="1216" w:type="dxa"/>
            <w:shd w:val="clear" w:color="auto" w:fill="auto"/>
            <w:vAlign w:val="bottom"/>
          </w:tcPr>
          <w:p w14:paraId="5D104BA8" w14:textId="23068B48" w:rsidR="006F7167" w:rsidRDefault="006F7167" w:rsidP="008164ED">
            <w:pPr>
              <w:jc w:val="right"/>
              <w:rPr>
                <w:ins w:id="4420" w:author="dsloanm" w:date="2017-06-21T13:45:00Z"/>
                <w:rFonts w:ascii="Calibri" w:hAnsi="Calibri" w:cs="Calibri"/>
                <w:color w:val="000000"/>
              </w:rPr>
            </w:pPr>
            <w:ins w:id="4421" w:author="dsloanm" w:date="2017-06-21T13:45:00Z">
              <w:r>
                <w:rPr>
                  <w:rFonts w:ascii="Calibri" w:hAnsi="Calibri" w:cs="Calibri"/>
                  <w:color w:val="000000"/>
                </w:rPr>
                <w:t>4096</w:t>
              </w:r>
            </w:ins>
          </w:p>
        </w:tc>
        <w:tc>
          <w:tcPr>
            <w:tcW w:w="1227" w:type="dxa"/>
            <w:gridSpan w:val="2"/>
            <w:shd w:val="clear" w:color="auto" w:fill="auto"/>
            <w:vAlign w:val="bottom"/>
          </w:tcPr>
          <w:p w14:paraId="55334964" w14:textId="77777777" w:rsidR="006F7167" w:rsidRDefault="006F7167" w:rsidP="008164ED">
            <w:pPr>
              <w:jc w:val="right"/>
              <w:rPr>
                <w:ins w:id="4422" w:author="dsloanm" w:date="2017-06-21T13:45:00Z"/>
                <w:rFonts w:ascii="Calibri" w:hAnsi="Calibri" w:cs="Calibri"/>
                <w:color w:val="000000"/>
              </w:rPr>
            </w:pPr>
          </w:p>
        </w:tc>
        <w:tc>
          <w:tcPr>
            <w:tcW w:w="1216" w:type="dxa"/>
            <w:shd w:val="clear" w:color="auto" w:fill="auto"/>
            <w:vAlign w:val="bottom"/>
          </w:tcPr>
          <w:p w14:paraId="2B93679B" w14:textId="77777777" w:rsidR="006F7167" w:rsidRPr="00447A6B" w:rsidRDefault="006F7167" w:rsidP="008164ED">
            <w:pPr>
              <w:jc w:val="right"/>
              <w:rPr>
                <w:ins w:id="4423" w:author="dsloanm" w:date="2017-06-21T13:45:00Z"/>
                <w:szCs w:val="20"/>
              </w:rPr>
            </w:pPr>
          </w:p>
        </w:tc>
        <w:tc>
          <w:tcPr>
            <w:tcW w:w="1213" w:type="dxa"/>
          </w:tcPr>
          <w:p w14:paraId="50FA7CD3" w14:textId="2DA3C8CA" w:rsidR="006F7167" w:rsidRPr="00447A6B" w:rsidRDefault="006F7167" w:rsidP="008164ED">
            <w:pPr>
              <w:jc w:val="right"/>
              <w:rPr>
                <w:ins w:id="4424" w:author="dsloanm" w:date="2017-06-21T13:45:00Z"/>
                <w:szCs w:val="20"/>
              </w:rPr>
            </w:pPr>
            <w:ins w:id="4425" w:author="dsloanm" w:date="2017-06-21T13:45:00Z">
              <w:r w:rsidRPr="006F7167">
                <w:rPr>
                  <w:szCs w:val="20"/>
                </w:rPr>
                <w:t>11987.114</w:t>
              </w:r>
            </w:ins>
          </w:p>
        </w:tc>
        <w:tc>
          <w:tcPr>
            <w:tcW w:w="1216" w:type="dxa"/>
            <w:shd w:val="clear" w:color="auto" w:fill="auto"/>
            <w:vAlign w:val="bottom"/>
          </w:tcPr>
          <w:p w14:paraId="34938A7D" w14:textId="77777777" w:rsidR="006F7167" w:rsidRPr="00447A6B" w:rsidRDefault="006F7167" w:rsidP="008164ED">
            <w:pPr>
              <w:jc w:val="right"/>
              <w:rPr>
                <w:ins w:id="4426" w:author="dsloanm" w:date="2017-06-21T13:45:00Z"/>
                <w:szCs w:val="20"/>
              </w:rPr>
            </w:pPr>
          </w:p>
        </w:tc>
        <w:tc>
          <w:tcPr>
            <w:tcW w:w="1217" w:type="dxa"/>
            <w:shd w:val="clear" w:color="auto" w:fill="auto"/>
            <w:vAlign w:val="bottom"/>
          </w:tcPr>
          <w:p w14:paraId="1B349D1A" w14:textId="77777777" w:rsidR="006F7167" w:rsidRPr="00447A6B" w:rsidRDefault="006F7167" w:rsidP="008164ED">
            <w:pPr>
              <w:jc w:val="right"/>
              <w:rPr>
                <w:ins w:id="4427" w:author="dsloanm" w:date="2017-06-21T13:45:00Z"/>
                <w:szCs w:val="20"/>
              </w:rPr>
            </w:pPr>
          </w:p>
        </w:tc>
        <w:tc>
          <w:tcPr>
            <w:tcW w:w="1217" w:type="dxa"/>
          </w:tcPr>
          <w:p w14:paraId="4C7BB10E" w14:textId="77777777" w:rsidR="006F7167" w:rsidRPr="00447A6B" w:rsidRDefault="006F7167" w:rsidP="008164ED">
            <w:pPr>
              <w:jc w:val="right"/>
              <w:rPr>
                <w:ins w:id="4428" w:author="dsloanm" w:date="2017-06-21T13:45:00Z"/>
                <w:szCs w:val="20"/>
              </w:rPr>
            </w:pPr>
          </w:p>
        </w:tc>
      </w:tr>
      <w:tr w:rsidR="006F7167" w:rsidRPr="00D91812" w14:paraId="7FCB100E" w14:textId="77777777" w:rsidTr="006F7167">
        <w:trPr>
          <w:jc w:val="center"/>
          <w:ins w:id="4429" w:author="dsloanm" w:date="2017-06-19T13:37:00Z"/>
          <w:trPrChange w:id="4430" w:author="dsloanm" w:date="2017-06-21T13:44:00Z">
            <w:trPr>
              <w:jc w:val="center"/>
            </w:trPr>
          </w:trPrChange>
        </w:trPr>
        <w:tc>
          <w:tcPr>
            <w:tcW w:w="1216" w:type="dxa"/>
            <w:shd w:val="clear" w:color="auto" w:fill="auto"/>
            <w:vAlign w:val="bottom"/>
            <w:tcPrChange w:id="4431" w:author="dsloanm" w:date="2017-06-21T13:44:00Z">
              <w:tcPr>
                <w:tcW w:w="1217" w:type="dxa"/>
                <w:gridSpan w:val="2"/>
                <w:shd w:val="clear" w:color="auto" w:fill="auto"/>
                <w:vAlign w:val="bottom"/>
              </w:tcPr>
            </w:tcPrChange>
          </w:tcPr>
          <w:p w14:paraId="4733393A" w14:textId="276D2EFE" w:rsidR="006F7167" w:rsidRDefault="006F7167" w:rsidP="008164ED">
            <w:pPr>
              <w:jc w:val="right"/>
              <w:rPr>
                <w:ins w:id="4432" w:author="dsloanm" w:date="2017-06-19T13:37:00Z"/>
                <w:rFonts w:ascii="Calibri" w:hAnsi="Calibri" w:cs="Calibri"/>
                <w:color w:val="000000"/>
              </w:rPr>
            </w:pPr>
            <w:ins w:id="4433" w:author="dsloanm" w:date="2017-06-19T13:37:00Z">
              <w:r>
                <w:rPr>
                  <w:rFonts w:ascii="Calibri" w:hAnsi="Calibri" w:cs="Calibri"/>
                  <w:color w:val="000000"/>
                </w:rPr>
                <w:t>4608</w:t>
              </w:r>
            </w:ins>
          </w:p>
        </w:tc>
        <w:tc>
          <w:tcPr>
            <w:tcW w:w="1227" w:type="dxa"/>
            <w:gridSpan w:val="2"/>
            <w:shd w:val="clear" w:color="auto" w:fill="auto"/>
            <w:vAlign w:val="bottom"/>
            <w:tcPrChange w:id="4434" w:author="dsloanm" w:date="2017-06-21T13:44:00Z">
              <w:tcPr>
                <w:tcW w:w="1228" w:type="dxa"/>
                <w:gridSpan w:val="3"/>
                <w:shd w:val="clear" w:color="auto" w:fill="auto"/>
                <w:vAlign w:val="bottom"/>
              </w:tcPr>
            </w:tcPrChange>
          </w:tcPr>
          <w:p w14:paraId="13274070" w14:textId="77777777" w:rsidR="006F7167" w:rsidRDefault="006F7167" w:rsidP="008164ED">
            <w:pPr>
              <w:jc w:val="right"/>
              <w:rPr>
                <w:ins w:id="4435" w:author="dsloanm" w:date="2017-06-19T13:37:00Z"/>
                <w:rFonts w:ascii="Calibri" w:hAnsi="Calibri" w:cs="Calibri"/>
                <w:color w:val="000000"/>
              </w:rPr>
            </w:pPr>
          </w:p>
        </w:tc>
        <w:tc>
          <w:tcPr>
            <w:tcW w:w="1216" w:type="dxa"/>
            <w:shd w:val="clear" w:color="auto" w:fill="auto"/>
            <w:vAlign w:val="bottom"/>
            <w:tcPrChange w:id="4436" w:author="dsloanm" w:date="2017-06-21T13:44:00Z">
              <w:tcPr>
                <w:tcW w:w="1217" w:type="dxa"/>
                <w:gridSpan w:val="2"/>
                <w:shd w:val="clear" w:color="auto" w:fill="auto"/>
                <w:vAlign w:val="bottom"/>
              </w:tcPr>
            </w:tcPrChange>
          </w:tcPr>
          <w:p w14:paraId="63DFBE69" w14:textId="77777777" w:rsidR="006F7167" w:rsidRPr="00447A6B" w:rsidRDefault="006F7167" w:rsidP="008164ED">
            <w:pPr>
              <w:jc w:val="right"/>
              <w:rPr>
                <w:ins w:id="4437" w:author="dsloanm" w:date="2017-06-19T13:37:00Z"/>
                <w:szCs w:val="20"/>
              </w:rPr>
            </w:pPr>
          </w:p>
        </w:tc>
        <w:tc>
          <w:tcPr>
            <w:tcW w:w="1213" w:type="dxa"/>
            <w:tcPrChange w:id="4438" w:author="dsloanm" w:date="2017-06-21T13:44:00Z">
              <w:tcPr>
                <w:tcW w:w="1218" w:type="dxa"/>
                <w:gridSpan w:val="2"/>
              </w:tcPr>
            </w:tcPrChange>
          </w:tcPr>
          <w:p w14:paraId="19C21473" w14:textId="77777777" w:rsidR="006F7167" w:rsidRPr="00447A6B" w:rsidRDefault="006F7167" w:rsidP="008164ED">
            <w:pPr>
              <w:jc w:val="right"/>
              <w:rPr>
                <w:ins w:id="4439" w:author="dsloanm" w:date="2017-06-21T13:44:00Z"/>
                <w:szCs w:val="20"/>
              </w:rPr>
            </w:pPr>
          </w:p>
        </w:tc>
        <w:tc>
          <w:tcPr>
            <w:tcW w:w="1216" w:type="dxa"/>
            <w:shd w:val="clear" w:color="auto" w:fill="auto"/>
            <w:vAlign w:val="bottom"/>
            <w:tcPrChange w:id="4440" w:author="dsloanm" w:date="2017-06-21T13:44:00Z">
              <w:tcPr>
                <w:tcW w:w="1218" w:type="dxa"/>
                <w:gridSpan w:val="2"/>
                <w:shd w:val="clear" w:color="auto" w:fill="auto"/>
                <w:vAlign w:val="bottom"/>
              </w:tcPr>
            </w:tcPrChange>
          </w:tcPr>
          <w:p w14:paraId="1998A50D" w14:textId="3533A808" w:rsidR="006F7167" w:rsidRPr="00447A6B" w:rsidRDefault="006F7167" w:rsidP="008164ED">
            <w:pPr>
              <w:jc w:val="right"/>
              <w:rPr>
                <w:ins w:id="4441" w:author="dsloanm" w:date="2017-06-19T13:37:00Z"/>
                <w:szCs w:val="20"/>
              </w:rPr>
            </w:pPr>
          </w:p>
        </w:tc>
        <w:tc>
          <w:tcPr>
            <w:tcW w:w="1217" w:type="dxa"/>
            <w:shd w:val="clear" w:color="auto" w:fill="auto"/>
            <w:vAlign w:val="bottom"/>
            <w:tcPrChange w:id="4442" w:author="dsloanm" w:date="2017-06-21T13:44:00Z">
              <w:tcPr>
                <w:tcW w:w="1218" w:type="dxa"/>
                <w:gridSpan w:val="2"/>
                <w:shd w:val="clear" w:color="auto" w:fill="auto"/>
                <w:vAlign w:val="bottom"/>
              </w:tcPr>
            </w:tcPrChange>
          </w:tcPr>
          <w:p w14:paraId="1000B493" w14:textId="77777777" w:rsidR="006F7167" w:rsidRPr="00447A6B" w:rsidRDefault="006F7167" w:rsidP="008164ED">
            <w:pPr>
              <w:jc w:val="right"/>
              <w:rPr>
                <w:ins w:id="4443" w:author="dsloanm" w:date="2017-06-19T13:37:00Z"/>
                <w:szCs w:val="20"/>
              </w:rPr>
            </w:pPr>
          </w:p>
        </w:tc>
        <w:tc>
          <w:tcPr>
            <w:tcW w:w="1217" w:type="dxa"/>
            <w:tcPrChange w:id="4444" w:author="dsloanm" w:date="2017-06-21T13:44:00Z">
              <w:tcPr>
                <w:tcW w:w="1218" w:type="dxa"/>
                <w:gridSpan w:val="2"/>
              </w:tcPr>
            </w:tcPrChange>
          </w:tcPr>
          <w:p w14:paraId="061C1E82" w14:textId="71C173E0" w:rsidR="006F7167" w:rsidRPr="00447A6B" w:rsidRDefault="006F7167" w:rsidP="008164ED">
            <w:pPr>
              <w:jc w:val="right"/>
              <w:rPr>
                <w:ins w:id="4445" w:author="dsloanm" w:date="2017-06-19T13:37:00Z"/>
                <w:szCs w:val="20"/>
              </w:rPr>
            </w:pPr>
            <w:ins w:id="4446" w:author="dsloanm" w:date="2017-06-19T13:39:00Z">
              <w:r w:rsidRPr="00C86B42">
                <w:rPr>
                  <w:szCs w:val="20"/>
                </w:rPr>
                <w:t>7617.000</w:t>
              </w:r>
            </w:ins>
          </w:p>
        </w:tc>
      </w:tr>
      <w:tr w:rsidR="006F7167" w:rsidRPr="00D91812" w14:paraId="08BC4866" w14:textId="22CC6BF0" w:rsidTr="006F7167">
        <w:trPr>
          <w:jc w:val="center"/>
          <w:ins w:id="4447" w:author="dsloanm" w:date="2017-03-28T16:26:00Z"/>
          <w:trPrChange w:id="4448" w:author="dsloanm" w:date="2017-06-21T13:44:00Z">
            <w:trPr>
              <w:jc w:val="center"/>
            </w:trPr>
          </w:trPrChange>
        </w:trPr>
        <w:tc>
          <w:tcPr>
            <w:tcW w:w="1216" w:type="dxa"/>
            <w:shd w:val="clear" w:color="auto" w:fill="auto"/>
            <w:vAlign w:val="bottom"/>
            <w:tcPrChange w:id="4449" w:author="dsloanm" w:date="2017-06-21T13:44:00Z">
              <w:tcPr>
                <w:tcW w:w="1217" w:type="dxa"/>
                <w:gridSpan w:val="2"/>
                <w:shd w:val="clear" w:color="auto" w:fill="auto"/>
                <w:vAlign w:val="bottom"/>
              </w:tcPr>
            </w:tcPrChange>
          </w:tcPr>
          <w:p w14:paraId="4A091BEA" w14:textId="11EA3088" w:rsidR="006F7167" w:rsidRPr="00951EF6" w:rsidRDefault="006F7167" w:rsidP="008164ED">
            <w:pPr>
              <w:jc w:val="right"/>
              <w:rPr>
                <w:ins w:id="4450" w:author="dsloanm" w:date="2017-03-28T16:26:00Z"/>
              </w:rPr>
            </w:pPr>
            <w:ins w:id="4451" w:author="dsloanm" w:date="2017-03-28T16:27:00Z">
              <w:r>
                <w:rPr>
                  <w:rFonts w:ascii="Calibri" w:hAnsi="Calibri" w:cs="Calibri"/>
                  <w:color w:val="000000"/>
                </w:rPr>
                <w:t>6144</w:t>
              </w:r>
            </w:ins>
          </w:p>
        </w:tc>
        <w:tc>
          <w:tcPr>
            <w:tcW w:w="1227" w:type="dxa"/>
            <w:gridSpan w:val="2"/>
            <w:shd w:val="clear" w:color="auto" w:fill="auto"/>
            <w:vAlign w:val="bottom"/>
            <w:tcPrChange w:id="4452" w:author="dsloanm" w:date="2017-06-21T13:44:00Z">
              <w:tcPr>
                <w:tcW w:w="1228" w:type="dxa"/>
                <w:gridSpan w:val="3"/>
                <w:shd w:val="clear" w:color="auto" w:fill="auto"/>
                <w:vAlign w:val="bottom"/>
              </w:tcPr>
            </w:tcPrChange>
          </w:tcPr>
          <w:p w14:paraId="5A80C8FB" w14:textId="288B6078" w:rsidR="006F7167" w:rsidRPr="00951EF6" w:rsidRDefault="006F7167" w:rsidP="008164ED">
            <w:pPr>
              <w:jc w:val="right"/>
              <w:rPr>
                <w:ins w:id="4453" w:author="dsloanm" w:date="2017-03-28T16:26:00Z"/>
              </w:rPr>
            </w:pPr>
            <w:ins w:id="4454" w:author="dsloanm" w:date="2017-03-28T16:27:00Z">
              <w:r>
                <w:rPr>
                  <w:rFonts w:ascii="Calibri" w:hAnsi="Calibri" w:cs="Calibri"/>
                  <w:color w:val="000000"/>
                </w:rPr>
                <w:t>15946.277</w:t>
              </w:r>
            </w:ins>
          </w:p>
        </w:tc>
        <w:tc>
          <w:tcPr>
            <w:tcW w:w="1216" w:type="dxa"/>
            <w:shd w:val="clear" w:color="auto" w:fill="auto"/>
            <w:vAlign w:val="bottom"/>
            <w:tcPrChange w:id="4455" w:author="dsloanm" w:date="2017-06-21T13:44:00Z">
              <w:tcPr>
                <w:tcW w:w="1217" w:type="dxa"/>
                <w:gridSpan w:val="2"/>
                <w:shd w:val="clear" w:color="auto" w:fill="auto"/>
                <w:vAlign w:val="bottom"/>
              </w:tcPr>
            </w:tcPrChange>
          </w:tcPr>
          <w:p w14:paraId="19AB3162" w14:textId="0600A879" w:rsidR="006F7167" w:rsidRPr="00447A6B" w:rsidRDefault="006F7167" w:rsidP="008164ED">
            <w:pPr>
              <w:jc w:val="right"/>
              <w:rPr>
                <w:ins w:id="4456" w:author="dsloanm" w:date="2017-03-28T16:26:00Z"/>
                <w:szCs w:val="20"/>
              </w:rPr>
            </w:pPr>
          </w:p>
        </w:tc>
        <w:tc>
          <w:tcPr>
            <w:tcW w:w="1213" w:type="dxa"/>
            <w:tcPrChange w:id="4457" w:author="dsloanm" w:date="2017-06-21T13:44:00Z">
              <w:tcPr>
                <w:tcW w:w="1218" w:type="dxa"/>
                <w:gridSpan w:val="2"/>
              </w:tcPr>
            </w:tcPrChange>
          </w:tcPr>
          <w:p w14:paraId="54EF3246" w14:textId="77777777" w:rsidR="006F7167" w:rsidRPr="00447A6B" w:rsidRDefault="006F7167" w:rsidP="008164ED">
            <w:pPr>
              <w:jc w:val="right"/>
              <w:rPr>
                <w:ins w:id="4458" w:author="dsloanm" w:date="2017-06-21T13:44:00Z"/>
                <w:szCs w:val="20"/>
              </w:rPr>
            </w:pPr>
          </w:p>
        </w:tc>
        <w:tc>
          <w:tcPr>
            <w:tcW w:w="1216" w:type="dxa"/>
            <w:shd w:val="clear" w:color="auto" w:fill="auto"/>
            <w:vAlign w:val="bottom"/>
            <w:tcPrChange w:id="4459" w:author="dsloanm" w:date="2017-06-21T13:44:00Z">
              <w:tcPr>
                <w:tcW w:w="1218" w:type="dxa"/>
                <w:gridSpan w:val="2"/>
                <w:shd w:val="clear" w:color="auto" w:fill="auto"/>
                <w:vAlign w:val="bottom"/>
              </w:tcPr>
            </w:tcPrChange>
          </w:tcPr>
          <w:p w14:paraId="57923B2A" w14:textId="45973593" w:rsidR="006F7167" w:rsidRPr="00447A6B" w:rsidRDefault="006F7167" w:rsidP="008164ED">
            <w:pPr>
              <w:jc w:val="right"/>
              <w:rPr>
                <w:ins w:id="4460" w:author="dsloanm" w:date="2017-03-28T16:26:00Z"/>
                <w:szCs w:val="20"/>
              </w:rPr>
            </w:pPr>
          </w:p>
        </w:tc>
        <w:tc>
          <w:tcPr>
            <w:tcW w:w="1217" w:type="dxa"/>
            <w:shd w:val="clear" w:color="auto" w:fill="auto"/>
            <w:vAlign w:val="bottom"/>
            <w:tcPrChange w:id="4461" w:author="dsloanm" w:date="2017-06-21T13:44:00Z">
              <w:tcPr>
                <w:tcW w:w="1218" w:type="dxa"/>
                <w:gridSpan w:val="2"/>
                <w:shd w:val="clear" w:color="auto" w:fill="auto"/>
                <w:vAlign w:val="bottom"/>
              </w:tcPr>
            </w:tcPrChange>
          </w:tcPr>
          <w:p w14:paraId="1FF4ADCD" w14:textId="159164F2" w:rsidR="006F7167" w:rsidRPr="00447A6B" w:rsidRDefault="006F7167" w:rsidP="008164ED">
            <w:pPr>
              <w:jc w:val="right"/>
              <w:rPr>
                <w:ins w:id="4462" w:author="dsloanm" w:date="2017-03-28T16:26:00Z"/>
                <w:szCs w:val="20"/>
              </w:rPr>
            </w:pPr>
          </w:p>
        </w:tc>
        <w:tc>
          <w:tcPr>
            <w:tcW w:w="1217" w:type="dxa"/>
            <w:tcPrChange w:id="4463" w:author="dsloanm" w:date="2017-06-21T13:44:00Z">
              <w:tcPr>
                <w:tcW w:w="1218" w:type="dxa"/>
                <w:gridSpan w:val="2"/>
              </w:tcPr>
            </w:tcPrChange>
          </w:tcPr>
          <w:p w14:paraId="1755AB4F" w14:textId="77777777" w:rsidR="006F7167" w:rsidRPr="00447A6B" w:rsidRDefault="006F7167" w:rsidP="008164ED">
            <w:pPr>
              <w:jc w:val="right"/>
              <w:rPr>
                <w:ins w:id="4464" w:author="dsloanm" w:date="2017-06-19T13:35:00Z"/>
                <w:szCs w:val="20"/>
              </w:rPr>
            </w:pPr>
          </w:p>
        </w:tc>
      </w:tr>
      <w:tr w:rsidR="006F7167" w:rsidRPr="00D91812" w14:paraId="1234BB16" w14:textId="4C99B65D" w:rsidTr="006F7167">
        <w:trPr>
          <w:jc w:val="center"/>
          <w:ins w:id="4465" w:author="dsloanm" w:date="2017-03-28T16:26:00Z"/>
          <w:trPrChange w:id="4466" w:author="dsloanm" w:date="2017-06-21T13:44:00Z">
            <w:trPr>
              <w:jc w:val="center"/>
            </w:trPr>
          </w:trPrChange>
        </w:trPr>
        <w:tc>
          <w:tcPr>
            <w:tcW w:w="1216" w:type="dxa"/>
            <w:tcBorders>
              <w:bottom w:val="double" w:sz="4" w:space="0" w:color="auto"/>
            </w:tcBorders>
            <w:shd w:val="clear" w:color="auto" w:fill="auto"/>
            <w:vAlign w:val="bottom"/>
            <w:tcPrChange w:id="4467" w:author="dsloanm" w:date="2017-06-21T13:44:00Z">
              <w:tcPr>
                <w:tcW w:w="1217" w:type="dxa"/>
                <w:gridSpan w:val="2"/>
                <w:tcBorders>
                  <w:bottom w:val="double" w:sz="4" w:space="0" w:color="auto"/>
                </w:tcBorders>
                <w:shd w:val="clear" w:color="auto" w:fill="auto"/>
                <w:vAlign w:val="bottom"/>
              </w:tcPr>
            </w:tcPrChange>
          </w:tcPr>
          <w:p w14:paraId="3A322A00" w14:textId="22968C7C" w:rsidR="006F7167" w:rsidRDefault="006F7167" w:rsidP="008164ED">
            <w:pPr>
              <w:jc w:val="right"/>
              <w:rPr>
                <w:ins w:id="4468" w:author="dsloanm" w:date="2017-03-28T16:26:00Z"/>
                <w:rFonts w:ascii="Calibri" w:hAnsi="Calibri" w:cs="Calibri"/>
                <w:color w:val="000000"/>
              </w:rPr>
            </w:pPr>
            <w:ins w:id="4469" w:author="dsloanm" w:date="2017-03-28T16:27:00Z">
              <w:r>
                <w:rPr>
                  <w:rFonts w:ascii="Calibri" w:hAnsi="Calibri" w:cs="Calibri"/>
                  <w:color w:val="000000"/>
                </w:rPr>
                <w:t>12288</w:t>
              </w:r>
            </w:ins>
          </w:p>
        </w:tc>
        <w:tc>
          <w:tcPr>
            <w:tcW w:w="1227" w:type="dxa"/>
            <w:gridSpan w:val="2"/>
            <w:tcBorders>
              <w:bottom w:val="double" w:sz="4" w:space="0" w:color="auto"/>
            </w:tcBorders>
            <w:shd w:val="clear" w:color="auto" w:fill="auto"/>
            <w:vAlign w:val="bottom"/>
            <w:tcPrChange w:id="4470" w:author="dsloanm" w:date="2017-06-21T13:44:00Z">
              <w:tcPr>
                <w:tcW w:w="1228" w:type="dxa"/>
                <w:gridSpan w:val="3"/>
                <w:tcBorders>
                  <w:bottom w:val="double" w:sz="4" w:space="0" w:color="auto"/>
                </w:tcBorders>
                <w:shd w:val="clear" w:color="auto" w:fill="auto"/>
                <w:vAlign w:val="bottom"/>
              </w:tcPr>
            </w:tcPrChange>
          </w:tcPr>
          <w:p w14:paraId="31821DA3" w14:textId="5EF4155D" w:rsidR="006F7167" w:rsidRDefault="006F7167" w:rsidP="008164ED">
            <w:pPr>
              <w:jc w:val="right"/>
              <w:rPr>
                <w:ins w:id="4471" w:author="dsloanm" w:date="2017-03-28T16:26:00Z"/>
                <w:rFonts w:ascii="Calibri" w:hAnsi="Calibri" w:cs="Calibri"/>
                <w:color w:val="000000"/>
              </w:rPr>
            </w:pPr>
            <w:ins w:id="4472" w:author="dsloanm" w:date="2017-03-28T16:27:00Z">
              <w:r>
                <w:rPr>
                  <w:rFonts w:ascii="Calibri" w:hAnsi="Calibri" w:cs="Calibri"/>
                  <w:color w:val="000000"/>
                </w:rPr>
                <w:t>8402.777</w:t>
              </w:r>
            </w:ins>
          </w:p>
        </w:tc>
        <w:tc>
          <w:tcPr>
            <w:tcW w:w="1216" w:type="dxa"/>
            <w:tcBorders>
              <w:bottom w:val="double" w:sz="4" w:space="0" w:color="auto"/>
            </w:tcBorders>
            <w:shd w:val="clear" w:color="auto" w:fill="auto"/>
            <w:vAlign w:val="bottom"/>
            <w:tcPrChange w:id="4473" w:author="dsloanm" w:date="2017-06-21T13:44:00Z">
              <w:tcPr>
                <w:tcW w:w="1217" w:type="dxa"/>
                <w:gridSpan w:val="2"/>
                <w:tcBorders>
                  <w:bottom w:val="double" w:sz="4" w:space="0" w:color="auto"/>
                </w:tcBorders>
                <w:shd w:val="clear" w:color="auto" w:fill="auto"/>
                <w:vAlign w:val="bottom"/>
              </w:tcPr>
            </w:tcPrChange>
          </w:tcPr>
          <w:p w14:paraId="67B7D5AC" w14:textId="54E474D0" w:rsidR="006F7167" w:rsidRPr="00447A6B" w:rsidRDefault="006F7167" w:rsidP="008164ED">
            <w:pPr>
              <w:jc w:val="right"/>
              <w:rPr>
                <w:ins w:id="4474" w:author="dsloanm" w:date="2017-03-28T16:26:00Z"/>
                <w:rFonts w:cs="Calibri"/>
                <w:color w:val="000000"/>
                <w:szCs w:val="20"/>
              </w:rPr>
            </w:pPr>
          </w:p>
        </w:tc>
        <w:tc>
          <w:tcPr>
            <w:tcW w:w="1213" w:type="dxa"/>
            <w:tcBorders>
              <w:bottom w:val="double" w:sz="4" w:space="0" w:color="auto"/>
            </w:tcBorders>
            <w:tcPrChange w:id="4475" w:author="dsloanm" w:date="2017-06-21T13:44:00Z">
              <w:tcPr>
                <w:tcW w:w="1218" w:type="dxa"/>
                <w:gridSpan w:val="2"/>
                <w:tcBorders>
                  <w:bottom w:val="double" w:sz="4" w:space="0" w:color="auto"/>
                </w:tcBorders>
              </w:tcPr>
            </w:tcPrChange>
          </w:tcPr>
          <w:p w14:paraId="02FCBA29" w14:textId="77777777" w:rsidR="006F7167" w:rsidRPr="00447A6B" w:rsidRDefault="006F7167" w:rsidP="008164ED">
            <w:pPr>
              <w:jc w:val="right"/>
              <w:rPr>
                <w:ins w:id="4476" w:author="dsloanm" w:date="2017-06-21T13:44:00Z"/>
                <w:rFonts w:cs="Calibri"/>
                <w:color w:val="000000"/>
                <w:szCs w:val="20"/>
              </w:rPr>
            </w:pPr>
          </w:p>
        </w:tc>
        <w:tc>
          <w:tcPr>
            <w:tcW w:w="1216" w:type="dxa"/>
            <w:tcBorders>
              <w:bottom w:val="double" w:sz="4" w:space="0" w:color="auto"/>
            </w:tcBorders>
            <w:shd w:val="clear" w:color="auto" w:fill="auto"/>
            <w:vAlign w:val="bottom"/>
            <w:tcPrChange w:id="4477" w:author="dsloanm" w:date="2017-06-21T13:44:00Z">
              <w:tcPr>
                <w:tcW w:w="1218" w:type="dxa"/>
                <w:gridSpan w:val="2"/>
                <w:tcBorders>
                  <w:bottom w:val="double" w:sz="4" w:space="0" w:color="auto"/>
                </w:tcBorders>
                <w:shd w:val="clear" w:color="auto" w:fill="auto"/>
                <w:vAlign w:val="bottom"/>
              </w:tcPr>
            </w:tcPrChange>
          </w:tcPr>
          <w:p w14:paraId="128D1110" w14:textId="77689A84" w:rsidR="006F7167" w:rsidRPr="00447A6B" w:rsidRDefault="006F7167" w:rsidP="008164ED">
            <w:pPr>
              <w:jc w:val="right"/>
              <w:rPr>
                <w:ins w:id="4478" w:author="dsloanm" w:date="2017-03-28T16:26:00Z"/>
                <w:rFonts w:cs="Calibri"/>
                <w:color w:val="000000"/>
                <w:szCs w:val="20"/>
              </w:rPr>
            </w:pPr>
          </w:p>
        </w:tc>
        <w:tc>
          <w:tcPr>
            <w:tcW w:w="1217" w:type="dxa"/>
            <w:tcBorders>
              <w:bottom w:val="double" w:sz="4" w:space="0" w:color="auto"/>
            </w:tcBorders>
            <w:shd w:val="clear" w:color="auto" w:fill="auto"/>
            <w:vAlign w:val="bottom"/>
            <w:tcPrChange w:id="4479" w:author="dsloanm" w:date="2017-06-21T13:44:00Z">
              <w:tcPr>
                <w:tcW w:w="1218" w:type="dxa"/>
                <w:gridSpan w:val="2"/>
                <w:tcBorders>
                  <w:bottom w:val="double" w:sz="4" w:space="0" w:color="auto"/>
                </w:tcBorders>
                <w:shd w:val="clear" w:color="auto" w:fill="auto"/>
                <w:vAlign w:val="bottom"/>
              </w:tcPr>
            </w:tcPrChange>
          </w:tcPr>
          <w:p w14:paraId="48D443AA" w14:textId="62ACA5A1" w:rsidR="006F7167" w:rsidRPr="00447A6B" w:rsidRDefault="006F7167" w:rsidP="008164ED">
            <w:pPr>
              <w:jc w:val="right"/>
              <w:rPr>
                <w:ins w:id="4480" w:author="dsloanm" w:date="2017-03-28T16:26:00Z"/>
                <w:rFonts w:cs="Calibri"/>
                <w:color w:val="000000"/>
                <w:szCs w:val="20"/>
              </w:rPr>
            </w:pPr>
          </w:p>
        </w:tc>
        <w:tc>
          <w:tcPr>
            <w:tcW w:w="1217" w:type="dxa"/>
            <w:tcBorders>
              <w:bottom w:val="double" w:sz="4" w:space="0" w:color="auto"/>
            </w:tcBorders>
            <w:tcPrChange w:id="4481" w:author="dsloanm" w:date="2017-06-21T13:44:00Z">
              <w:tcPr>
                <w:tcW w:w="1218" w:type="dxa"/>
                <w:gridSpan w:val="2"/>
                <w:tcBorders>
                  <w:bottom w:val="double" w:sz="4" w:space="0" w:color="auto"/>
                </w:tcBorders>
              </w:tcPr>
            </w:tcPrChange>
          </w:tcPr>
          <w:p w14:paraId="3FF5DE42" w14:textId="77777777" w:rsidR="006F7167" w:rsidRPr="00447A6B" w:rsidRDefault="006F7167" w:rsidP="008164ED">
            <w:pPr>
              <w:jc w:val="right"/>
              <w:rPr>
                <w:ins w:id="4482" w:author="dsloanm" w:date="2017-06-19T13:35:00Z"/>
                <w:rFonts w:cs="Calibri"/>
                <w:color w:val="000000"/>
                <w:szCs w:val="20"/>
              </w:rPr>
            </w:pPr>
          </w:p>
        </w:tc>
      </w:tr>
    </w:tbl>
    <w:p w14:paraId="6F0482B1" w14:textId="79CF6E76" w:rsidR="008164ED" w:rsidRDefault="008164ED" w:rsidP="008164ED">
      <w:pPr>
        <w:pStyle w:val="Caption"/>
        <w:jc w:val="center"/>
        <w:rPr>
          <w:ins w:id="4483" w:author="dsloanm" w:date="2017-03-28T16:26:00Z"/>
        </w:rPr>
      </w:pPr>
      <w:ins w:id="4484" w:author="dsloanm" w:date="2017-03-28T16:26:00Z">
        <w:r>
          <w:t xml:space="preserve">Table </w:t>
        </w:r>
        <w:r>
          <w:fldChar w:fldCharType="begin"/>
        </w:r>
        <w:r>
          <w:instrText xml:space="preserve"> SEQ Table \* ARABIC </w:instrText>
        </w:r>
        <w:r>
          <w:fldChar w:fldCharType="separate"/>
        </w:r>
      </w:ins>
      <w:ins w:id="4485" w:author="dsloanm" w:date="2017-06-21T13:47:00Z">
        <w:r w:rsidR="00E5516B">
          <w:rPr>
            <w:noProof/>
          </w:rPr>
          <w:t>21</w:t>
        </w:r>
      </w:ins>
      <w:ins w:id="4486" w:author="dsloanm" w:date="2017-03-28T16:26:00Z">
        <w:r>
          <w:rPr>
            <w:noProof/>
          </w:rPr>
          <w:fldChar w:fldCharType="end"/>
        </w:r>
        <w:r>
          <w:t>.</w:t>
        </w:r>
        <w:r w:rsidRPr="001004E0">
          <w:t xml:space="preserve"> </w:t>
        </w:r>
      </w:ins>
      <w:ins w:id="4487" w:author="dsloanm" w:date="2017-03-28T16:28:00Z">
        <w:r>
          <w:t>Comparison of maximum write performance between benchmark systems</w:t>
        </w:r>
      </w:ins>
      <w:ins w:id="4488" w:author="dsloanm" w:date="2017-03-28T16:29:00Z">
        <w:r>
          <w:t xml:space="preserve"> raw data</w:t>
        </w:r>
      </w:ins>
    </w:p>
    <w:p w14:paraId="36AF5147" w14:textId="147FF4DC" w:rsidR="00714FAE" w:rsidRPr="002F2F28" w:rsidRDefault="00714FAE" w:rsidP="00714FAE">
      <w:pPr>
        <w:jc w:val="both"/>
      </w:pPr>
      <w:r>
        <w:lastRenderedPageBreak/>
        <w:t xml:space="preserve">The </w:t>
      </w:r>
      <w:del w:id="4489" w:author="dsloanm" w:date="2017-06-21T13:42:00Z">
        <w:r w:rsidDel="006631C9">
          <w:delText xml:space="preserve">two </w:delText>
        </w:r>
      </w:del>
      <w:r>
        <w:t xml:space="preserve">systems intended for high-performance parallel simulations, ARCHER and </w:t>
      </w:r>
      <w:ins w:id="4490" w:author="dsloanm" w:date="2017-06-21T13:43:00Z">
        <w:r w:rsidR="006631C9">
          <w:t xml:space="preserve">the two </w:t>
        </w:r>
      </w:ins>
      <w:r>
        <w:t>COSMA</w:t>
      </w:r>
      <w:ins w:id="4491" w:author="dsloanm" w:date="2017-06-21T13:43:00Z">
        <w:r w:rsidR="006631C9">
          <w:t>s</w:t>
        </w:r>
      </w:ins>
      <w:r>
        <w:t xml:space="preserve">, are broadly comparable, as are the two data analysis systems. The scope for parallelism is simply lower on JASMIN and the RDF DAC and users should not expect compute and analysis platforms to have similar performance. </w:t>
      </w:r>
      <w:ins w:id="4492" w:author="dsloanm" w:date="2017-06-19T13:41:00Z">
        <w:r w:rsidR="002F2F28">
          <w:t xml:space="preserve">Cirrus sits between the two other classes of system, </w:t>
        </w:r>
      </w:ins>
      <w:ins w:id="4493" w:author="dsloanm" w:date="2017-06-21T13:43:00Z">
        <w:r w:rsidR="00B938F8">
          <w:t>in line with ex</w:t>
        </w:r>
      </w:ins>
      <w:ins w:id="4494" w:author="dsloanm" w:date="2017-06-19T13:41:00Z">
        <w:r w:rsidR="002F2F28">
          <w:t>pect</w:t>
        </w:r>
      </w:ins>
      <w:ins w:id="4495" w:author="dsloanm" w:date="2017-06-21T13:43:00Z">
        <w:r w:rsidR="00B938F8">
          <w:t>ations</w:t>
        </w:r>
      </w:ins>
      <w:ins w:id="4496" w:author="dsloanm" w:date="2017-06-19T13:41:00Z">
        <w:r w:rsidR="002F2F28">
          <w:t xml:space="preserve"> </w:t>
        </w:r>
      </w:ins>
      <w:ins w:id="4497" w:author="dsloanm" w:date="2017-06-21T13:43:00Z">
        <w:r w:rsidR="00B938F8">
          <w:t>for a</w:t>
        </w:r>
      </w:ins>
      <w:ins w:id="4498" w:author="dsloanm" w:date="2017-06-19T13:41:00Z">
        <w:r w:rsidR="002F2F28">
          <w:t xml:space="preserve"> Tier-2 resource.</w:t>
        </w:r>
      </w:ins>
    </w:p>
    <w:p w14:paraId="7ECDF186" w14:textId="77777777" w:rsidR="00714FAE" w:rsidRDefault="00714FAE" w:rsidP="00714FAE">
      <w:pPr>
        <w:pStyle w:val="Heading1"/>
      </w:pPr>
      <w:r>
        <w:t>Conclusions</w:t>
      </w:r>
    </w:p>
    <w:p w14:paraId="3DB78EA0" w14:textId="77777777" w:rsidR="00714FAE" w:rsidRDefault="00714FAE" w:rsidP="00714FAE"/>
    <w:p w14:paraId="45E76E29" w14:textId="2B491363" w:rsidR="00714FAE" w:rsidRDefault="00714FAE" w:rsidP="00714FAE">
      <w:pPr>
        <w:jc w:val="both"/>
      </w:pPr>
      <w:r>
        <w:t>Our findings for write performance can be summarised as follows: approximately 50% of the theoretical maximum write performance on a system should be expected to be attainable</w:t>
      </w:r>
      <w:r w:rsidR="00C62CA7">
        <w:t xml:space="preserve"> in production</w:t>
      </w:r>
      <w:r>
        <w:t>, with dramatic variance due to user contention – a factor of 200 difference in the worst case. We additionally verified that systems designed for parallel simulations offer much higher performance than data analysis platforms.</w:t>
      </w:r>
    </w:p>
    <w:p w14:paraId="5A79F329" w14:textId="77777777" w:rsidR="00714FAE" w:rsidRDefault="00714FAE" w:rsidP="00714FAE">
      <w:pPr>
        <w:jc w:val="both"/>
      </w:pPr>
    </w:p>
    <w:p w14:paraId="137244B0" w14:textId="77777777" w:rsidR="00714FAE" w:rsidRDefault="00714FAE" w:rsidP="00714FAE">
      <w:pPr>
        <w:jc w:val="both"/>
      </w:pPr>
      <w:r>
        <w:t>The three parallel libraries, MPI-IO, HDF5 and NetCDF, share the same performance characteristics but the higher level APIs introduce additional overhead. A reasonable expectation is 10% and 30% overhead for HDF5 and NetCDF respectively.</w:t>
      </w:r>
    </w:p>
    <w:p w14:paraId="21C1D0C8" w14:textId="77777777" w:rsidR="00714FAE" w:rsidRDefault="00714FAE" w:rsidP="00714FAE">
      <w:pPr>
        <w:jc w:val="both"/>
      </w:pPr>
    </w:p>
    <w:p w14:paraId="23734F04" w14:textId="77777777" w:rsidR="00714FAE" w:rsidRDefault="00714FAE" w:rsidP="00714FAE">
      <w:pPr>
        <w:jc w:val="both"/>
      </w:pPr>
      <w:r>
        <w:t xml:space="preserve">Tests on Lustre file systems found the optimal configuration for a single shared output file was to use maximum striping and ensure I/O operation and stripe sizes are in accordance. Generally </w:t>
      </w:r>
      <w:r w:rsidRPr="00C536DA">
        <w:t>the larger the amount of data written per writer, the larger the stripe size that should be used.</w:t>
      </w:r>
      <w:r>
        <w:t xml:space="preserve"> Considering peak performances, improvements of approximately 10% and 35% were seen when using 4 MiB and 8 MiB stripe sizes rather than the default 1 MiB, when using large enough data sets (i.e. 256</w:t>
      </w:r>
      <w:r w:rsidRPr="00E912C8">
        <w:rPr>
          <w:vertAlign w:val="superscript"/>
        </w:rPr>
        <w:t>3</w:t>
      </w:r>
      <w:r>
        <w:t xml:space="preserve"> array elements, or 128 MiB per writer).</w:t>
      </w:r>
    </w:p>
    <w:p w14:paraId="19AB1570" w14:textId="77777777" w:rsidR="00714FAE" w:rsidRDefault="00714FAE" w:rsidP="00714FAE">
      <w:pPr>
        <w:jc w:val="both"/>
      </w:pPr>
    </w:p>
    <w:p w14:paraId="53621A04" w14:textId="77777777" w:rsidR="00714FAE" w:rsidRDefault="00714FAE" w:rsidP="00714FAE">
      <w:pPr>
        <w:jc w:val="both"/>
      </w:pPr>
      <w:r>
        <w:t>Further relating to Lustre systems, users should be aware of the HDF5 performance issue and should note that versions of NetCDF below 4.4.0 should be avoided on Cray Systems as they are affected by this issue.</w:t>
      </w:r>
    </w:p>
    <w:p w14:paraId="758CEB5C" w14:textId="77777777" w:rsidR="00714FAE" w:rsidRDefault="00714FAE" w:rsidP="00714FAE">
      <w:pPr>
        <w:jc w:val="both"/>
      </w:pPr>
    </w:p>
    <w:p w14:paraId="3A2E1571" w14:textId="77777777" w:rsidR="00714FAE" w:rsidRDefault="00714FAE" w:rsidP="00714FAE">
      <w:pPr>
        <w:jc w:val="both"/>
      </w:pPr>
      <w:r>
        <w:t>Finally, in contrast to Lustre, we found GPFS file system capacity to have no bearing on overall parallel I/O performance.</w:t>
      </w:r>
    </w:p>
    <w:p w14:paraId="14F974FB" w14:textId="77777777" w:rsidR="00714FAE" w:rsidRDefault="00714FAE" w:rsidP="00714FAE">
      <w:pPr>
        <w:pStyle w:val="Heading1"/>
      </w:pPr>
      <w:r>
        <w:t>Future Work</w:t>
      </w:r>
    </w:p>
    <w:p w14:paraId="41098E5C" w14:textId="77777777" w:rsidR="00714FAE" w:rsidRPr="0060484E" w:rsidRDefault="00714FAE" w:rsidP="00714FAE"/>
    <w:p w14:paraId="26A73CB6" w14:textId="2496ECE6" w:rsidR="00714FAE" w:rsidRDefault="00714FAE" w:rsidP="00714FAE">
      <w:pPr>
        <w:jc w:val="both"/>
      </w:pPr>
      <w:r>
        <w:t xml:space="preserve">Various opportunities for further investigation were identified </w:t>
      </w:r>
      <w:r w:rsidR="00242E82">
        <w:t>during the production of this white paper</w:t>
      </w:r>
      <w:r>
        <w:t xml:space="preserve">. In particular, benchio could be extended to support the file-per-process I/O pattern, to complement the current work done on the single-shared-file strategy and follow-up on the bandwidth improvements in the load test shown in </w:t>
      </w:r>
      <w:r>
        <w:fldChar w:fldCharType="begin"/>
      </w:r>
      <w:r>
        <w:instrText xml:space="preserve"> REF _Ref465854724 \h  \* MERGEFORMAT </w:instrText>
      </w:r>
      <w:r>
        <w:fldChar w:fldCharType="separate"/>
      </w:r>
      <w:r w:rsidR="00E5516B">
        <w:t xml:space="preserve">Figure </w:t>
      </w:r>
      <w:r w:rsidR="00E5516B">
        <w:rPr>
          <w:noProof/>
        </w:rPr>
        <w:t>14</w:t>
      </w:r>
      <w:r>
        <w:fldChar w:fldCharType="end"/>
      </w:r>
      <w:r>
        <w:t>. Additionally, write performance has been the exclusive focus of this work due to its relative importance in typical HPC workflows but there is scope for considering the equivalent read performance.</w:t>
      </w:r>
    </w:p>
    <w:p w14:paraId="78D0CB0F" w14:textId="125A6077" w:rsidR="00714FAE" w:rsidRDefault="00714FAE" w:rsidP="00714FAE"/>
    <w:p w14:paraId="30335FA4" w14:textId="675CF5A1" w:rsidR="00242E82" w:rsidRDefault="00242E82" w:rsidP="007A021D">
      <w:pPr>
        <w:jc w:val="both"/>
      </w:pPr>
      <w:r>
        <w:t>The</w:t>
      </w:r>
      <w:r w:rsidR="0032240B">
        <w:t>se topics</w:t>
      </w:r>
      <w:r>
        <w:t xml:space="preserve"> are currently being </w:t>
      </w:r>
      <w:r w:rsidR="0032240B">
        <w:t xml:space="preserve">investigated </w:t>
      </w:r>
      <w:r>
        <w:t>by the authors and will be included in a forthcoming update of this paper.</w:t>
      </w:r>
    </w:p>
    <w:p w14:paraId="7D0B0072" w14:textId="77777777" w:rsidR="00714FAE" w:rsidRDefault="00714FAE" w:rsidP="00714FAE">
      <w:pPr>
        <w:pStyle w:val="Els-acknowledgement"/>
        <w:keepNext w:val="0"/>
        <w:widowControl w:val="0"/>
        <w:outlineLvl w:val="0"/>
      </w:pPr>
      <w:r>
        <w:t>References</w:t>
      </w:r>
    </w:p>
    <w:p w14:paraId="39AD9651" w14:textId="53231A52" w:rsidR="00714FAE" w:rsidRDefault="00714FAE" w:rsidP="00702753">
      <w:pPr>
        <w:numPr>
          <w:ilvl w:val="0"/>
          <w:numId w:val="12"/>
        </w:numPr>
      </w:pPr>
      <w:bookmarkStart w:id="4499" w:name="_Ref468098383"/>
      <w:bookmarkStart w:id="4500" w:name="_Ref477432407"/>
      <w:bookmarkStart w:id="4501" w:name="_Ref467589387"/>
      <w:bookmarkStart w:id="4502" w:name="_Ref466028055"/>
      <w:bookmarkStart w:id="4503" w:name="_Ref465944880"/>
      <w:r>
        <w:t xml:space="preserve">ARCHER HPC Resource, </w:t>
      </w:r>
      <w:hyperlink r:id="rId32" w:history="1">
        <w:r w:rsidRPr="00C51E5A">
          <w:rPr>
            <w:rStyle w:val="Hyperlink"/>
          </w:rPr>
          <w:t>http://www.archer.ac.uk/</w:t>
        </w:r>
      </w:hyperlink>
      <w:r>
        <w:t>, retrieved 28 Nov 2016</w:t>
      </w:r>
      <w:bookmarkEnd w:id="4499"/>
      <w:bookmarkEnd w:id="4500"/>
    </w:p>
    <w:p w14:paraId="536C7B7D" w14:textId="6799758A" w:rsidR="00714FAE" w:rsidRDefault="00714FAE" w:rsidP="00702753">
      <w:pPr>
        <w:numPr>
          <w:ilvl w:val="0"/>
          <w:numId w:val="12"/>
        </w:numPr>
      </w:pPr>
      <w:bookmarkStart w:id="4504" w:name="_Ref468098388"/>
      <w:r w:rsidRPr="002E1C47">
        <w:t>EPCC at The University of Edinburgh | EPCC</w:t>
      </w:r>
      <w:r>
        <w:t xml:space="preserve">, </w:t>
      </w:r>
      <w:hyperlink r:id="rId33" w:history="1">
        <w:r w:rsidRPr="00C51E5A">
          <w:rPr>
            <w:rStyle w:val="Hyperlink"/>
          </w:rPr>
          <w:t>https://www.epcc.ed.ac.uk/</w:t>
        </w:r>
      </w:hyperlink>
      <w:r>
        <w:t>, retrieved 28 Nov 2016</w:t>
      </w:r>
      <w:bookmarkEnd w:id="4504"/>
    </w:p>
    <w:p w14:paraId="03CA50FE" w14:textId="614D5995" w:rsidR="00714FAE" w:rsidRDefault="00714FAE" w:rsidP="00702753">
      <w:pPr>
        <w:numPr>
          <w:ilvl w:val="0"/>
          <w:numId w:val="12"/>
        </w:numPr>
      </w:pPr>
      <w:bookmarkStart w:id="4505" w:name="_Ref468098396"/>
      <w:r w:rsidRPr="002E1C47">
        <w:t>The University of Edinburgh</w:t>
      </w:r>
      <w:r>
        <w:t xml:space="preserve">, </w:t>
      </w:r>
      <w:hyperlink r:id="rId34" w:history="1">
        <w:r w:rsidRPr="00C51E5A">
          <w:rPr>
            <w:rStyle w:val="Hyperlink"/>
          </w:rPr>
          <w:t>http://www.ed.ac.uk/</w:t>
        </w:r>
      </w:hyperlink>
      <w:r>
        <w:t>, retrieved 28 Nov 2016</w:t>
      </w:r>
      <w:bookmarkEnd w:id="4505"/>
    </w:p>
    <w:p w14:paraId="0391C6F1" w14:textId="52B7F991" w:rsidR="00714FAE" w:rsidRDefault="00714FAE" w:rsidP="00702753">
      <w:pPr>
        <w:numPr>
          <w:ilvl w:val="0"/>
          <w:numId w:val="12"/>
        </w:numPr>
      </w:pPr>
      <w:bookmarkStart w:id="4506" w:name="_Ref468099468"/>
      <w:r w:rsidRPr="00980594">
        <w:t>Performance Computer, XC Series Supercomputers - Technology | Cray</w:t>
      </w:r>
      <w:r>
        <w:t xml:space="preserve">, </w:t>
      </w:r>
      <w:hyperlink r:id="rId35" w:history="1">
        <w:r w:rsidRPr="00C51E5A">
          <w:rPr>
            <w:rStyle w:val="Hyperlink"/>
          </w:rPr>
          <w:t>http://www.cray.com/products/computing/xc-series?tab=technology</w:t>
        </w:r>
      </w:hyperlink>
      <w:r>
        <w:t>, retrieved 28 Nov 2016</w:t>
      </w:r>
      <w:bookmarkEnd w:id="4506"/>
    </w:p>
    <w:p w14:paraId="0555F954" w14:textId="3B0E1462" w:rsidR="005C4B77" w:rsidRDefault="005C4B77" w:rsidP="005C4B77">
      <w:pPr>
        <w:numPr>
          <w:ilvl w:val="0"/>
          <w:numId w:val="12"/>
        </w:numPr>
        <w:rPr>
          <w:ins w:id="4507" w:author="dsloanm" w:date="2017-06-19T12:25:00Z"/>
        </w:rPr>
      </w:pPr>
      <w:bookmarkStart w:id="4508" w:name="_Ref485638563"/>
      <w:bookmarkStart w:id="4509" w:name="_Ref468099856"/>
      <w:ins w:id="4510" w:author="dsloanm" w:date="2017-06-19T12:26:00Z">
        <w:r w:rsidRPr="005C4B77">
          <w:t>Cirrus | EPCC at The University of Edinburgh</w:t>
        </w:r>
        <w:r>
          <w:t xml:space="preserve">, </w:t>
        </w:r>
        <w:r>
          <w:fldChar w:fldCharType="begin"/>
        </w:r>
        <w:r>
          <w:instrText xml:space="preserve"> HYPERLINK "</w:instrText>
        </w:r>
        <w:r w:rsidRPr="005C4B77">
          <w:instrText>https://www.epcc.ed.ac.uk/facilities/cirrus</w:instrText>
        </w:r>
        <w:r>
          <w:instrText xml:space="preserve">" </w:instrText>
        </w:r>
        <w:r>
          <w:fldChar w:fldCharType="separate"/>
        </w:r>
      </w:ins>
      <w:r w:rsidRPr="00261B42">
        <w:rPr>
          <w:rStyle w:val="Hyperlink"/>
        </w:rPr>
        <w:t>https://www.epcc.ed.ac.uk/facilities/cirrus</w:t>
      </w:r>
      <w:ins w:id="4511" w:author="dsloanm" w:date="2017-06-19T12:26:00Z">
        <w:r>
          <w:fldChar w:fldCharType="end"/>
        </w:r>
        <w:r>
          <w:t>, retrieved 19 Jun 2017</w:t>
        </w:r>
      </w:ins>
      <w:bookmarkEnd w:id="4508"/>
    </w:p>
    <w:p w14:paraId="0A89B48A" w14:textId="2EFF705C" w:rsidR="00714FAE" w:rsidRDefault="00714FAE" w:rsidP="00702753">
      <w:pPr>
        <w:numPr>
          <w:ilvl w:val="0"/>
          <w:numId w:val="12"/>
        </w:numPr>
      </w:pPr>
      <w:bookmarkStart w:id="4512" w:name="_Ref485647348"/>
      <w:r w:rsidRPr="00E92681">
        <w:lastRenderedPageBreak/>
        <w:t>Institute for Computational Cosmology Durham University - PhD and postgraduate research in astronomy, astrophysics and cosmology</w:t>
      </w:r>
      <w:r>
        <w:t xml:space="preserve">, </w:t>
      </w:r>
      <w:hyperlink r:id="rId36" w:history="1">
        <w:r w:rsidRPr="00C51E5A">
          <w:rPr>
            <w:rStyle w:val="Hyperlink"/>
          </w:rPr>
          <w:t>http://icc.dur.ac.uk/index.php?content=Computing/Cosma</w:t>
        </w:r>
      </w:hyperlink>
      <w:r>
        <w:t>, retrieved 28 Nov 2016</w:t>
      </w:r>
      <w:bookmarkEnd w:id="4509"/>
      <w:bookmarkEnd w:id="4512"/>
    </w:p>
    <w:p w14:paraId="5FDFD352" w14:textId="3549DA40" w:rsidR="00714FAE" w:rsidRDefault="00714FAE" w:rsidP="00702753">
      <w:pPr>
        <w:numPr>
          <w:ilvl w:val="0"/>
          <w:numId w:val="12"/>
        </w:numPr>
      </w:pPr>
      <w:bookmarkStart w:id="4513" w:name="_Ref468099862"/>
      <w:r>
        <w:t xml:space="preserve">DiRAC </w:t>
      </w:r>
      <w:r w:rsidRPr="001D4D9A">
        <w:t>Distributed Research utilising Advanced Computing</w:t>
      </w:r>
      <w:r>
        <w:t xml:space="preserve">, </w:t>
      </w:r>
      <w:hyperlink r:id="rId37" w:history="1">
        <w:r w:rsidRPr="00C51E5A">
          <w:rPr>
            <w:rStyle w:val="Hyperlink"/>
          </w:rPr>
          <w:t>https://www.dirac.ac.uk/</w:t>
        </w:r>
      </w:hyperlink>
      <w:r>
        <w:t>, retrieved 28 Nov 2016</w:t>
      </w:r>
      <w:bookmarkEnd w:id="4513"/>
    </w:p>
    <w:p w14:paraId="7F59BC7D" w14:textId="50A58BD3" w:rsidR="00BF21F2" w:rsidRDefault="00BF21F2" w:rsidP="00BF21F2">
      <w:pPr>
        <w:numPr>
          <w:ilvl w:val="0"/>
          <w:numId w:val="12"/>
        </w:numPr>
        <w:rPr>
          <w:ins w:id="4514" w:author="dsloanm" w:date="2017-06-19T15:03:00Z"/>
        </w:rPr>
      </w:pPr>
      <w:bookmarkStart w:id="4515" w:name="_Ref485648068"/>
      <w:bookmarkStart w:id="4516" w:name="_Ref468101786"/>
      <w:ins w:id="4517" w:author="dsloanm" w:date="2017-06-19T15:04:00Z">
        <w:r w:rsidRPr="00BF21F2">
          <w:t>COSMA 6</w:t>
        </w:r>
        <w:r>
          <w:t xml:space="preserve">, </w:t>
        </w:r>
        <w:r>
          <w:fldChar w:fldCharType="begin"/>
        </w:r>
        <w:r>
          <w:instrText xml:space="preserve"> HYPERLINK "</w:instrText>
        </w:r>
        <w:r w:rsidRPr="00BF21F2">
          <w:instrText>https://www.cosma.dur.ac.uk/cosma6</w:instrText>
        </w:r>
        <w:r>
          <w:instrText xml:space="preserve">" </w:instrText>
        </w:r>
        <w:r>
          <w:fldChar w:fldCharType="separate"/>
        </w:r>
      </w:ins>
      <w:r w:rsidRPr="00CC4DFB">
        <w:rPr>
          <w:rStyle w:val="Hyperlink"/>
        </w:rPr>
        <w:t>https://www.cosma.dur.ac.uk/cosma6</w:t>
      </w:r>
      <w:ins w:id="4518" w:author="dsloanm" w:date="2017-06-19T15:04:00Z">
        <w:r>
          <w:fldChar w:fldCharType="end"/>
        </w:r>
        <w:r>
          <w:t>, retrieved 19 Jun 2017</w:t>
        </w:r>
      </w:ins>
      <w:bookmarkEnd w:id="4515"/>
    </w:p>
    <w:p w14:paraId="00E9D5B3" w14:textId="4BAA193D" w:rsidR="00BF21F2" w:rsidRDefault="00BF21F2" w:rsidP="00BF21F2">
      <w:pPr>
        <w:numPr>
          <w:ilvl w:val="0"/>
          <w:numId w:val="12"/>
        </w:numPr>
        <w:rPr>
          <w:ins w:id="4519" w:author="dsloanm" w:date="2017-06-19T15:03:00Z"/>
        </w:rPr>
      </w:pPr>
      <w:bookmarkStart w:id="4520" w:name="_Ref485648075"/>
      <w:ins w:id="4521" w:author="dsloanm" w:date="2017-06-19T15:05:00Z">
        <w:r w:rsidRPr="00BF21F2">
          <w:t xml:space="preserve">COSMA 6 </w:t>
        </w:r>
        <w:r>
          <w:t>–</w:t>
        </w:r>
        <w:r w:rsidRPr="00BF21F2">
          <w:t xml:space="preserve"> Hardware</w:t>
        </w:r>
        <w:r>
          <w:t xml:space="preserve">, </w:t>
        </w:r>
      </w:ins>
      <w:ins w:id="4522" w:author="dsloanm" w:date="2017-06-19T15:04:00Z">
        <w:r>
          <w:fldChar w:fldCharType="begin"/>
        </w:r>
        <w:r>
          <w:instrText xml:space="preserve"> HYPERLINK "</w:instrText>
        </w:r>
        <w:r w:rsidRPr="00BF21F2">
          <w:instrText>https://www.cosma.dur.ac.uk/cosma6hardware</w:instrText>
        </w:r>
        <w:r>
          <w:instrText xml:space="preserve">" </w:instrText>
        </w:r>
        <w:r>
          <w:fldChar w:fldCharType="separate"/>
        </w:r>
      </w:ins>
      <w:r w:rsidRPr="00CC4DFB">
        <w:rPr>
          <w:rStyle w:val="Hyperlink"/>
        </w:rPr>
        <w:t>https://www.cosma.dur.ac.uk/cosma6hardware</w:t>
      </w:r>
      <w:ins w:id="4523" w:author="dsloanm" w:date="2017-06-19T15:04:00Z">
        <w:r>
          <w:fldChar w:fldCharType="end"/>
        </w:r>
        <w:r>
          <w:t>, retrieved 19 Jun 2017</w:t>
        </w:r>
      </w:ins>
      <w:bookmarkEnd w:id="4520"/>
    </w:p>
    <w:p w14:paraId="28BACBAE" w14:textId="6B0CD873" w:rsidR="00714FAE" w:rsidRDefault="00714FAE" w:rsidP="00702753">
      <w:pPr>
        <w:numPr>
          <w:ilvl w:val="0"/>
          <w:numId w:val="12"/>
        </w:numPr>
      </w:pPr>
      <w:bookmarkStart w:id="4524" w:name="_Ref485648085"/>
      <w:r w:rsidRPr="003F2E04">
        <w:t>RDF » UK Research Data Facility (UK-RDF)</w:t>
      </w:r>
      <w:r>
        <w:t xml:space="preserve">, </w:t>
      </w:r>
      <w:hyperlink r:id="rId38" w:history="1">
        <w:r w:rsidRPr="00C51E5A">
          <w:rPr>
            <w:rStyle w:val="Hyperlink"/>
          </w:rPr>
          <w:t>http://www.rdf.ac.uk/</w:t>
        </w:r>
      </w:hyperlink>
      <w:r>
        <w:t>, retrieved 28 Nov 2016</w:t>
      </w:r>
      <w:bookmarkEnd w:id="4516"/>
      <w:bookmarkEnd w:id="4524"/>
    </w:p>
    <w:p w14:paraId="2124925A" w14:textId="7D60D1A8" w:rsidR="00714FAE" w:rsidRDefault="00714FAE" w:rsidP="00702753">
      <w:pPr>
        <w:numPr>
          <w:ilvl w:val="0"/>
          <w:numId w:val="12"/>
        </w:numPr>
      </w:pPr>
      <w:bookmarkStart w:id="4525" w:name="_Ref468101798"/>
      <w:r w:rsidRPr="003F2E04">
        <w:t>ARCHER » 5. UK-RDF Data Analytic Cluster (DAC)</w:t>
      </w:r>
      <w:r>
        <w:t xml:space="preserve">, </w:t>
      </w:r>
      <w:hyperlink r:id="rId39" w:history="1">
        <w:r w:rsidRPr="00C51E5A">
          <w:rPr>
            <w:rStyle w:val="Hyperlink"/>
          </w:rPr>
          <w:t>http://www.archer.ac.uk/documentation/rdf-guide/cluster.php</w:t>
        </w:r>
      </w:hyperlink>
      <w:r>
        <w:t>, retrieved 28 Nov 2016</w:t>
      </w:r>
      <w:bookmarkEnd w:id="4525"/>
    </w:p>
    <w:p w14:paraId="130F4CC2" w14:textId="5A711A09" w:rsidR="00714FAE" w:rsidRDefault="00714FAE" w:rsidP="00702753">
      <w:pPr>
        <w:numPr>
          <w:ilvl w:val="0"/>
          <w:numId w:val="12"/>
        </w:numPr>
      </w:pPr>
      <w:bookmarkStart w:id="4526" w:name="_Ref468103580"/>
      <w:r w:rsidRPr="00FE2422">
        <w:t>home | JASMIN</w:t>
      </w:r>
      <w:r>
        <w:t xml:space="preserve">, </w:t>
      </w:r>
      <w:hyperlink r:id="rId40" w:history="1">
        <w:r w:rsidRPr="00C51E5A">
          <w:rPr>
            <w:rStyle w:val="Hyperlink"/>
          </w:rPr>
          <w:t>http://www.jasmin.ac.uk/</w:t>
        </w:r>
      </w:hyperlink>
      <w:r>
        <w:t>, retrieved 28 Nov 2016</w:t>
      </w:r>
      <w:bookmarkEnd w:id="4526"/>
    </w:p>
    <w:p w14:paraId="4D005B95" w14:textId="09074B8D" w:rsidR="00714FAE" w:rsidRPr="005628D8" w:rsidRDefault="00714FAE" w:rsidP="00702753">
      <w:pPr>
        <w:numPr>
          <w:ilvl w:val="0"/>
          <w:numId w:val="12"/>
        </w:numPr>
      </w:pPr>
      <w:bookmarkStart w:id="4527" w:name="_Ref477432693"/>
      <w:r w:rsidRPr="005628D8">
        <w:t>EPCCed/benchio: EPCC I/O benchmarking applications</w:t>
      </w:r>
      <w:r>
        <w:t xml:space="preserve">, </w:t>
      </w:r>
      <w:hyperlink r:id="rId41" w:history="1">
        <w:r w:rsidRPr="00522ABF">
          <w:rPr>
            <w:rStyle w:val="Hyperlink"/>
          </w:rPr>
          <w:t>https://github.com/EPCCed/benchio</w:t>
        </w:r>
      </w:hyperlink>
      <w:r>
        <w:t>, retrieved 01 Nov 2016</w:t>
      </w:r>
    </w:p>
    <w:p w14:paraId="21C64A4F" w14:textId="3B2F8815" w:rsidR="00714FAE" w:rsidRPr="005628D8" w:rsidRDefault="00714FAE" w:rsidP="00702753">
      <w:pPr>
        <w:numPr>
          <w:ilvl w:val="0"/>
          <w:numId w:val="12"/>
        </w:numPr>
      </w:pPr>
      <w:bookmarkStart w:id="4528" w:name="_Ref467589454"/>
      <w:bookmarkEnd w:id="4501"/>
      <w:bookmarkEnd w:id="4527"/>
      <w:r>
        <w:t xml:space="preserve">Jia-Ying Wu, Parallel IO Benchmarking, </w:t>
      </w:r>
      <w:hyperlink r:id="rId42" w:history="1">
        <w:r w:rsidRPr="00045246">
          <w:rPr>
            <w:rStyle w:val="Hyperlink"/>
          </w:rPr>
          <w:t>https://static.ph.ed.ac.uk/dissertations/hpc-msc/2015-2016/Jia-ying_Wu-MSc-dissertation-Parallel_IO_Benchmarking.pdf</w:t>
        </w:r>
      </w:hyperlink>
      <w:r>
        <w:t>, retrieved 22 Nov 2016</w:t>
      </w:r>
      <w:bookmarkEnd w:id="4502"/>
      <w:bookmarkEnd w:id="4528"/>
    </w:p>
    <w:p w14:paraId="4F1D70BF" w14:textId="670B21F8" w:rsidR="00714FAE" w:rsidRPr="006B19A7" w:rsidRDefault="00714FAE" w:rsidP="00702753">
      <w:pPr>
        <w:numPr>
          <w:ilvl w:val="0"/>
          <w:numId w:val="12"/>
        </w:numPr>
        <w:rPr>
          <w:b/>
        </w:rPr>
      </w:pPr>
      <w:bookmarkStart w:id="4529" w:name="_Ref465944888"/>
      <w:bookmarkEnd w:id="4503"/>
      <w:r>
        <w:t xml:space="preserve">David Henty, Adrian Jackson, Charles Moulinec, Vendel Szeremi: </w:t>
      </w:r>
      <w:r w:rsidRPr="001720CB">
        <w:t>Performance of Parallel IO on ARCHER</w:t>
      </w:r>
      <w:r>
        <w:t xml:space="preserve"> </w:t>
      </w:r>
      <w:r w:rsidRPr="001720CB">
        <w:t xml:space="preserve">Version 1.1, </w:t>
      </w:r>
      <w:hyperlink r:id="rId43" w:history="1">
        <w:r w:rsidRPr="00522ABF">
          <w:rPr>
            <w:rStyle w:val="Hyperlink"/>
          </w:rPr>
          <w:t>http://www.archer.ac.uk/documentation/white-papers/parallelIO/ARCHER_wp_parallelIO.pdf</w:t>
        </w:r>
      </w:hyperlink>
      <w:r>
        <w:t>, retrieved 01 Nov 2016</w:t>
      </w:r>
      <w:bookmarkEnd w:id="4529"/>
    </w:p>
    <w:p w14:paraId="377B2422" w14:textId="5215F178" w:rsidR="00714FAE" w:rsidRDefault="00714FAE" w:rsidP="00702753">
      <w:pPr>
        <w:numPr>
          <w:ilvl w:val="0"/>
          <w:numId w:val="12"/>
        </w:numPr>
      </w:pPr>
      <w:bookmarkStart w:id="4530" w:name="_Ref466283832"/>
      <w:r w:rsidRPr="00066A66">
        <w:t>Mark Howison, Quincey Koziol, David Knaak, John Mainzer, John Shalf</w:t>
      </w:r>
      <w:r>
        <w:t xml:space="preserve">: Tuning HDF5 for Lustre File </w:t>
      </w:r>
      <w:r w:rsidRPr="00066A66">
        <w:t>Systems</w:t>
      </w:r>
      <w:r>
        <w:t xml:space="preserve">, </w:t>
      </w:r>
      <w:r w:rsidRPr="00066A66">
        <w:t xml:space="preserve">https://support.hdfgroup.org/pubs/papers/howison_hdf5_lustre_iasds2010.pdf </w:t>
      </w:r>
      <w:r>
        <w:t>, retrieved 03 Nov 2016</w:t>
      </w:r>
      <w:bookmarkEnd w:id="4530"/>
    </w:p>
    <w:p w14:paraId="0A25F08A" w14:textId="4FE6769E" w:rsidR="00714FAE" w:rsidRPr="006B19A7" w:rsidRDefault="00714FAE" w:rsidP="00702753">
      <w:pPr>
        <w:numPr>
          <w:ilvl w:val="0"/>
          <w:numId w:val="12"/>
        </w:numPr>
      </w:pPr>
      <w:bookmarkStart w:id="4531" w:name="_Ref467748724"/>
      <w:r w:rsidRPr="005036B9">
        <w:t>Matthew Jones, Jon Blower, Bryan Lawrence, Annette Osprey: Investigating Read Performance of Python and NetCDF When Using HPC Parallel Filesystems, http://link.springer.com/chapter/10.1007%2F978-3-319-46079-6_12, retrieved 24 Nov 2016</w:t>
      </w:r>
      <w:bookmarkEnd w:id="4531"/>
    </w:p>
    <w:p w14:paraId="6C899CD8" w14:textId="77777777" w:rsidR="00714FAE" w:rsidRPr="002A7C71" w:rsidRDefault="00714FAE" w:rsidP="00714FAE">
      <w:pPr>
        <w:pStyle w:val="Els-acknowledgement"/>
        <w:keepNext w:val="0"/>
        <w:widowControl w:val="0"/>
        <w:jc w:val="both"/>
        <w:outlineLvl w:val="0"/>
      </w:pPr>
      <w:r w:rsidRPr="002A7C71">
        <w:t>Acknowledgements</w:t>
      </w:r>
    </w:p>
    <w:p w14:paraId="2D7979BC" w14:textId="12A342EF" w:rsidR="00C62CA7" w:rsidRPr="006149E9" w:rsidRDefault="00714FAE" w:rsidP="00714FAE">
      <w:pPr>
        <w:jc w:val="both"/>
      </w:pPr>
      <w:r>
        <w:t>The authors would like to thank Harvey Richardson of Cray Inc. for his invaluable advice on the ARCHER file systems and software.</w:t>
      </w:r>
      <w:r w:rsidR="00C62CA7">
        <w:t xml:space="preserve"> We would also like to thank the </w:t>
      </w:r>
      <w:ins w:id="4532" w:author="TURNER Andrew" w:date="2017-06-22T09:27:00Z">
        <w:r w:rsidR="00F41AFD">
          <w:t xml:space="preserve">Cirrus, </w:t>
        </w:r>
      </w:ins>
      <w:r w:rsidR="00C62CA7">
        <w:t>DiRAC and JASMIN facilities for providing time on their systems to run the benchmarks.</w:t>
      </w:r>
    </w:p>
    <w:p w14:paraId="6207D47F" w14:textId="11D83EA9" w:rsidR="00222819" w:rsidRDefault="00222819" w:rsidP="00714FAE">
      <w:pPr>
        <w:jc w:val="both"/>
      </w:pPr>
    </w:p>
    <w:sectPr w:rsidR="00222819" w:rsidSect="00E61098">
      <w:headerReference w:type="even" r:id="rId44"/>
      <w:headerReference w:type="default" r:id="rId45"/>
      <w:footerReference w:type="even" r:id="rId46"/>
      <w:footerReference w:type="default" r:id="rId47"/>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92F2C" w14:textId="77777777" w:rsidR="005D1C99" w:rsidRDefault="005D1C99" w:rsidP="00110287">
      <w:r>
        <w:separator/>
      </w:r>
    </w:p>
  </w:endnote>
  <w:endnote w:type="continuationSeparator" w:id="0">
    <w:p w14:paraId="402B6A7A" w14:textId="77777777" w:rsidR="005D1C99" w:rsidRDefault="005D1C99"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A08A2" w14:textId="77777777" w:rsidR="00BA49AB" w:rsidRDefault="00BA49AB"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BA49AB" w:rsidRDefault="005D1C99" w:rsidP="00110287">
    <w:pPr>
      <w:pStyle w:val="Footer"/>
      <w:ind w:right="360"/>
    </w:pPr>
    <w:sdt>
      <w:sdtPr>
        <w:id w:val="969400743"/>
        <w:temporary/>
        <w:showingPlcHdr/>
      </w:sdtPr>
      <w:sdtEndPr/>
      <w:sdtContent>
        <w:r w:rsidR="00BA49AB">
          <w:t>[Type text]</w:t>
        </w:r>
      </w:sdtContent>
    </w:sdt>
    <w:r w:rsidR="00BA49AB">
      <w:ptab w:relativeTo="margin" w:alignment="center" w:leader="none"/>
    </w:r>
    <w:sdt>
      <w:sdtPr>
        <w:id w:val="969400748"/>
        <w:temporary/>
        <w:showingPlcHdr/>
      </w:sdtPr>
      <w:sdtEndPr/>
      <w:sdtContent>
        <w:r w:rsidR="00BA49AB">
          <w:t>[Type text]</w:t>
        </w:r>
      </w:sdtContent>
    </w:sdt>
    <w:r w:rsidR="00BA49AB">
      <w:ptab w:relativeTo="margin" w:alignment="right" w:leader="none"/>
    </w:r>
    <w:sdt>
      <w:sdtPr>
        <w:id w:val="969400753"/>
        <w:temporary/>
        <w:showingPlcHdr/>
      </w:sdtPr>
      <w:sdtEndPr/>
      <w:sdtContent>
        <w:r w:rsidR="00BA49AB">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A6DF" w14:textId="289E777A" w:rsidR="00BA49AB" w:rsidRDefault="00BA49AB" w:rsidP="00110287">
    <w:pPr>
      <w:pStyle w:val="Footer"/>
      <w:ind w:right="360"/>
    </w:pPr>
    <w:r>
      <w:rPr>
        <w:noProof/>
        <w:lang w:eastAsia="en-GB"/>
      </w:rPr>
      <w:drawing>
        <wp:anchor distT="0" distB="0" distL="114300" distR="114300" simplePos="0" relativeHeight="251658240" behindDoc="0" locked="0" layoutInCell="1" allowOverlap="1" wp14:anchorId="590F7E78" wp14:editId="4AA1CB3A">
          <wp:simplePos x="0" y="0"/>
          <wp:positionH relativeFrom="column">
            <wp:posOffset>4114800</wp:posOffset>
          </wp:positionH>
          <wp:positionV relativeFrom="paragraph">
            <wp:posOffset>-36195</wp:posOffset>
          </wp:positionV>
          <wp:extent cx="1219200" cy="3530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er_logo_small_trans.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530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7BA0A275" wp14:editId="625A4FF8">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889B7" w14:textId="77777777" w:rsidR="005D1C99" w:rsidRDefault="005D1C99" w:rsidP="00110287">
      <w:r>
        <w:separator/>
      </w:r>
    </w:p>
  </w:footnote>
  <w:footnote w:type="continuationSeparator" w:id="0">
    <w:p w14:paraId="3C556943" w14:textId="77777777" w:rsidR="005D1C99" w:rsidRDefault="005D1C99"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5FC72" w14:textId="77777777" w:rsidR="00BA49AB" w:rsidRDefault="005D1C99">
    <w:pPr>
      <w:pStyle w:val="Header"/>
    </w:pPr>
    <w:sdt>
      <w:sdtPr>
        <w:id w:val="171999623"/>
        <w:placeholder>
          <w:docPart w:val="BA617577EDE74C4A91E40FA09AE84F08"/>
        </w:placeholder>
        <w:temporary/>
        <w:showingPlcHdr/>
      </w:sdtPr>
      <w:sdtEndPr/>
      <w:sdtContent>
        <w:r w:rsidR="00BA49AB">
          <w:t>[Type text]</w:t>
        </w:r>
      </w:sdtContent>
    </w:sdt>
    <w:r w:rsidR="00BA49AB">
      <w:ptab w:relativeTo="margin" w:alignment="center" w:leader="none"/>
    </w:r>
    <w:sdt>
      <w:sdtPr>
        <w:id w:val="171999624"/>
        <w:placeholder>
          <w:docPart w:val="49673FA582A0524B84D9FEB68B4D1B9A"/>
        </w:placeholder>
        <w:temporary/>
        <w:showingPlcHdr/>
      </w:sdtPr>
      <w:sdtEndPr/>
      <w:sdtContent>
        <w:r w:rsidR="00BA49AB">
          <w:t>[Type text]</w:t>
        </w:r>
      </w:sdtContent>
    </w:sdt>
    <w:r w:rsidR="00BA49AB">
      <w:ptab w:relativeTo="margin" w:alignment="right" w:leader="none"/>
    </w:r>
    <w:sdt>
      <w:sdtPr>
        <w:id w:val="171999625"/>
        <w:placeholder>
          <w:docPart w:val="C119544399FDCA4F861EB702A268EA2F"/>
        </w:placeholder>
        <w:temporary/>
        <w:showingPlcHdr/>
      </w:sdtPr>
      <w:sdtEndPr/>
      <w:sdtContent>
        <w:r w:rsidR="00BA49AB">
          <w:t>[Type text]</w:t>
        </w:r>
      </w:sdtContent>
    </w:sdt>
  </w:p>
  <w:p w14:paraId="4C2E24F5" w14:textId="77777777" w:rsidR="00BA49AB" w:rsidRDefault="00BA49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3CD83" w14:textId="40E61787" w:rsidR="00BA49AB" w:rsidRDefault="00BA49AB"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sidR="00522D60">
      <w:rPr>
        <w:rStyle w:val="PageNumber"/>
        <w:noProof/>
      </w:rPr>
      <w:t>29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1B442FF1"/>
    <w:multiLevelType w:val="hybridMultilevel"/>
    <w:tmpl w:val="FC76C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761C7"/>
    <w:multiLevelType w:val="hybridMultilevel"/>
    <w:tmpl w:val="BB204FB0"/>
    <w:lvl w:ilvl="0" w:tplc="F5EC21C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num w:numId="1">
    <w:abstractNumId w:val="8"/>
  </w:num>
  <w:num w:numId="2">
    <w:abstractNumId w:val="9"/>
  </w:num>
  <w:num w:numId="3">
    <w:abstractNumId w:val="7"/>
  </w:num>
  <w:num w:numId="4">
    <w:abstractNumId w:val="3"/>
  </w:num>
  <w:num w:numId="5">
    <w:abstractNumId w:val="6"/>
  </w:num>
  <w:num w:numId="6">
    <w:abstractNumId w:val="5"/>
  </w:num>
  <w:num w:numId="7">
    <w:abstractNumId w:val="11"/>
  </w:num>
  <w:num w:numId="8">
    <w:abstractNumId w:val="4"/>
  </w:num>
  <w:num w:numId="9">
    <w:abstractNumId w:val="12"/>
  </w:num>
  <w:num w:numId="10">
    <w:abstractNumId w:val="0"/>
  </w:num>
  <w:num w:numId="11">
    <w:abstractNumId w:val="10"/>
  </w:num>
  <w:num w:numId="12">
    <w:abstractNumId w:val="2"/>
  </w:num>
  <w:num w:numId="13">
    <w:abstractNumId w:val="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sloanm">
    <w15:presenceInfo w15:providerId="None" w15:userId="dsloanm"/>
  </w15:person>
  <w15:person w15:author="TURNER Andrew">
    <w15:presenceInfo w15:providerId="None" w15:userId="TURNER Andr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28"/>
    <w:rsid w:val="00006BD7"/>
    <w:rsid w:val="00012092"/>
    <w:rsid w:val="00013E59"/>
    <w:rsid w:val="00014505"/>
    <w:rsid w:val="00014C26"/>
    <w:rsid w:val="000175C3"/>
    <w:rsid w:val="000202A1"/>
    <w:rsid w:val="000203FD"/>
    <w:rsid w:val="00021CB5"/>
    <w:rsid w:val="00022F8D"/>
    <w:rsid w:val="00027E47"/>
    <w:rsid w:val="000316FC"/>
    <w:rsid w:val="000341BB"/>
    <w:rsid w:val="000351B4"/>
    <w:rsid w:val="00035535"/>
    <w:rsid w:val="000365AD"/>
    <w:rsid w:val="00036ABC"/>
    <w:rsid w:val="00036E0F"/>
    <w:rsid w:val="00040540"/>
    <w:rsid w:val="00044913"/>
    <w:rsid w:val="000533DD"/>
    <w:rsid w:val="00054CD6"/>
    <w:rsid w:val="00056C21"/>
    <w:rsid w:val="000571FF"/>
    <w:rsid w:val="000575EC"/>
    <w:rsid w:val="00066550"/>
    <w:rsid w:val="0007084B"/>
    <w:rsid w:val="000773ED"/>
    <w:rsid w:val="00082FC2"/>
    <w:rsid w:val="00084E77"/>
    <w:rsid w:val="000855BC"/>
    <w:rsid w:val="000915FF"/>
    <w:rsid w:val="000941A6"/>
    <w:rsid w:val="000A4C22"/>
    <w:rsid w:val="000A5E51"/>
    <w:rsid w:val="000A60AF"/>
    <w:rsid w:val="000B7F86"/>
    <w:rsid w:val="000C11FE"/>
    <w:rsid w:val="000C6D52"/>
    <w:rsid w:val="000D0ACC"/>
    <w:rsid w:val="000D10BE"/>
    <w:rsid w:val="000E1909"/>
    <w:rsid w:val="000E1E50"/>
    <w:rsid w:val="000E1E65"/>
    <w:rsid w:val="000E7519"/>
    <w:rsid w:val="000F0342"/>
    <w:rsid w:val="000F0E44"/>
    <w:rsid w:val="000F1C29"/>
    <w:rsid w:val="000F2A55"/>
    <w:rsid w:val="001004E0"/>
    <w:rsid w:val="0010064A"/>
    <w:rsid w:val="001041AA"/>
    <w:rsid w:val="00110287"/>
    <w:rsid w:val="001116CC"/>
    <w:rsid w:val="0011398A"/>
    <w:rsid w:val="001143A6"/>
    <w:rsid w:val="00114BC1"/>
    <w:rsid w:val="0011764D"/>
    <w:rsid w:val="00121A8B"/>
    <w:rsid w:val="00123DDD"/>
    <w:rsid w:val="00124B57"/>
    <w:rsid w:val="001251ED"/>
    <w:rsid w:val="00125B8E"/>
    <w:rsid w:val="001435E3"/>
    <w:rsid w:val="00143B08"/>
    <w:rsid w:val="00144663"/>
    <w:rsid w:val="0014614C"/>
    <w:rsid w:val="00150521"/>
    <w:rsid w:val="00155C83"/>
    <w:rsid w:val="00162535"/>
    <w:rsid w:val="00174BC9"/>
    <w:rsid w:val="00176E4E"/>
    <w:rsid w:val="00177F13"/>
    <w:rsid w:val="00180747"/>
    <w:rsid w:val="0018262B"/>
    <w:rsid w:val="00184440"/>
    <w:rsid w:val="001851E9"/>
    <w:rsid w:val="001878E4"/>
    <w:rsid w:val="001911F5"/>
    <w:rsid w:val="001946B7"/>
    <w:rsid w:val="00197C99"/>
    <w:rsid w:val="001A01BF"/>
    <w:rsid w:val="001A4A43"/>
    <w:rsid w:val="001A5388"/>
    <w:rsid w:val="001B1F39"/>
    <w:rsid w:val="001B294D"/>
    <w:rsid w:val="001B2B71"/>
    <w:rsid w:val="001B52F6"/>
    <w:rsid w:val="001B52FC"/>
    <w:rsid w:val="001B7035"/>
    <w:rsid w:val="001C15BA"/>
    <w:rsid w:val="001C4BC5"/>
    <w:rsid w:val="001C4F2C"/>
    <w:rsid w:val="001C6004"/>
    <w:rsid w:val="001C6784"/>
    <w:rsid w:val="001C71C1"/>
    <w:rsid w:val="001D01D4"/>
    <w:rsid w:val="001D2CCA"/>
    <w:rsid w:val="001D411C"/>
    <w:rsid w:val="001D4BE1"/>
    <w:rsid w:val="001E5401"/>
    <w:rsid w:val="001E6BD3"/>
    <w:rsid w:val="001F00B3"/>
    <w:rsid w:val="001F1385"/>
    <w:rsid w:val="001F4B15"/>
    <w:rsid w:val="001F50A4"/>
    <w:rsid w:val="001F5678"/>
    <w:rsid w:val="0020202F"/>
    <w:rsid w:val="002068F6"/>
    <w:rsid w:val="00214BFF"/>
    <w:rsid w:val="002163E7"/>
    <w:rsid w:val="002200B9"/>
    <w:rsid w:val="0022229E"/>
    <w:rsid w:val="00222819"/>
    <w:rsid w:val="002253A5"/>
    <w:rsid w:val="00227085"/>
    <w:rsid w:val="00230E99"/>
    <w:rsid w:val="00232DA0"/>
    <w:rsid w:val="00233F2A"/>
    <w:rsid w:val="00242E82"/>
    <w:rsid w:val="00245455"/>
    <w:rsid w:val="00253619"/>
    <w:rsid w:val="00254B72"/>
    <w:rsid w:val="00254D28"/>
    <w:rsid w:val="00255A9A"/>
    <w:rsid w:val="00255B47"/>
    <w:rsid w:val="002600E3"/>
    <w:rsid w:val="00263EB0"/>
    <w:rsid w:val="00265937"/>
    <w:rsid w:val="00276ECC"/>
    <w:rsid w:val="00283E95"/>
    <w:rsid w:val="00291E2B"/>
    <w:rsid w:val="00296147"/>
    <w:rsid w:val="0029656F"/>
    <w:rsid w:val="002B09CF"/>
    <w:rsid w:val="002B37A2"/>
    <w:rsid w:val="002B4949"/>
    <w:rsid w:val="002C2948"/>
    <w:rsid w:val="002C3029"/>
    <w:rsid w:val="002C3C92"/>
    <w:rsid w:val="002C6BBC"/>
    <w:rsid w:val="002C7E86"/>
    <w:rsid w:val="002D1001"/>
    <w:rsid w:val="002D6E88"/>
    <w:rsid w:val="002E0E17"/>
    <w:rsid w:val="002E23F4"/>
    <w:rsid w:val="002E760A"/>
    <w:rsid w:val="002F0438"/>
    <w:rsid w:val="002F0F5D"/>
    <w:rsid w:val="002F2A03"/>
    <w:rsid w:val="002F2F28"/>
    <w:rsid w:val="002F3D19"/>
    <w:rsid w:val="002F3F2D"/>
    <w:rsid w:val="002F49D1"/>
    <w:rsid w:val="002F7DDB"/>
    <w:rsid w:val="002F7EDE"/>
    <w:rsid w:val="0030133D"/>
    <w:rsid w:val="00302DC8"/>
    <w:rsid w:val="00310C39"/>
    <w:rsid w:val="00311DEB"/>
    <w:rsid w:val="00313DBB"/>
    <w:rsid w:val="0031711C"/>
    <w:rsid w:val="0032240B"/>
    <w:rsid w:val="003245EA"/>
    <w:rsid w:val="0032715D"/>
    <w:rsid w:val="00331AB6"/>
    <w:rsid w:val="00332052"/>
    <w:rsid w:val="0033497C"/>
    <w:rsid w:val="00334AF7"/>
    <w:rsid w:val="00335531"/>
    <w:rsid w:val="00336051"/>
    <w:rsid w:val="00336B4A"/>
    <w:rsid w:val="00340A25"/>
    <w:rsid w:val="0034653C"/>
    <w:rsid w:val="003466A1"/>
    <w:rsid w:val="00347499"/>
    <w:rsid w:val="00354A96"/>
    <w:rsid w:val="00361111"/>
    <w:rsid w:val="003620BE"/>
    <w:rsid w:val="003637A4"/>
    <w:rsid w:val="00366458"/>
    <w:rsid w:val="00372E3F"/>
    <w:rsid w:val="003734DC"/>
    <w:rsid w:val="00374504"/>
    <w:rsid w:val="00381ED8"/>
    <w:rsid w:val="00382B40"/>
    <w:rsid w:val="003855BA"/>
    <w:rsid w:val="003867DE"/>
    <w:rsid w:val="00395FCD"/>
    <w:rsid w:val="003A41AC"/>
    <w:rsid w:val="003A44C5"/>
    <w:rsid w:val="003B158D"/>
    <w:rsid w:val="003B275C"/>
    <w:rsid w:val="003B5A28"/>
    <w:rsid w:val="003C1B0F"/>
    <w:rsid w:val="003C2CF9"/>
    <w:rsid w:val="003C3633"/>
    <w:rsid w:val="003C4B93"/>
    <w:rsid w:val="003C7219"/>
    <w:rsid w:val="003E02AF"/>
    <w:rsid w:val="003E2239"/>
    <w:rsid w:val="003E746F"/>
    <w:rsid w:val="003E751F"/>
    <w:rsid w:val="003F002B"/>
    <w:rsid w:val="003F1546"/>
    <w:rsid w:val="003F51B6"/>
    <w:rsid w:val="00401B97"/>
    <w:rsid w:val="00403DEA"/>
    <w:rsid w:val="0041255A"/>
    <w:rsid w:val="00412F74"/>
    <w:rsid w:val="00417124"/>
    <w:rsid w:val="00423C98"/>
    <w:rsid w:val="00425CE7"/>
    <w:rsid w:val="004332EF"/>
    <w:rsid w:val="00433382"/>
    <w:rsid w:val="00434B95"/>
    <w:rsid w:val="00444791"/>
    <w:rsid w:val="00445768"/>
    <w:rsid w:val="0045331C"/>
    <w:rsid w:val="00454F49"/>
    <w:rsid w:val="0045531B"/>
    <w:rsid w:val="00455968"/>
    <w:rsid w:val="0046594B"/>
    <w:rsid w:val="0047364E"/>
    <w:rsid w:val="004775A5"/>
    <w:rsid w:val="00481964"/>
    <w:rsid w:val="004823DF"/>
    <w:rsid w:val="00486207"/>
    <w:rsid w:val="00493B48"/>
    <w:rsid w:val="0049677F"/>
    <w:rsid w:val="004A2E20"/>
    <w:rsid w:val="004A5A75"/>
    <w:rsid w:val="004A793D"/>
    <w:rsid w:val="004B156F"/>
    <w:rsid w:val="004B33D9"/>
    <w:rsid w:val="004B4421"/>
    <w:rsid w:val="004B47CE"/>
    <w:rsid w:val="004C031B"/>
    <w:rsid w:val="004C7339"/>
    <w:rsid w:val="004D20A2"/>
    <w:rsid w:val="004D4707"/>
    <w:rsid w:val="004E52C8"/>
    <w:rsid w:val="004F0144"/>
    <w:rsid w:val="004F56F1"/>
    <w:rsid w:val="004F77D5"/>
    <w:rsid w:val="00504DF7"/>
    <w:rsid w:val="00507465"/>
    <w:rsid w:val="00513814"/>
    <w:rsid w:val="00513AF8"/>
    <w:rsid w:val="00516CEA"/>
    <w:rsid w:val="00516CF7"/>
    <w:rsid w:val="00520ED1"/>
    <w:rsid w:val="005222EB"/>
    <w:rsid w:val="00522D60"/>
    <w:rsid w:val="00523B9A"/>
    <w:rsid w:val="00524548"/>
    <w:rsid w:val="00527F21"/>
    <w:rsid w:val="0053042C"/>
    <w:rsid w:val="00531C36"/>
    <w:rsid w:val="00531C8C"/>
    <w:rsid w:val="005351D3"/>
    <w:rsid w:val="00537F54"/>
    <w:rsid w:val="0054116B"/>
    <w:rsid w:val="00543784"/>
    <w:rsid w:val="00546121"/>
    <w:rsid w:val="0054644F"/>
    <w:rsid w:val="00547C1F"/>
    <w:rsid w:val="0055183F"/>
    <w:rsid w:val="0055469C"/>
    <w:rsid w:val="0055554E"/>
    <w:rsid w:val="00555BF9"/>
    <w:rsid w:val="00555DC5"/>
    <w:rsid w:val="005612CC"/>
    <w:rsid w:val="005615C1"/>
    <w:rsid w:val="00570DF0"/>
    <w:rsid w:val="00572377"/>
    <w:rsid w:val="00583314"/>
    <w:rsid w:val="00584283"/>
    <w:rsid w:val="0058576F"/>
    <w:rsid w:val="005878D7"/>
    <w:rsid w:val="005956B8"/>
    <w:rsid w:val="005961A5"/>
    <w:rsid w:val="005A28D2"/>
    <w:rsid w:val="005A3051"/>
    <w:rsid w:val="005A401D"/>
    <w:rsid w:val="005B31CA"/>
    <w:rsid w:val="005B3A7C"/>
    <w:rsid w:val="005B5EDE"/>
    <w:rsid w:val="005C4402"/>
    <w:rsid w:val="005C4B77"/>
    <w:rsid w:val="005C50A5"/>
    <w:rsid w:val="005C68BA"/>
    <w:rsid w:val="005D1C99"/>
    <w:rsid w:val="005D4239"/>
    <w:rsid w:val="005D4240"/>
    <w:rsid w:val="005D58C1"/>
    <w:rsid w:val="005D5ADB"/>
    <w:rsid w:val="005E598D"/>
    <w:rsid w:val="005F1857"/>
    <w:rsid w:val="005F2939"/>
    <w:rsid w:val="005F4332"/>
    <w:rsid w:val="00602565"/>
    <w:rsid w:val="00606BF7"/>
    <w:rsid w:val="00606C4D"/>
    <w:rsid w:val="00610A30"/>
    <w:rsid w:val="00612E9A"/>
    <w:rsid w:val="00620179"/>
    <w:rsid w:val="0062053F"/>
    <w:rsid w:val="00621286"/>
    <w:rsid w:val="00624C0E"/>
    <w:rsid w:val="0063339A"/>
    <w:rsid w:val="00636F26"/>
    <w:rsid w:val="00637D28"/>
    <w:rsid w:val="00644F36"/>
    <w:rsid w:val="006515DB"/>
    <w:rsid w:val="0065325A"/>
    <w:rsid w:val="006627CC"/>
    <w:rsid w:val="006631C9"/>
    <w:rsid w:val="00665A46"/>
    <w:rsid w:val="00665EF2"/>
    <w:rsid w:val="0067223F"/>
    <w:rsid w:val="0067632C"/>
    <w:rsid w:val="006764B1"/>
    <w:rsid w:val="0068749C"/>
    <w:rsid w:val="00694A86"/>
    <w:rsid w:val="00696AFA"/>
    <w:rsid w:val="00697635"/>
    <w:rsid w:val="006A087D"/>
    <w:rsid w:val="006A1276"/>
    <w:rsid w:val="006A4614"/>
    <w:rsid w:val="006A475E"/>
    <w:rsid w:val="006A4C67"/>
    <w:rsid w:val="006B5087"/>
    <w:rsid w:val="006B59EF"/>
    <w:rsid w:val="006C01BD"/>
    <w:rsid w:val="006C12CF"/>
    <w:rsid w:val="006C6C56"/>
    <w:rsid w:val="006D0C0B"/>
    <w:rsid w:val="006D1079"/>
    <w:rsid w:val="006D1CD3"/>
    <w:rsid w:val="006D2246"/>
    <w:rsid w:val="006D53A0"/>
    <w:rsid w:val="006E20E1"/>
    <w:rsid w:val="006F0584"/>
    <w:rsid w:val="006F0813"/>
    <w:rsid w:val="006F0A7F"/>
    <w:rsid w:val="006F4054"/>
    <w:rsid w:val="006F7167"/>
    <w:rsid w:val="007000C9"/>
    <w:rsid w:val="00701834"/>
    <w:rsid w:val="00701BAA"/>
    <w:rsid w:val="00702753"/>
    <w:rsid w:val="007141A4"/>
    <w:rsid w:val="0071442C"/>
    <w:rsid w:val="00714956"/>
    <w:rsid w:val="00714FAE"/>
    <w:rsid w:val="007165BB"/>
    <w:rsid w:val="007220EA"/>
    <w:rsid w:val="0072410C"/>
    <w:rsid w:val="0072624F"/>
    <w:rsid w:val="007264E5"/>
    <w:rsid w:val="007404ED"/>
    <w:rsid w:val="00740839"/>
    <w:rsid w:val="00743ACC"/>
    <w:rsid w:val="00744389"/>
    <w:rsid w:val="0074618E"/>
    <w:rsid w:val="00746B4C"/>
    <w:rsid w:val="00747C2A"/>
    <w:rsid w:val="00753F9A"/>
    <w:rsid w:val="007608C7"/>
    <w:rsid w:val="00760ABA"/>
    <w:rsid w:val="00764B80"/>
    <w:rsid w:val="007664F8"/>
    <w:rsid w:val="00773FE2"/>
    <w:rsid w:val="007755F5"/>
    <w:rsid w:val="00776D21"/>
    <w:rsid w:val="00783BB0"/>
    <w:rsid w:val="00787852"/>
    <w:rsid w:val="007900AD"/>
    <w:rsid w:val="00790289"/>
    <w:rsid w:val="00791F26"/>
    <w:rsid w:val="00795799"/>
    <w:rsid w:val="00796CB0"/>
    <w:rsid w:val="00797049"/>
    <w:rsid w:val="007A021D"/>
    <w:rsid w:val="007A2C15"/>
    <w:rsid w:val="007A3FF1"/>
    <w:rsid w:val="007A588F"/>
    <w:rsid w:val="007A61FF"/>
    <w:rsid w:val="007A7425"/>
    <w:rsid w:val="007A765E"/>
    <w:rsid w:val="007B1196"/>
    <w:rsid w:val="007B1882"/>
    <w:rsid w:val="007B2CD3"/>
    <w:rsid w:val="007C1B1C"/>
    <w:rsid w:val="007D20F3"/>
    <w:rsid w:val="007D20F5"/>
    <w:rsid w:val="007D2D90"/>
    <w:rsid w:val="007D400F"/>
    <w:rsid w:val="007D6172"/>
    <w:rsid w:val="007D73E3"/>
    <w:rsid w:val="007E02DA"/>
    <w:rsid w:val="007E205A"/>
    <w:rsid w:val="007F2D7F"/>
    <w:rsid w:val="007F3A66"/>
    <w:rsid w:val="007F3C6A"/>
    <w:rsid w:val="00800A11"/>
    <w:rsid w:val="0080352A"/>
    <w:rsid w:val="00804DBC"/>
    <w:rsid w:val="008050FD"/>
    <w:rsid w:val="008058AC"/>
    <w:rsid w:val="008104C5"/>
    <w:rsid w:val="00810987"/>
    <w:rsid w:val="00811319"/>
    <w:rsid w:val="00812699"/>
    <w:rsid w:val="0081521A"/>
    <w:rsid w:val="008164ED"/>
    <w:rsid w:val="008174AF"/>
    <w:rsid w:val="0082040F"/>
    <w:rsid w:val="00820C1B"/>
    <w:rsid w:val="008278A1"/>
    <w:rsid w:val="008340CB"/>
    <w:rsid w:val="008353E3"/>
    <w:rsid w:val="00835DF4"/>
    <w:rsid w:val="00837851"/>
    <w:rsid w:val="0084178B"/>
    <w:rsid w:val="0084307E"/>
    <w:rsid w:val="00843BCB"/>
    <w:rsid w:val="00845321"/>
    <w:rsid w:val="008463F2"/>
    <w:rsid w:val="0085234E"/>
    <w:rsid w:val="00854A0F"/>
    <w:rsid w:val="00856C2B"/>
    <w:rsid w:val="00856DB0"/>
    <w:rsid w:val="00860F19"/>
    <w:rsid w:val="00862725"/>
    <w:rsid w:val="00874769"/>
    <w:rsid w:val="008759A3"/>
    <w:rsid w:val="00875D4F"/>
    <w:rsid w:val="00886811"/>
    <w:rsid w:val="00891719"/>
    <w:rsid w:val="0089368E"/>
    <w:rsid w:val="00894E75"/>
    <w:rsid w:val="008A0BDB"/>
    <w:rsid w:val="008A16C8"/>
    <w:rsid w:val="008A5BC7"/>
    <w:rsid w:val="008A7FAA"/>
    <w:rsid w:val="008B1BC2"/>
    <w:rsid w:val="008B4AE9"/>
    <w:rsid w:val="008B4D45"/>
    <w:rsid w:val="008B6AD3"/>
    <w:rsid w:val="008C1622"/>
    <w:rsid w:val="008D0BB3"/>
    <w:rsid w:val="008D1215"/>
    <w:rsid w:val="008D7245"/>
    <w:rsid w:val="008D765C"/>
    <w:rsid w:val="008E14CA"/>
    <w:rsid w:val="008E2763"/>
    <w:rsid w:val="008E6973"/>
    <w:rsid w:val="008F307A"/>
    <w:rsid w:val="008F6F96"/>
    <w:rsid w:val="0091726E"/>
    <w:rsid w:val="00917F95"/>
    <w:rsid w:val="00920CEB"/>
    <w:rsid w:val="00922327"/>
    <w:rsid w:val="0092660A"/>
    <w:rsid w:val="00926ECF"/>
    <w:rsid w:val="00930C5D"/>
    <w:rsid w:val="0093163F"/>
    <w:rsid w:val="00931AB9"/>
    <w:rsid w:val="00932518"/>
    <w:rsid w:val="00932C70"/>
    <w:rsid w:val="00935C20"/>
    <w:rsid w:val="009364C8"/>
    <w:rsid w:val="00944E79"/>
    <w:rsid w:val="0094537B"/>
    <w:rsid w:val="009458B3"/>
    <w:rsid w:val="00953E9B"/>
    <w:rsid w:val="00954332"/>
    <w:rsid w:val="009544D0"/>
    <w:rsid w:val="00961E5D"/>
    <w:rsid w:val="00962868"/>
    <w:rsid w:val="009658DB"/>
    <w:rsid w:val="00965FF4"/>
    <w:rsid w:val="0096764C"/>
    <w:rsid w:val="00967D40"/>
    <w:rsid w:val="00970770"/>
    <w:rsid w:val="00970DF7"/>
    <w:rsid w:val="00975FB6"/>
    <w:rsid w:val="00977790"/>
    <w:rsid w:val="00977CA1"/>
    <w:rsid w:val="00984BDD"/>
    <w:rsid w:val="009863E8"/>
    <w:rsid w:val="00990EB6"/>
    <w:rsid w:val="00991C4B"/>
    <w:rsid w:val="009937C3"/>
    <w:rsid w:val="00993E65"/>
    <w:rsid w:val="009956E5"/>
    <w:rsid w:val="00995EAC"/>
    <w:rsid w:val="00997834"/>
    <w:rsid w:val="00997DA3"/>
    <w:rsid w:val="009A0792"/>
    <w:rsid w:val="009A28F7"/>
    <w:rsid w:val="009A6CC6"/>
    <w:rsid w:val="009B150B"/>
    <w:rsid w:val="009B18D5"/>
    <w:rsid w:val="009B1B0A"/>
    <w:rsid w:val="009B2B26"/>
    <w:rsid w:val="009B39A1"/>
    <w:rsid w:val="009B415E"/>
    <w:rsid w:val="009B483F"/>
    <w:rsid w:val="009C0275"/>
    <w:rsid w:val="009C21D7"/>
    <w:rsid w:val="009D4DCD"/>
    <w:rsid w:val="009E01E3"/>
    <w:rsid w:val="009E17F4"/>
    <w:rsid w:val="009E289A"/>
    <w:rsid w:val="009E4FF2"/>
    <w:rsid w:val="009E7903"/>
    <w:rsid w:val="009F21C1"/>
    <w:rsid w:val="009F38CD"/>
    <w:rsid w:val="00A0307E"/>
    <w:rsid w:val="00A0656B"/>
    <w:rsid w:val="00A1095D"/>
    <w:rsid w:val="00A136AD"/>
    <w:rsid w:val="00A13E59"/>
    <w:rsid w:val="00A14EFD"/>
    <w:rsid w:val="00A1643A"/>
    <w:rsid w:val="00A20B2D"/>
    <w:rsid w:val="00A20C0D"/>
    <w:rsid w:val="00A21B51"/>
    <w:rsid w:val="00A23B14"/>
    <w:rsid w:val="00A25F26"/>
    <w:rsid w:val="00A30341"/>
    <w:rsid w:val="00A32E2D"/>
    <w:rsid w:val="00A40E90"/>
    <w:rsid w:val="00A410E6"/>
    <w:rsid w:val="00A412C4"/>
    <w:rsid w:val="00A4327C"/>
    <w:rsid w:val="00A436B4"/>
    <w:rsid w:val="00A51F80"/>
    <w:rsid w:val="00A51FCC"/>
    <w:rsid w:val="00A55F54"/>
    <w:rsid w:val="00A62FB5"/>
    <w:rsid w:val="00A64A75"/>
    <w:rsid w:val="00A656AD"/>
    <w:rsid w:val="00A73C1A"/>
    <w:rsid w:val="00A80049"/>
    <w:rsid w:val="00A81441"/>
    <w:rsid w:val="00A84CF6"/>
    <w:rsid w:val="00A86587"/>
    <w:rsid w:val="00A86FA8"/>
    <w:rsid w:val="00A91F90"/>
    <w:rsid w:val="00A9613E"/>
    <w:rsid w:val="00A9762C"/>
    <w:rsid w:val="00A979EE"/>
    <w:rsid w:val="00AA4466"/>
    <w:rsid w:val="00AA4D27"/>
    <w:rsid w:val="00AA54D3"/>
    <w:rsid w:val="00AA788E"/>
    <w:rsid w:val="00AB506E"/>
    <w:rsid w:val="00AB5202"/>
    <w:rsid w:val="00AB76DD"/>
    <w:rsid w:val="00AC131C"/>
    <w:rsid w:val="00AD5DD6"/>
    <w:rsid w:val="00AD6105"/>
    <w:rsid w:val="00AE051B"/>
    <w:rsid w:val="00AE0B39"/>
    <w:rsid w:val="00AE35B5"/>
    <w:rsid w:val="00AF4560"/>
    <w:rsid w:val="00AF619A"/>
    <w:rsid w:val="00AF7F84"/>
    <w:rsid w:val="00B01191"/>
    <w:rsid w:val="00B02B86"/>
    <w:rsid w:val="00B03058"/>
    <w:rsid w:val="00B0566A"/>
    <w:rsid w:val="00B06251"/>
    <w:rsid w:val="00B11C24"/>
    <w:rsid w:val="00B1278A"/>
    <w:rsid w:val="00B1491B"/>
    <w:rsid w:val="00B14A5A"/>
    <w:rsid w:val="00B14FB6"/>
    <w:rsid w:val="00B31B88"/>
    <w:rsid w:val="00B321C2"/>
    <w:rsid w:val="00B332C4"/>
    <w:rsid w:val="00B337D8"/>
    <w:rsid w:val="00B36494"/>
    <w:rsid w:val="00B57C2A"/>
    <w:rsid w:val="00B620F3"/>
    <w:rsid w:val="00B65A7A"/>
    <w:rsid w:val="00B66348"/>
    <w:rsid w:val="00B70E3A"/>
    <w:rsid w:val="00B7290B"/>
    <w:rsid w:val="00B7669D"/>
    <w:rsid w:val="00B83706"/>
    <w:rsid w:val="00B86579"/>
    <w:rsid w:val="00B9386A"/>
    <w:rsid w:val="00B938F8"/>
    <w:rsid w:val="00B942F4"/>
    <w:rsid w:val="00B95113"/>
    <w:rsid w:val="00B97628"/>
    <w:rsid w:val="00BA0228"/>
    <w:rsid w:val="00BA49AB"/>
    <w:rsid w:val="00BA6448"/>
    <w:rsid w:val="00BB1135"/>
    <w:rsid w:val="00BB3BBE"/>
    <w:rsid w:val="00BB4259"/>
    <w:rsid w:val="00BB463B"/>
    <w:rsid w:val="00BB6571"/>
    <w:rsid w:val="00BC03E1"/>
    <w:rsid w:val="00BC517D"/>
    <w:rsid w:val="00BC60F2"/>
    <w:rsid w:val="00BC6566"/>
    <w:rsid w:val="00BC6618"/>
    <w:rsid w:val="00BD07D6"/>
    <w:rsid w:val="00BD1743"/>
    <w:rsid w:val="00BD2ED3"/>
    <w:rsid w:val="00BD39B3"/>
    <w:rsid w:val="00BD7028"/>
    <w:rsid w:val="00BE1E72"/>
    <w:rsid w:val="00BE244E"/>
    <w:rsid w:val="00BE65F3"/>
    <w:rsid w:val="00BE6D6A"/>
    <w:rsid w:val="00BF159C"/>
    <w:rsid w:val="00BF21F2"/>
    <w:rsid w:val="00BF350A"/>
    <w:rsid w:val="00BF7F3B"/>
    <w:rsid w:val="00C00813"/>
    <w:rsid w:val="00C05B59"/>
    <w:rsid w:val="00C05E08"/>
    <w:rsid w:val="00C14732"/>
    <w:rsid w:val="00C16480"/>
    <w:rsid w:val="00C169ED"/>
    <w:rsid w:val="00C2237A"/>
    <w:rsid w:val="00C2362B"/>
    <w:rsid w:val="00C260C9"/>
    <w:rsid w:val="00C32687"/>
    <w:rsid w:val="00C34CB5"/>
    <w:rsid w:val="00C34F42"/>
    <w:rsid w:val="00C3565C"/>
    <w:rsid w:val="00C3641B"/>
    <w:rsid w:val="00C4109B"/>
    <w:rsid w:val="00C417A0"/>
    <w:rsid w:val="00C47CBC"/>
    <w:rsid w:val="00C5048D"/>
    <w:rsid w:val="00C5192A"/>
    <w:rsid w:val="00C5658A"/>
    <w:rsid w:val="00C576F1"/>
    <w:rsid w:val="00C57E70"/>
    <w:rsid w:val="00C62CA7"/>
    <w:rsid w:val="00C64320"/>
    <w:rsid w:val="00C7187B"/>
    <w:rsid w:val="00C76B4C"/>
    <w:rsid w:val="00C810A2"/>
    <w:rsid w:val="00C810C8"/>
    <w:rsid w:val="00C86B42"/>
    <w:rsid w:val="00C87323"/>
    <w:rsid w:val="00C933CA"/>
    <w:rsid w:val="00C93619"/>
    <w:rsid w:val="00CA1E26"/>
    <w:rsid w:val="00CA35FE"/>
    <w:rsid w:val="00CA4003"/>
    <w:rsid w:val="00CA42EB"/>
    <w:rsid w:val="00CA4532"/>
    <w:rsid w:val="00CA53CC"/>
    <w:rsid w:val="00CA5AF2"/>
    <w:rsid w:val="00CA6B5E"/>
    <w:rsid w:val="00CB2B93"/>
    <w:rsid w:val="00CB3099"/>
    <w:rsid w:val="00CB3EED"/>
    <w:rsid w:val="00CB64FE"/>
    <w:rsid w:val="00CC6D92"/>
    <w:rsid w:val="00CD2D85"/>
    <w:rsid w:val="00CD2DBC"/>
    <w:rsid w:val="00CD5D4E"/>
    <w:rsid w:val="00CD6D81"/>
    <w:rsid w:val="00CE4ED9"/>
    <w:rsid w:val="00CE6759"/>
    <w:rsid w:val="00CE68EF"/>
    <w:rsid w:val="00CF3D80"/>
    <w:rsid w:val="00CF5837"/>
    <w:rsid w:val="00CF6760"/>
    <w:rsid w:val="00D001BF"/>
    <w:rsid w:val="00D0038B"/>
    <w:rsid w:val="00D006E5"/>
    <w:rsid w:val="00D072D2"/>
    <w:rsid w:val="00D07C75"/>
    <w:rsid w:val="00D10CCB"/>
    <w:rsid w:val="00D13AB7"/>
    <w:rsid w:val="00D20A4C"/>
    <w:rsid w:val="00D20B51"/>
    <w:rsid w:val="00D25406"/>
    <w:rsid w:val="00D258D6"/>
    <w:rsid w:val="00D32FFA"/>
    <w:rsid w:val="00D354CE"/>
    <w:rsid w:val="00D416C5"/>
    <w:rsid w:val="00D41711"/>
    <w:rsid w:val="00D44CFB"/>
    <w:rsid w:val="00D5238C"/>
    <w:rsid w:val="00D54F55"/>
    <w:rsid w:val="00D5722B"/>
    <w:rsid w:val="00D61CFB"/>
    <w:rsid w:val="00D666B8"/>
    <w:rsid w:val="00D667EB"/>
    <w:rsid w:val="00D7458A"/>
    <w:rsid w:val="00D74A15"/>
    <w:rsid w:val="00D75829"/>
    <w:rsid w:val="00D86046"/>
    <w:rsid w:val="00D9092F"/>
    <w:rsid w:val="00D91812"/>
    <w:rsid w:val="00D933E8"/>
    <w:rsid w:val="00D9369D"/>
    <w:rsid w:val="00D943DB"/>
    <w:rsid w:val="00D97DA4"/>
    <w:rsid w:val="00DA05EA"/>
    <w:rsid w:val="00DA14C1"/>
    <w:rsid w:val="00DB022A"/>
    <w:rsid w:val="00DB1225"/>
    <w:rsid w:val="00DB6A9D"/>
    <w:rsid w:val="00DB7AA3"/>
    <w:rsid w:val="00DB7F16"/>
    <w:rsid w:val="00DC286E"/>
    <w:rsid w:val="00DC67D6"/>
    <w:rsid w:val="00DD17C8"/>
    <w:rsid w:val="00DD44EE"/>
    <w:rsid w:val="00DD6F11"/>
    <w:rsid w:val="00DE00E2"/>
    <w:rsid w:val="00DE4937"/>
    <w:rsid w:val="00DE77CC"/>
    <w:rsid w:val="00DF069A"/>
    <w:rsid w:val="00DF55D5"/>
    <w:rsid w:val="00DF5FD1"/>
    <w:rsid w:val="00DF7CBC"/>
    <w:rsid w:val="00E02008"/>
    <w:rsid w:val="00E06C54"/>
    <w:rsid w:val="00E07379"/>
    <w:rsid w:val="00E077B8"/>
    <w:rsid w:val="00E11873"/>
    <w:rsid w:val="00E11EDE"/>
    <w:rsid w:val="00E1796E"/>
    <w:rsid w:val="00E23417"/>
    <w:rsid w:val="00E24DC8"/>
    <w:rsid w:val="00E27CB7"/>
    <w:rsid w:val="00E27FCC"/>
    <w:rsid w:val="00E30051"/>
    <w:rsid w:val="00E30C6E"/>
    <w:rsid w:val="00E30E75"/>
    <w:rsid w:val="00E31AE4"/>
    <w:rsid w:val="00E34FFD"/>
    <w:rsid w:val="00E43794"/>
    <w:rsid w:val="00E52A6B"/>
    <w:rsid w:val="00E5516B"/>
    <w:rsid w:val="00E561BF"/>
    <w:rsid w:val="00E564CD"/>
    <w:rsid w:val="00E574C9"/>
    <w:rsid w:val="00E61098"/>
    <w:rsid w:val="00E61767"/>
    <w:rsid w:val="00E759C4"/>
    <w:rsid w:val="00E771E3"/>
    <w:rsid w:val="00E8026A"/>
    <w:rsid w:val="00E818B8"/>
    <w:rsid w:val="00E82707"/>
    <w:rsid w:val="00E85718"/>
    <w:rsid w:val="00E87723"/>
    <w:rsid w:val="00E94E73"/>
    <w:rsid w:val="00E962A2"/>
    <w:rsid w:val="00E96D42"/>
    <w:rsid w:val="00EA1782"/>
    <w:rsid w:val="00EA266B"/>
    <w:rsid w:val="00EA414D"/>
    <w:rsid w:val="00EC2FA6"/>
    <w:rsid w:val="00EC5D3C"/>
    <w:rsid w:val="00EC60A2"/>
    <w:rsid w:val="00EE0926"/>
    <w:rsid w:val="00EE4D6C"/>
    <w:rsid w:val="00EE5044"/>
    <w:rsid w:val="00EE69AB"/>
    <w:rsid w:val="00EE7501"/>
    <w:rsid w:val="00EE7560"/>
    <w:rsid w:val="00EF2F4C"/>
    <w:rsid w:val="00EF6905"/>
    <w:rsid w:val="00EF704D"/>
    <w:rsid w:val="00F00572"/>
    <w:rsid w:val="00F04F10"/>
    <w:rsid w:val="00F11243"/>
    <w:rsid w:val="00F112E2"/>
    <w:rsid w:val="00F11435"/>
    <w:rsid w:val="00F13E85"/>
    <w:rsid w:val="00F164A0"/>
    <w:rsid w:val="00F1754B"/>
    <w:rsid w:val="00F221F4"/>
    <w:rsid w:val="00F24782"/>
    <w:rsid w:val="00F25CDE"/>
    <w:rsid w:val="00F32FF8"/>
    <w:rsid w:val="00F404AB"/>
    <w:rsid w:val="00F40A9F"/>
    <w:rsid w:val="00F41AFD"/>
    <w:rsid w:val="00F42FCE"/>
    <w:rsid w:val="00F44E03"/>
    <w:rsid w:val="00F5092A"/>
    <w:rsid w:val="00F53EC4"/>
    <w:rsid w:val="00F573EA"/>
    <w:rsid w:val="00F63BC0"/>
    <w:rsid w:val="00F669BE"/>
    <w:rsid w:val="00F76053"/>
    <w:rsid w:val="00F81587"/>
    <w:rsid w:val="00F84D47"/>
    <w:rsid w:val="00F853DA"/>
    <w:rsid w:val="00F85F71"/>
    <w:rsid w:val="00F91D84"/>
    <w:rsid w:val="00F943FB"/>
    <w:rsid w:val="00F95CA1"/>
    <w:rsid w:val="00F9776C"/>
    <w:rsid w:val="00F97DAA"/>
    <w:rsid w:val="00FA16BC"/>
    <w:rsid w:val="00FA1A44"/>
    <w:rsid w:val="00FA676C"/>
    <w:rsid w:val="00FB3819"/>
    <w:rsid w:val="00FB46E4"/>
    <w:rsid w:val="00FC0A99"/>
    <w:rsid w:val="00FC23D7"/>
    <w:rsid w:val="00FC3D9C"/>
    <w:rsid w:val="00FC4952"/>
    <w:rsid w:val="00FC54A9"/>
    <w:rsid w:val="00FC666F"/>
    <w:rsid w:val="00FC6FC6"/>
    <w:rsid w:val="00FC7875"/>
    <w:rsid w:val="00FD0225"/>
    <w:rsid w:val="00FD27F2"/>
    <w:rsid w:val="00FD3652"/>
    <w:rsid w:val="00FD6B1A"/>
    <w:rsid w:val="00FD7C2E"/>
    <w:rsid w:val="00FE0C23"/>
    <w:rsid w:val="00FE2F9D"/>
    <w:rsid w:val="00FE5E9C"/>
    <w:rsid w:val="00FE60DC"/>
    <w:rsid w:val="00FF1068"/>
    <w:rsid w:val="00FF25A1"/>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3AD49"/>
  <w14:defaultImageDpi w14:val="300"/>
  <w15:docId w15:val="{86905201-80D1-464E-9B33-528ACBCC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5C1"/>
    <w:rPr>
      <w:sz w:val="20"/>
      <w:lang w:val="en-GB"/>
    </w:rPr>
  </w:style>
  <w:style w:type="paragraph" w:styleId="Heading1">
    <w:name w:val="heading 1"/>
    <w:basedOn w:val="Normal"/>
    <w:next w:val="Normal"/>
    <w:link w:val="Heading1Char"/>
    <w:qFormat/>
    <w:rsid w:val="00993E65"/>
    <w:pPr>
      <w:keepNext/>
      <w:keepLines/>
      <w:numPr>
        <w:numId w:val="1"/>
      </w:numPr>
      <w:spacing w:before="480"/>
      <w:outlineLvl w:val="0"/>
    </w:pPr>
    <w:rPr>
      <w:rFonts w:asciiTheme="majorHAnsi" w:eastAsiaTheme="majorEastAsia" w:hAnsiTheme="majorHAnsi" w:cstheme="majorBidi"/>
      <w:b/>
      <w:color w:val="4F81BD" w:themeColor="accent1"/>
      <w:sz w:val="32"/>
      <w:szCs w:val="40"/>
    </w:rPr>
  </w:style>
  <w:style w:type="paragraph" w:styleId="Heading2">
    <w:name w:val="heading 2"/>
    <w:basedOn w:val="Normal"/>
    <w:next w:val="Normal"/>
    <w:link w:val="Heading2Char"/>
    <w:unhideWhenUsed/>
    <w:qFormat/>
    <w:rsid w:val="00993E65"/>
    <w:pPr>
      <w:keepNext/>
      <w:keepLines/>
      <w:spacing w:before="200" w:after="200"/>
      <w:outlineLvl w:val="1"/>
    </w:pPr>
    <w:rPr>
      <w:rFonts w:asciiTheme="majorHAnsi" w:eastAsiaTheme="majorEastAsia" w:hAnsiTheme="majorHAnsi" w:cstheme="majorBidi"/>
      <w:b/>
      <w:color w:val="4F81BD" w:themeColor="accent1"/>
      <w:sz w:val="26"/>
      <w:szCs w:val="26"/>
    </w:rPr>
  </w:style>
  <w:style w:type="paragraph" w:styleId="Heading3">
    <w:name w:val="heading 3"/>
    <w:basedOn w:val="Normal"/>
    <w:next w:val="Normal"/>
    <w:link w:val="Heading3Char"/>
    <w:unhideWhenUsed/>
    <w:qFormat/>
    <w:rsid w:val="003C2CF9"/>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BE1E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32"/>
    <w:pPr>
      <w:ind w:left="720"/>
      <w:contextualSpacing/>
    </w:pPr>
  </w:style>
  <w:style w:type="paragraph" w:styleId="Title">
    <w:name w:val="Title"/>
    <w:basedOn w:val="Normal"/>
    <w:next w:val="Normal"/>
    <w:link w:val="TitleChar"/>
    <w:qFormat/>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993E65"/>
    <w:rPr>
      <w:rFonts w:asciiTheme="majorHAnsi" w:eastAsiaTheme="majorEastAsia" w:hAnsiTheme="majorHAnsi" w:cstheme="majorBidi"/>
      <w:b/>
      <w:color w:val="4F81BD" w:themeColor="accent1"/>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rsid w:val="00993E65"/>
    <w:rPr>
      <w:rFonts w:asciiTheme="majorHAnsi" w:eastAsiaTheme="majorEastAsia" w:hAnsiTheme="majorHAnsi" w:cstheme="majorBidi"/>
      <w:b/>
      <w:color w:val="4F81BD" w:themeColor="accent1"/>
      <w:sz w:val="26"/>
      <w:szCs w:val="26"/>
    </w:rPr>
  </w:style>
  <w:style w:type="paragraph" w:styleId="Header">
    <w:name w:val="header"/>
    <w:basedOn w:val="Normal"/>
    <w:link w:val="HeaderChar"/>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nhideWhenUsed/>
    <w:rsid w:val="00110287"/>
  </w:style>
  <w:style w:type="character" w:styleId="CommentReference">
    <w:name w:val="annotation reference"/>
    <w:basedOn w:val="DefaultParagraphFont"/>
    <w:unhideWhenUsed/>
    <w:rsid w:val="00967D40"/>
    <w:rPr>
      <w:sz w:val="18"/>
      <w:szCs w:val="18"/>
    </w:rPr>
  </w:style>
  <w:style w:type="paragraph" w:styleId="CommentText">
    <w:name w:val="annotation text"/>
    <w:basedOn w:val="Normal"/>
    <w:link w:val="CommentTextChar"/>
    <w:unhideWhenUsed/>
    <w:rsid w:val="00967D40"/>
    <w:rPr>
      <w:sz w:val="24"/>
    </w:rPr>
  </w:style>
  <w:style w:type="character" w:customStyle="1" w:styleId="CommentTextChar">
    <w:name w:val="Comment Text Char"/>
    <w:basedOn w:val="DefaultParagraphFont"/>
    <w:link w:val="CommentText"/>
    <w:rsid w:val="00967D40"/>
  </w:style>
  <w:style w:type="paragraph" w:styleId="CommentSubject">
    <w:name w:val="annotation subject"/>
    <w:basedOn w:val="CommentText"/>
    <w:next w:val="CommentText"/>
    <w:link w:val="CommentSubjectChar"/>
    <w:unhideWhenUsed/>
    <w:rsid w:val="00967D40"/>
    <w:rPr>
      <w:b/>
      <w:bCs/>
      <w:sz w:val="20"/>
      <w:szCs w:val="20"/>
    </w:rPr>
  </w:style>
  <w:style w:type="character" w:customStyle="1" w:styleId="CommentSubjectChar">
    <w:name w:val="Comment Subject Char"/>
    <w:basedOn w:val="CommentTextChar"/>
    <w:link w:val="CommentSubject"/>
    <w:rsid w:val="00967D40"/>
    <w:rPr>
      <w:b/>
      <w:bCs/>
      <w:sz w:val="20"/>
      <w:szCs w:val="20"/>
    </w:rPr>
  </w:style>
  <w:style w:type="paragraph" w:styleId="BalloonText">
    <w:name w:val="Balloon Text"/>
    <w:basedOn w:val="Normal"/>
    <w:link w:val="BalloonTextChar"/>
    <w:unhideWhenUsed/>
    <w:rsid w:val="00967D40"/>
    <w:rPr>
      <w:rFonts w:ascii="Lucida Grande" w:hAnsi="Lucida Grande"/>
      <w:sz w:val="18"/>
      <w:szCs w:val="18"/>
    </w:rPr>
  </w:style>
  <w:style w:type="character" w:customStyle="1" w:styleId="BalloonTextChar">
    <w:name w:val="Balloon Text Char"/>
    <w:basedOn w:val="DefaultParagraphFont"/>
    <w:link w:val="BalloonText"/>
    <w:rsid w:val="00967D40"/>
    <w:rPr>
      <w:rFonts w:ascii="Lucida Grande" w:hAnsi="Lucida Grande"/>
      <w:sz w:val="18"/>
      <w:szCs w:val="18"/>
    </w:rPr>
  </w:style>
  <w:style w:type="paragraph" w:styleId="Caption">
    <w:name w:val="caption"/>
    <w:basedOn w:val="Normal"/>
    <w:next w:val="Normal"/>
    <w:uiPriority w:val="35"/>
    <w:unhideWhenUsed/>
    <w:qFormat/>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C2CF9"/>
    <w:rPr>
      <w:rFonts w:asciiTheme="majorHAnsi" w:eastAsiaTheme="majorEastAsia" w:hAnsiTheme="majorHAnsi" w:cstheme="majorBidi"/>
      <w:b/>
      <w:bCs/>
      <w:sz w:val="20"/>
    </w:rPr>
  </w:style>
  <w:style w:type="character" w:styleId="Hyperlink">
    <w:name w:val="Hyperlink"/>
    <w:basedOn w:val="DefaultParagraphFont"/>
    <w:unhideWhenUsed/>
    <w:rsid w:val="002F0F5D"/>
    <w:rPr>
      <w:color w:val="0000FF" w:themeColor="hyperlink"/>
      <w:u w:val="single"/>
    </w:rPr>
  </w:style>
  <w:style w:type="character" w:styleId="FollowedHyperlink">
    <w:name w:val="FollowedHyperlink"/>
    <w:basedOn w:val="DefaultParagraphFont"/>
    <w:unhideWhenUsed/>
    <w:rsid w:val="00DC67D6"/>
    <w:rPr>
      <w:color w:val="800080" w:themeColor="followedHyperlink"/>
      <w:u w:val="single"/>
    </w:rPr>
  </w:style>
  <w:style w:type="paragraph" w:styleId="Quote">
    <w:name w:val="Quote"/>
    <w:basedOn w:val="Normal"/>
    <w:next w:val="Normal"/>
    <w:link w:val="QuoteChar"/>
    <w:uiPriority w:val="29"/>
    <w:qFormat/>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820C1B"/>
    <w:pPr>
      <w:spacing w:before="100" w:beforeAutospacing="1" w:after="100" w:afterAutospacing="1"/>
    </w:pPr>
    <w:rPr>
      <w:rFonts w:ascii="Times New Roman" w:hAnsi="Times New Roman" w:cs="Times New Roman"/>
      <w:sz w:val="24"/>
      <w:lang w:eastAsia="en-GB"/>
    </w:rPr>
  </w:style>
  <w:style w:type="character" w:customStyle="1" w:styleId="Heading4Char">
    <w:name w:val="Heading 4 Char"/>
    <w:basedOn w:val="DefaultParagraphFont"/>
    <w:link w:val="Heading4"/>
    <w:uiPriority w:val="9"/>
    <w:semiHidden/>
    <w:rsid w:val="00BE1E72"/>
    <w:rPr>
      <w:rFonts w:asciiTheme="majorHAnsi" w:eastAsiaTheme="majorEastAsia" w:hAnsiTheme="majorHAnsi" w:cstheme="majorBidi"/>
      <w:i/>
      <w:iCs/>
      <w:color w:val="365F91" w:themeColor="accent1" w:themeShade="BF"/>
      <w:sz w:val="20"/>
      <w:lang w:val="en-GB"/>
    </w:rPr>
  </w:style>
  <w:style w:type="paragraph" w:customStyle="1" w:styleId="Els-1storder-head">
    <w:name w:val="Els-1storder-head"/>
    <w:next w:val="Els-body-text"/>
    <w:link w:val="Els-1storder-headChar"/>
    <w:rsid w:val="00BE1E72"/>
    <w:pPr>
      <w:keepNext/>
      <w:numPr>
        <w:numId w:val="7"/>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BE1E72"/>
    <w:pPr>
      <w:keepNext/>
      <w:numPr>
        <w:ilvl w:val="1"/>
        <w:numId w:val="7"/>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BE1E72"/>
    <w:pPr>
      <w:keepNext/>
      <w:numPr>
        <w:ilvl w:val="2"/>
        <w:numId w:val="7"/>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BE1E72"/>
    <w:pPr>
      <w:keepNext/>
      <w:numPr>
        <w:ilvl w:val="3"/>
        <w:numId w:val="7"/>
      </w:numPr>
      <w:suppressAutoHyphens/>
      <w:spacing w:before="24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BE1E7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BE1E72"/>
    <w:pPr>
      <w:spacing w:line="220" w:lineRule="exact"/>
      <w:jc w:val="both"/>
    </w:pPr>
    <w:rPr>
      <w:rFonts w:ascii="Times New Roman" w:eastAsia="Times New Roman" w:hAnsi="Times New Roman" w:cs="Times New Roman"/>
      <w:sz w:val="18"/>
      <w:szCs w:val="20"/>
    </w:rPr>
  </w:style>
  <w:style w:type="paragraph" w:customStyle="1" w:styleId="Els-acknowledgement">
    <w:name w:val="Els-acknowledgement"/>
    <w:next w:val="Normal"/>
    <w:rsid w:val="00BE1E72"/>
    <w:pPr>
      <w:keepNext/>
      <w:spacing w:before="480" w:after="240" w:line="220" w:lineRule="exact"/>
    </w:pPr>
    <w:rPr>
      <w:rFonts w:ascii="Times New Roman" w:eastAsia="Times New Roman" w:hAnsi="Times New Roman" w:cs="Times New Roman"/>
      <w:b/>
      <w:sz w:val="20"/>
      <w:szCs w:val="20"/>
    </w:rPr>
  </w:style>
  <w:style w:type="paragraph" w:customStyle="1" w:styleId="Els-aditional-article-history">
    <w:name w:val="Els-aditional-article-history"/>
    <w:basedOn w:val="Normal"/>
    <w:rsid w:val="00BE1E72"/>
    <w:pPr>
      <w:spacing w:after="400" w:line="200" w:lineRule="exact"/>
      <w:jc w:val="center"/>
    </w:pPr>
    <w:rPr>
      <w:rFonts w:ascii="Times New Roman" w:eastAsia="Times New Roman" w:hAnsi="Times New Roman" w:cs="Times New Roman"/>
      <w:b/>
      <w:noProof/>
      <w:sz w:val="16"/>
      <w:szCs w:val="20"/>
      <w:lang w:val="en-US"/>
    </w:rPr>
  </w:style>
  <w:style w:type="paragraph" w:customStyle="1" w:styleId="Els-Affiliation">
    <w:name w:val="Els-Affiliation"/>
    <w:next w:val="Els-Abstract-head"/>
    <w:rsid w:val="00BE1E72"/>
    <w:pPr>
      <w:suppressAutoHyphens/>
      <w:spacing w:line="200" w:lineRule="exact"/>
      <w:jc w:val="center"/>
    </w:pPr>
    <w:rPr>
      <w:rFonts w:ascii="Times New Roman" w:eastAsia="Times New Roman" w:hAnsi="Times New Roman" w:cs="Times New Roman"/>
      <w:i/>
      <w:noProof/>
      <w:sz w:val="16"/>
      <w:szCs w:val="20"/>
    </w:rPr>
  </w:style>
  <w:style w:type="paragraph" w:customStyle="1" w:styleId="Els-appendixhead">
    <w:name w:val="Els-appendixhead"/>
    <w:next w:val="Normal"/>
    <w:rsid w:val="00BE1E72"/>
    <w:pPr>
      <w:numPr>
        <w:numId w:val="8"/>
      </w:numPr>
      <w:spacing w:before="480" w:after="240" w:line="220" w:lineRule="exact"/>
    </w:pPr>
    <w:rPr>
      <w:rFonts w:ascii="Times New Roman" w:eastAsia="Times New Roman" w:hAnsi="Times New Roman" w:cs="Times New Roman"/>
      <w:b/>
      <w:sz w:val="20"/>
      <w:szCs w:val="20"/>
    </w:rPr>
  </w:style>
  <w:style w:type="paragraph" w:customStyle="1" w:styleId="Els-appendixsubhead">
    <w:name w:val="Els-appendixsubhead"/>
    <w:next w:val="Normal"/>
    <w:rsid w:val="00BE1E72"/>
    <w:pPr>
      <w:numPr>
        <w:ilvl w:val="1"/>
        <w:numId w:val="9"/>
      </w:numPr>
      <w:spacing w:before="240" w:after="240" w:line="220" w:lineRule="exact"/>
    </w:pPr>
    <w:rPr>
      <w:rFonts w:ascii="Times New Roman" w:eastAsia="Times New Roman" w:hAnsi="Times New Roman" w:cs="Times New Roman"/>
      <w:i/>
      <w:sz w:val="20"/>
      <w:szCs w:val="20"/>
    </w:rPr>
  </w:style>
  <w:style w:type="paragraph" w:customStyle="1" w:styleId="Els-Author">
    <w:name w:val="Els-Author"/>
    <w:next w:val="Normal"/>
    <w:rsid w:val="00BE1E72"/>
    <w:pPr>
      <w:keepNext/>
      <w:suppressAutoHyphens/>
      <w:spacing w:after="160" w:line="300" w:lineRule="exact"/>
      <w:jc w:val="center"/>
    </w:pPr>
    <w:rPr>
      <w:rFonts w:ascii="Times New Roman" w:eastAsia="Times New Roman" w:hAnsi="Times New Roman" w:cs="Times New Roman"/>
      <w:noProof/>
      <w:sz w:val="26"/>
      <w:szCs w:val="20"/>
    </w:rPr>
  </w:style>
  <w:style w:type="paragraph" w:customStyle="1" w:styleId="Els-body-text">
    <w:name w:val="Els-body-text"/>
    <w:rsid w:val="00BE1E72"/>
    <w:pPr>
      <w:keepNext/>
      <w:spacing w:line="240" w:lineRule="exact"/>
      <w:ind w:firstLine="238"/>
      <w:jc w:val="both"/>
    </w:pPr>
    <w:rPr>
      <w:rFonts w:ascii="Times New Roman" w:eastAsia="Times New Roman" w:hAnsi="Times New Roman" w:cs="Times New Roman"/>
      <w:sz w:val="20"/>
      <w:szCs w:val="20"/>
    </w:rPr>
  </w:style>
  <w:style w:type="paragraph" w:customStyle="1" w:styleId="Els-bulletlist">
    <w:name w:val="Els-bulletlist"/>
    <w:basedOn w:val="Els-body-text"/>
    <w:rsid w:val="00BE1E72"/>
    <w:pPr>
      <w:numPr>
        <w:numId w:val="10"/>
      </w:numPr>
      <w:tabs>
        <w:tab w:val="left" w:pos="240"/>
      </w:tabs>
      <w:jc w:val="left"/>
    </w:pPr>
  </w:style>
  <w:style w:type="paragraph" w:customStyle="1" w:styleId="Els-caption">
    <w:name w:val="Els-caption"/>
    <w:rsid w:val="00BE1E72"/>
    <w:pPr>
      <w:keepLines/>
      <w:spacing w:before="200" w:after="240" w:line="200" w:lineRule="exact"/>
    </w:pPr>
    <w:rPr>
      <w:rFonts w:ascii="Times New Roman" w:eastAsia="Times New Roman" w:hAnsi="Times New Roman" w:cs="Times New Roman"/>
      <w:sz w:val="16"/>
      <w:szCs w:val="20"/>
    </w:rPr>
  </w:style>
  <w:style w:type="paragraph" w:customStyle="1" w:styleId="Els-chem-equation">
    <w:name w:val="Els-chem-equation"/>
    <w:next w:val="Els-body-text"/>
    <w:rsid w:val="00BE1E72"/>
    <w:pPr>
      <w:tabs>
        <w:tab w:val="right" w:pos="4320"/>
        <w:tab w:val="right" w:pos="9120"/>
      </w:tabs>
      <w:spacing w:before="120" w:after="120" w:line="220" w:lineRule="exact"/>
    </w:pPr>
    <w:rPr>
      <w:rFonts w:ascii="Times New Roman" w:eastAsia="Times New Roman" w:hAnsi="Times New Roman" w:cs="Times New Roman"/>
      <w:noProof/>
      <w:sz w:val="18"/>
      <w:szCs w:val="20"/>
    </w:rPr>
  </w:style>
  <w:style w:type="paragraph" w:customStyle="1" w:styleId="Els-collaboration">
    <w:name w:val="Els-collaboration"/>
    <w:basedOn w:val="Els-Author"/>
    <w:rsid w:val="00BE1E72"/>
    <w:pPr>
      <w:jc w:val="right"/>
    </w:pPr>
  </w:style>
  <w:style w:type="paragraph" w:customStyle="1" w:styleId="Els-collaboration-affiliation">
    <w:name w:val="Els-collaboration-affiliation"/>
    <w:basedOn w:val="Els-collaboration"/>
    <w:rsid w:val="00BE1E72"/>
  </w:style>
  <w:style w:type="paragraph" w:customStyle="1" w:styleId="Els-presented-by">
    <w:name w:val="Els-presented-by"/>
    <w:rsid w:val="00BE1E72"/>
    <w:pPr>
      <w:spacing w:after="200"/>
      <w:jc w:val="center"/>
    </w:pPr>
    <w:rPr>
      <w:rFonts w:ascii="Times New Roman" w:eastAsia="Times New Roman" w:hAnsi="Times New Roman" w:cs="Times New Roman"/>
      <w:b/>
      <w:sz w:val="16"/>
      <w:szCs w:val="20"/>
    </w:rPr>
  </w:style>
  <w:style w:type="paragraph" w:customStyle="1" w:styleId="Els-dedicated-to">
    <w:name w:val="Els-dedicated-to"/>
    <w:basedOn w:val="Els-presented-by"/>
    <w:rsid w:val="00BE1E72"/>
    <w:rPr>
      <w:b w:val="0"/>
    </w:rPr>
  </w:style>
  <w:style w:type="paragraph" w:customStyle="1" w:styleId="Els-equation">
    <w:name w:val="Els-equation"/>
    <w:next w:val="Els-body-text"/>
    <w:rsid w:val="00BE1E72"/>
    <w:pPr>
      <w:tabs>
        <w:tab w:val="right" w:pos="4320"/>
        <w:tab w:val="right" w:pos="9120"/>
      </w:tabs>
      <w:spacing w:before="120" w:after="120" w:line="220" w:lineRule="exact"/>
      <w:ind w:left="480"/>
    </w:pPr>
    <w:rPr>
      <w:rFonts w:ascii="Times New Roman" w:eastAsia="Times New Roman" w:hAnsi="Times New Roman" w:cs="Times New Roman"/>
      <w:i/>
      <w:noProof/>
      <w:sz w:val="20"/>
      <w:szCs w:val="20"/>
    </w:rPr>
  </w:style>
  <w:style w:type="paragraph" w:customStyle="1" w:styleId="Els-footnote">
    <w:name w:val="Els-footnote"/>
    <w:rsid w:val="00BE1E72"/>
    <w:pPr>
      <w:keepLines/>
      <w:widowControl w:val="0"/>
      <w:spacing w:line="200" w:lineRule="exact"/>
      <w:ind w:firstLine="240"/>
      <w:jc w:val="both"/>
    </w:pPr>
    <w:rPr>
      <w:rFonts w:ascii="Times New Roman" w:eastAsia="Times New Roman" w:hAnsi="Times New Roman" w:cs="Times New Roman"/>
      <w:sz w:val="16"/>
      <w:szCs w:val="20"/>
    </w:rPr>
  </w:style>
  <w:style w:type="paragraph" w:customStyle="1" w:styleId="Els-history">
    <w:name w:val="Els-history"/>
    <w:next w:val="Normal"/>
    <w:rsid w:val="00BE1E72"/>
    <w:pPr>
      <w:spacing w:before="120" w:after="400" w:line="200" w:lineRule="exact"/>
      <w:jc w:val="center"/>
    </w:pPr>
    <w:rPr>
      <w:rFonts w:ascii="Times New Roman" w:eastAsia="Times New Roman" w:hAnsi="Times New Roman" w:cs="Times New Roman"/>
      <w:noProof/>
      <w:sz w:val="16"/>
      <w:szCs w:val="20"/>
    </w:rPr>
  </w:style>
  <w:style w:type="paragraph" w:customStyle="1" w:styleId="Els-journal-logo">
    <w:name w:val="Els-journal-logo"/>
    <w:rsid w:val="00BE1E72"/>
    <w:pPr>
      <w:pBdr>
        <w:top w:val="thinThickLargeGap" w:sz="12" w:space="0" w:color="auto"/>
        <w:bottom w:val="thickThinLargeGap" w:sz="12" w:space="0" w:color="auto"/>
      </w:pBdr>
    </w:pPr>
    <w:rPr>
      <w:rFonts w:ascii="Helvetica" w:eastAsia="Times New Roman" w:hAnsi="Helvetica" w:cs="Times New Roman"/>
      <w:b/>
      <w:noProof/>
      <w:szCs w:val="20"/>
    </w:rPr>
  </w:style>
  <w:style w:type="paragraph" w:customStyle="1" w:styleId="Els-keywords">
    <w:name w:val="Els-keywords"/>
    <w:next w:val="Normal"/>
    <w:rsid w:val="00BE1E7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numlist">
    <w:name w:val="Els-numlist"/>
    <w:basedOn w:val="Els-body-text"/>
    <w:rsid w:val="00BE1E72"/>
    <w:pPr>
      <w:numPr>
        <w:numId w:val="11"/>
      </w:numPr>
      <w:tabs>
        <w:tab w:val="left" w:pos="240"/>
      </w:tabs>
      <w:ind w:left="480"/>
      <w:jc w:val="left"/>
    </w:pPr>
  </w:style>
  <w:style w:type="paragraph" w:customStyle="1" w:styleId="Els-reference">
    <w:name w:val="Els-reference"/>
    <w:rsid w:val="00BE1E72"/>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BE1E72"/>
    <w:pPr>
      <w:keepNext/>
      <w:spacing w:before="480" w:after="200" w:line="220" w:lineRule="exact"/>
    </w:pPr>
    <w:rPr>
      <w:rFonts w:ascii="Times New Roman" w:eastAsia="Times New Roman" w:hAnsi="Times New Roman" w:cs="Times New Roman"/>
      <w:b/>
      <w:sz w:val="20"/>
      <w:szCs w:val="20"/>
    </w:rPr>
  </w:style>
  <w:style w:type="paragraph" w:customStyle="1" w:styleId="Els-reprint-line">
    <w:name w:val="Els-reprint-line"/>
    <w:basedOn w:val="Normal"/>
    <w:rsid w:val="00BE1E72"/>
    <w:pPr>
      <w:tabs>
        <w:tab w:val="left" w:pos="0"/>
        <w:tab w:val="center" w:pos="5443"/>
      </w:tabs>
      <w:jc w:val="center"/>
    </w:pPr>
    <w:rPr>
      <w:rFonts w:ascii="Times New Roman" w:eastAsia="Times New Roman" w:hAnsi="Times New Roman" w:cs="Times New Roman"/>
      <w:sz w:val="16"/>
      <w:szCs w:val="20"/>
    </w:rPr>
  </w:style>
  <w:style w:type="paragraph" w:customStyle="1" w:styleId="Els-table-text">
    <w:name w:val="Els-table-text"/>
    <w:rsid w:val="00BE1E72"/>
    <w:pPr>
      <w:keepNext/>
      <w:spacing w:after="80" w:line="200" w:lineRule="exact"/>
    </w:pPr>
    <w:rPr>
      <w:rFonts w:ascii="Times New Roman" w:eastAsia="Times New Roman" w:hAnsi="Times New Roman" w:cs="Times New Roman"/>
      <w:sz w:val="16"/>
      <w:szCs w:val="20"/>
    </w:rPr>
  </w:style>
  <w:style w:type="paragraph" w:customStyle="1" w:styleId="Els-Title">
    <w:name w:val="Els-Title"/>
    <w:next w:val="Els-Author"/>
    <w:autoRedefine/>
    <w:rsid w:val="00BE1E72"/>
    <w:pPr>
      <w:suppressAutoHyphens/>
      <w:spacing w:after="240" w:line="400" w:lineRule="exact"/>
      <w:jc w:val="center"/>
    </w:pPr>
    <w:rPr>
      <w:rFonts w:ascii="Times New Roman" w:eastAsia="Times New Roman" w:hAnsi="Times New Roman" w:cs="Times New Roman"/>
      <w:sz w:val="34"/>
      <w:szCs w:val="20"/>
    </w:rPr>
  </w:style>
  <w:style w:type="character" w:styleId="EndnoteReference">
    <w:name w:val="endnote reference"/>
    <w:semiHidden/>
    <w:rsid w:val="00BE1E72"/>
    <w:rPr>
      <w:vertAlign w:val="superscript"/>
    </w:rPr>
  </w:style>
  <w:style w:type="character" w:styleId="FootnoteReference">
    <w:name w:val="footnote reference"/>
    <w:semiHidden/>
    <w:rsid w:val="00BE1E72"/>
    <w:rPr>
      <w:vertAlign w:val="superscript"/>
    </w:rPr>
  </w:style>
  <w:style w:type="paragraph" w:styleId="FootnoteText">
    <w:name w:val="footnote text"/>
    <w:basedOn w:val="Normal"/>
    <w:link w:val="FootnoteTextChar"/>
    <w:semiHidden/>
    <w:rsid w:val="00BE1E72"/>
    <w:rPr>
      <w:rFonts w:ascii="Univers" w:eastAsia="Times New Roman" w:hAnsi="Univers" w:cs="Times New Roman"/>
      <w:szCs w:val="20"/>
    </w:rPr>
  </w:style>
  <w:style w:type="character" w:customStyle="1" w:styleId="FootnoteTextChar">
    <w:name w:val="Footnote Text Char"/>
    <w:basedOn w:val="DefaultParagraphFont"/>
    <w:link w:val="FootnoteText"/>
    <w:semiHidden/>
    <w:rsid w:val="00BE1E72"/>
    <w:rPr>
      <w:rFonts w:ascii="Univers" w:eastAsia="Times New Roman" w:hAnsi="Univers" w:cs="Times New Roman"/>
      <w:sz w:val="20"/>
      <w:szCs w:val="20"/>
      <w:lang w:val="en-GB"/>
    </w:rPr>
  </w:style>
  <w:style w:type="character" w:customStyle="1" w:styleId="MTEquationSection">
    <w:name w:val="MTEquationSection"/>
    <w:rsid w:val="00BE1E72"/>
    <w:rPr>
      <w:vanish/>
      <w:color w:val="FF0000"/>
    </w:rPr>
  </w:style>
  <w:style w:type="paragraph" w:styleId="PlainText">
    <w:name w:val="Plain Text"/>
    <w:basedOn w:val="Normal"/>
    <w:link w:val="PlainTextChar"/>
    <w:rsid w:val="00BE1E72"/>
    <w:rPr>
      <w:rFonts w:ascii="Courier New" w:eastAsia="Times New Roman" w:hAnsi="Courier New" w:cs="Courier New"/>
      <w:szCs w:val="20"/>
      <w:lang w:val="en-US"/>
    </w:rPr>
  </w:style>
  <w:style w:type="character" w:customStyle="1" w:styleId="PlainTextChar">
    <w:name w:val="Plain Text Char"/>
    <w:basedOn w:val="DefaultParagraphFont"/>
    <w:link w:val="PlainText"/>
    <w:rsid w:val="00BE1E72"/>
    <w:rPr>
      <w:rFonts w:ascii="Courier New" w:eastAsia="Times New Roman" w:hAnsi="Courier New" w:cs="Courier New"/>
      <w:sz w:val="20"/>
      <w:szCs w:val="20"/>
    </w:rPr>
  </w:style>
  <w:style w:type="paragraph" w:customStyle="1" w:styleId="Els-5thorder-head">
    <w:name w:val="Els-5thorder-head"/>
    <w:next w:val="Els-body-text"/>
    <w:rsid w:val="00BE1E72"/>
    <w:pPr>
      <w:keepNext/>
      <w:suppressAutoHyphens/>
      <w:spacing w:line="240" w:lineRule="exact"/>
    </w:pPr>
    <w:rPr>
      <w:rFonts w:ascii="Times New Roman" w:eastAsia="Times New Roman" w:hAnsi="Times New Roman" w:cs="Times New Roman"/>
      <w:i/>
      <w:sz w:val="20"/>
      <w:szCs w:val="20"/>
    </w:rPr>
  </w:style>
  <w:style w:type="paragraph" w:customStyle="1" w:styleId="Els-Abstract-Copyright">
    <w:name w:val="Els-Abstract-Copyright"/>
    <w:basedOn w:val="Els-Abstract-text"/>
    <w:rsid w:val="00BE1E72"/>
    <w:pPr>
      <w:spacing w:after="220"/>
    </w:pPr>
  </w:style>
  <w:style w:type="paragraph" w:customStyle="1" w:styleId="DocHead">
    <w:name w:val="DocHead"/>
    <w:rsid w:val="00BE1E72"/>
    <w:pPr>
      <w:spacing w:after="240"/>
      <w:jc w:val="center"/>
    </w:pPr>
    <w:rPr>
      <w:rFonts w:ascii="Times New Roman" w:eastAsia="Times New Roman" w:hAnsi="Times New Roman" w:cs="Times New Roman"/>
      <w:szCs w:val="20"/>
    </w:rPr>
  </w:style>
  <w:style w:type="character" w:customStyle="1" w:styleId="Els-1storder-headChar">
    <w:name w:val="Els-1storder-head Char"/>
    <w:link w:val="Els-1storder-head"/>
    <w:rsid w:val="00BE1E72"/>
    <w:rPr>
      <w:rFonts w:ascii="Times New Roman" w:eastAsia="Times New Roman" w:hAnsi="Times New Roman" w:cs="Times New Roman"/>
      <w:b/>
      <w:sz w:val="20"/>
      <w:szCs w:val="20"/>
    </w:rPr>
  </w:style>
  <w:style w:type="paragraph" w:styleId="DocumentMap">
    <w:name w:val="Document Map"/>
    <w:basedOn w:val="Normal"/>
    <w:link w:val="DocumentMapChar"/>
    <w:rsid w:val="00BE1E72"/>
    <w:rPr>
      <w:rFonts w:ascii="Tahoma" w:eastAsia="Times New Roman" w:hAnsi="Tahoma" w:cs="Times New Roman"/>
      <w:sz w:val="16"/>
      <w:szCs w:val="16"/>
      <w:lang w:eastAsia="x-none"/>
    </w:rPr>
  </w:style>
  <w:style w:type="character" w:customStyle="1" w:styleId="DocumentMapChar">
    <w:name w:val="Document Map Char"/>
    <w:basedOn w:val="DefaultParagraphFont"/>
    <w:link w:val="DocumentMap"/>
    <w:rsid w:val="00BE1E72"/>
    <w:rPr>
      <w:rFonts w:ascii="Tahoma" w:eastAsia="Times New Roman" w:hAnsi="Tahoma" w:cs="Times New Roman"/>
      <w:sz w:val="16"/>
      <w:szCs w:val="16"/>
      <w:lang w:val="en-GB" w:eastAsia="x-none"/>
    </w:rPr>
  </w:style>
  <w:style w:type="paragraph" w:customStyle="1" w:styleId="MediumGrid1-Accent21">
    <w:name w:val="Medium Grid 1 - Accent 21"/>
    <w:basedOn w:val="Normal"/>
    <w:uiPriority w:val="99"/>
    <w:qFormat/>
    <w:rsid w:val="00BE1E72"/>
    <w:pPr>
      <w:spacing w:before="100" w:beforeAutospacing="1" w:after="100" w:afterAutospacing="1"/>
    </w:pPr>
    <w:rPr>
      <w:rFonts w:ascii="Times New Roman" w:eastAsia="Times New Roman" w:hAnsi="Times New Roman" w:cs="Times New Roman"/>
      <w:sz w:val="24"/>
      <w:lang w:val="it-IT" w:eastAsia="it-IT"/>
    </w:rPr>
  </w:style>
  <w:style w:type="character" w:styleId="Strong">
    <w:name w:val="Strong"/>
    <w:uiPriority w:val="22"/>
    <w:qFormat/>
    <w:rsid w:val="00BE1E72"/>
    <w:rPr>
      <w:b/>
      <w:bCs/>
    </w:rPr>
  </w:style>
  <w:style w:type="character" w:styleId="Emphasis">
    <w:name w:val="Emphasis"/>
    <w:qFormat/>
    <w:rsid w:val="00BE1E72"/>
    <w:rPr>
      <w:i/>
      <w:iCs/>
    </w:rPr>
  </w:style>
  <w:style w:type="paragraph" w:styleId="Subtitle">
    <w:name w:val="Subtitle"/>
    <w:basedOn w:val="Normal"/>
    <w:next w:val="Normal"/>
    <w:link w:val="SubtitleChar"/>
    <w:qFormat/>
    <w:rsid w:val="00BE1E72"/>
    <w:pPr>
      <w:spacing w:after="60"/>
      <w:jc w:val="center"/>
      <w:outlineLvl w:val="1"/>
    </w:pPr>
    <w:rPr>
      <w:rFonts w:ascii="Cambria" w:eastAsia="SimSun" w:hAnsi="Cambria" w:cs="Times New Roman"/>
      <w:sz w:val="24"/>
    </w:rPr>
  </w:style>
  <w:style w:type="character" w:customStyle="1" w:styleId="SubtitleChar">
    <w:name w:val="Subtitle Char"/>
    <w:basedOn w:val="DefaultParagraphFont"/>
    <w:link w:val="Subtitle"/>
    <w:rsid w:val="00BE1E72"/>
    <w:rPr>
      <w:rFonts w:ascii="Cambria" w:eastAsia="SimSun" w:hAnsi="Cambria" w:cs="Times New Roman"/>
      <w:lang w:val="en-GB"/>
    </w:rPr>
  </w:style>
  <w:style w:type="paragraph" w:styleId="NoSpacing">
    <w:name w:val="No Spacing"/>
    <w:uiPriority w:val="1"/>
    <w:qFormat/>
    <w:rsid w:val="00BE1E72"/>
    <w:rPr>
      <w:rFonts w:ascii="Times New Roman" w:eastAsia="Times New Roman" w:hAnsi="Times New Roman" w:cs="Times New Roman"/>
      <w:sz w:val="20"/>
      <w:szCs w:val="20"/>
      <w:lang w:val="en-GB"/>
    </w:rPr>
  </w:style>
  <w:style w:type="character" w:customStyle="1" w:styleId="UnresolvedMention1">
    <w:name w:val="Unresolved Mention1"/>
    <w:basedOn w:val="DefaultParagraphFont"/>
    <w:uiPriority w:val="99"/>
    <w:semiHidden/>
    <w:unhideWhenUsed/>
    <w:rsid w:val="005C4B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335">
      <w:bodyDiv w:val="1"/>
      <w:marLeft w:val="0"/>
      <w:marRight w:val="0"/>
      <w:marTop w:val="0"/>
      <w:marBottom w:val="0"/>
      <w:divBdr>
        <w:top w:val="none" w:sz="0" w:space="0" w:color="auto"/>
        <w:left w:val="none" w:sz="0" w:space="0" w:color="auto"/>
        <w:bottom w:val="none" w:sz="0" w:space="0" w:color="auto"/>
        <w:right w:val="none" w:sz="0" w:space="0" w:color="auto"/>
      </w:divBdr>
    </w:div>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8452703">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73963890">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44193374">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266281836">
      <w:bodyDiv w:val="1"/>
      <w:marLeft w:val="0"/>
      <w:marRight w:val="0"/>
      <w:marTop w:val="0"/>
      <w:marBottom w:val="0"/>
      <w:divBdr>
        <w:top w:val="none" w:sz="0" w:space="0" w:color="auto"/>
        <w:left w:val="none" w:sz="0" w:space="0" w:color="auto"/>
        <w:bottom w:val="none" w:sz="0" w:space="0" w:color="auto"/>
        <w:right w:val="none" w:sz="0" w:space="0" w:color="auto"/>
      </w:divBdr>
    </w:div>
    <w:div w:id="291642882">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364402896">
      <w:bodyDiv w:val="1"/>
      <w:marLeft w:val="0"/>
      <w:marRight w:val="0"/>
      <w:marTop w:val="0"/>
      <w:marBottom w:val="0"/>
      <w:divBdr>
        <w:top w:val="none" w:sz="0" w:space="0" w:color="auto"/>
        <w:left w:val="none" w:sz="0" w:space="0" w:color="auto"/>
        <w:bottom w:val="none" w:sz="0" w:space="0" w:color="auto"/>
        <w:right w:val="none" w:sz="0" w:space="0" w:color="auto"/>
      </w:divBdr>
    </w:div>
    <w:div w:id="372273020">
      <w:bodyDiv w:val="1"/>
      <w:marLeft w:val="0"/>
      <w:marRight w:val="0"/>
      <w:marTop w:val="0"/>
      <w:marBottom w:val="0"/>
      <w:divBdr>
        <w:top w:val="none" w:sz="0" w:space="0" w:color="auto"/>
        <w:left w:val="none" w:sz="0" w:space="0" w:color="auto"/>
        <w:bottom w:val="none" w:sz="0" w:space="0" w:color="auto"/>
        <w:right w:val="none" w:sz="0" w:space="0" w:color="auto"/>
      </w:divBdr>
    </w:div>
    <w:div w:id="409542839">
      <w:bodyDiv w:val="1"/>
      <w:marLeft w:val="0"/>
      <w:marRight w:val="0"/>
      <w:marTop w:val="0"/>
      <w:marBottom w:val="0"/>
      <w:divBdr>
        <w:top w:val="none" w:sz="0" w:space="0" w:color="auto"/>
        <w:left w:val="none" w:sz="0" w:space="0" w:color="auto"/>
        <w:bottom w:val="none" w:sz="0" w:space="0" w:color="auto"/>
        <w:right w:val="none" w:sz="0" w:space="0" w:color="auto"/>
      </w:divBdr>
    </w:div>
    <w:div w:id="418791992">
      <w:bodyDiv w:val="1"/>
      <w:marLeft w:val="0"/>
      <w:marRight w:val="0"/>
      <w:marTop w:val="0"/>
      <w:marBottom w:val="0"/>
      <w:divBdr>
        <w:top w:val="none" w:sz="0" w:space="0" w:color="auto"/>
        <w:left w:val="none" w:sz="0" w:space="0" w:color="auto"/>
        <w:bottom w:val="none" w:sz="0" w:space="0" w:color="auto"/>
        <w:right w:val="none" w:sz="0" w:space="0" w:color="auto"/>
      </w:divBdr>
    </w:div>
    <w:div w:id="427312882">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4493706">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00238176">
      <w:bodyDiv w:val="1"/>
      <w:marLeft w:val="0"/>
      <w:marRight w:val="0"/>
      <w:marTop w:val="0"/>
      <w:marBottom w:val="0"/>
      <w:divBdr>
        <w:top w:val="none" w:sz="0" w:space="0" w:color="auto"/>
        <w:left w:val="none" w:sz="0" w:space="0" w:color="auto"/>
        <w:bottom w:val="none" w:sz="0" w:space="0" w:color="auto"/>
        <w:right w:val="none" w:sz="0" w:space="0" w:color="auto"/>
      </w:divBdr>
    </w:div>
    <w:div w:id="517234964">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040189">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10212404">
      <w:bodyDiv w:val="1"/>
      <w:marLeft w:val="0"/>
      <w:marRight w:val="0"/>
      <w:marTop w:val="0"/>
      <w:marBottom w:val="0"/>
      <w:divBdr>
        <w:top w:val="none" w:sz="0" w:space="0" w:color="auto"/>
        <w:left w:val="none" w:sz="0" w:space="0" w:color="auto"/>
        <w:bottom w:val="none" w:sz="0" w:space="0" w:color="auto"/>
        <w:right w:val="none" w:sz="0" w:space="0" w:color="auto"/>
      </w:divBdr>
    </w:div>
    <w:div w:id="626661703">
      <w:bodyDiv w:val="1"/>
      <w:marLeft w:val="0"/>
      <w:marRight w:val="0"/>
      <w:marTop w:val="0"/>
      <w:marBottom w:val="0"/>
      <w:divBdr>
        <w:top w:val="none" w:sz="0" w:space="0" w:color="auto"/>
        <w:left w:val="none" w:sz="0" w:space="0" w:color="auto"/>
        <w:bottom w:val="none" w:sz="0" w:space="0" w:color="auto"/>
        <w:right w:val="none" w:sz="0" w:space="0" w:color="auto"/>
      </w:divBdr>
    </w:div>
    <w:div w:id="641080401">
      <w:bodyDiv w:val="1"/>
      <w:marLeft w:val="0"/>
      <w:marRight w:val="0"/>
      <w:marTop w:val="0"/>
      <w:marBottom w:val="0"/>
      <w:divBdr>
        <w:top w:val="none" w:sz="0" w:space="0" w:color="auto"/>
        <w:left w:val="none" w:sz="0" w:space="0" w:color="auto"/>
        <w:bottom w:val="none" w:sz="0" w:space="0" w:color="auto"/>
        <w:right w:val="none" w:sz="0" w:space="0" w:color="auto"/>
      </w:divBdr>
    </w:div>
    <w:div w:id="681980076">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693847347">
      <w:bodyDiv w:val="1"/>
      <w:marLeft w:val="0"/>
      <w:marRight w:val="0"/>
      <w:marTop w:val="0"/>
      <w:marBottom w:val="0"/>
      <w:divBdr>
        <w:top w:val="none" w:sz="0" w:space="0" w:color="auto"/>
        <w:left w:val="none" w:sz="0" w:space="0" w:color="auto"/>
        <w:bottom w:val="none" w:sz="0" w:space="0" w:color="auto"/>
        <w:right w:val="none" w:sz="0" w:space="0" w:color="auto"/>
      </w:divBdr>
    </w:div>
    <w:div w:id="715588664">
      <w:bodyDiv w:val="1"/>
      <w:marLeft w:val="0"/>
      <w:marRight w:val="0"/>
      <w:marTop w:val="0"/>
      <w:marBottom w:val="0"/>
      <w:divBdr>
        <w:top w:val="none" w:sz="0" w:space="0" w:color="auto"/>
        <w:left w:val="none" w:sz="0" w:space="0" w:color="auto"/>
        <w:bottom w:val="none" w:sz="0" w:space="0" w:color="auto"/>
        <w:right w:val="none" w:sz="0" w:space="0" w:color="auto"/>
      </w:divBdr>
    </w:div>
    <w:div w:id="728647498">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32432353">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1588330">
      <w:bodyDiv w:val="1"/>
      <w:marLeft w:val="0"/>
      <w:marRight w:val="0"/>
      <w:marTop w:val="0"/>
      <w:marBottom w:val="0"/>
      <w:divBdr>
        <w:top w:val="none" w:sz="0" w:space="0" w:color="auto"/>
        <w:left w:val="none" w:sz="0" w:space="0" w:color="auto"/>
        <w:bottom w:val="none" w:sz="0" w:space="0" w:color="auto"/>
        <w:right w:val="none" w:sz="0" w:space="0" w:color="auto"/>
      </w:divBdr>
    </w:div>
    <w:div w:id="760949654">
      <w:bodyDiv w:val="1"/>
      <w:marLeft w:val="0"/>
      <w:marRight w:val="0"/>
      <w:marTop w:val="0"/>
      <w:marBottom w:val="0"/>
      <w:divBdr>
        <w:top w:val="none" w:sz="0" w:space="0" w:color="auto"/>
        <w:left w:val="none" w:sz="0" w:space="0" w:color="auto"/>
        <w:bottom w:val="none" w:sz="0" w:space="0" w:color="auto"/>
        <w:right w:val="none" w:sz="0" w:space="0" w:color="auto"/>
      </w:divBdr>
    </w:div>
    <w:div w:id="785975805">
      <w:bodyDiv w:val="1"/>
      <w:marLeft w:val="0"/>
      <w:marRight w:val="0"/>
      <w:marTop w:val="0"/>
      <w:marBottom w:val="0"/>
      <w:divBdr>
        <w:top w:val="none" w:sz="0" w:space="0" w:color="auto"/>
        <w:left w:val="none" w:sz="0" w:space="0" w:color="auto"/>
        <w:bottom w:val="none" w:sz="0" w:space="0" w:color="auto"/>
        <w:right w:val="none" w:sz="0" w:space="0" w:color="auto"/>
      </w:divBdr>
    </w:div>
    <w:div w:id="792597438">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90770519">
      <w:bodyDiv w:val="1"/>
      <w:marLeft w:val="0"/>
      <w:marRight w:val="0"/>
      <w:marTop w:val="0"/>
      <w:marBottom w:val="0"/>
      <w:divBdr>
        <w:top w:val="none" w:sz="0" w:space="0" w:color="auto"/>
        <w:left w:val="none" w:sz="0" w:space="0" w:color="auto"/>
        <w:bottom w:val="none" w:sz="0" w:space="0" w:color="auto"/>
        <w:right w:val="none" w:sz="0" w:space="0" w:color="auto"/>
      </w:divBdr>
    </w:div>
    <w:div w:id="909342989">
      <w:bodyDiv w:val="1"/>
      <w:marLeft w:val="0"/>
      <w:marRight w:val="0"/>
      <w:marTop w:val="0"/>
      <w:marBottom w:val="0"/>
      <w:divBdr>
        <w:top w:val="none" w:sz="0" w:space="0" w:color="auto"/>
        <w:left w:val="none" w:sz="0" w:space="0" w:color="auto"/>
        <w:bottom w:val="none" w:sz="0" w:space="0" w:color="auto"/>
        <w:right w:val="none" w:sz="0" w:space="0" w:color="auto"/>
      </w:divBdr>
    </w:div>
    <w:div w:id="91300687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48901326">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976497236">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39280018">
      <w:bodyDiv w:val="1"/>
      <w:marLeft w:val="0"/>
      <w:marRight w:val="0"/>
      <w:marTop w:val="0"/>
      <w:marBottom w:val="0"/>
      <w:divBdr>
        <w:top w:val="none" w:sz="0" w:space="0" w:color="auto"/>
        <w:left w:val="none" w:sz="0" w:space="0" w:color="auto"/>
        <w:bottom w:val="none" w:sz="0" w:space="0" w:color="auto"/>
        <w:right w:val="none" w:sz="0" w:space="0" w:color="auto"/>
      </w:divBdr>
    </w:div>
    <w:div w:id="1050039282">
      <w:bodyDiv w:val="1"/>
      <w:marLeft w:val="0"/>
      <w:marRight w:val="0"/>
      <w:marTop w:val="0"/>
      <w:marBottom w:val="0"/>
      <w:divBdr>
        <w:top w:val="none" w:sz="0" w:space="0" w:color="auto"/>
        <w:left w:val="none" w:sz="0" w:space="0" w:color="auto"/>
        <w:bottom w:val="none" w:sz="0" w:space="0" w:color="auto"/>
        <w:right w:val="none" w:sz="0" w:space="0" w:color="auto"/>
      </w:divBdr>
    </w:div>
    <w:div w:id="1083070864">
      <w:bodyDiv w:val="1"/>
      <w:marLeft w:val="0"/>
      <w:marRight w:val="0"/>
      <w:marTop w:val="0"/>
      <w:marBottom w:val="0"/>
      <w:divBdr>
        <w:top w:val="none" w:sz="0" w:space="0" w:color="auto"/>
        <w:left w:val="none" w:sz="0" w:space="0" w:color="auto"/>
        <w:bottom w:val="none" w:sz="0" w:space="0" w:color="auto"/>
        <w:right w:val="none" w:sz="0" w:space="0" w:color="auto"/>
      </w:divBdr>
    </w:div>
    <w:div w:id="1089621260">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46360416">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167402422">
      <w:bodyDiv w:val="1"/>
      <w:marLeft w:val="0"/>
      <w:marRight w:val="0"/>
      <w:marTop w:val="0"/>
      <w:marBottom w:val="0"/>
      <w:divBdr>
        <w:top w:val="none" w:sz="0" w:space="0" w:color="auto"/>
        <w:left w:val="none" w:sz="0" w:space="0" w:color="auto"/>
        <w:bottom w:val="none" w:sz="0" w:space="0" w:color="auto"/>
        <w:right w:val="none" w:sz="0" w:space="0" w:color="auto"/>
      </w:divBdr>
    </w:div>
    <w:div w:id="1186410148">
      <w:bodyDiv w:val="1"/>
      <w:marLeft w:val="0"/>
      <w:marRight w:val="0"/>
      <w:marTop w:val="0"/>
      <w:marBottom w:val="0"/>
      <w:divBdr>
        <w:top w:val="none" w:sz="0" w:space="0" w:color="auto"/>
        <w:left w:val="none" w:sz="0" w:space="0" w:color="auto"/>
        <w:bottom w:val="none" w:sz="0" w:space="0" w:color="auto"/>
        <w:right w:val="none" w:sz="0" w:space="0" w:color="auto"/>
      </w:divBdr>
    </w:div>
    <w:div w:id="1186556930">
      <w:bodyDiv w:val="1"/>
      <w:marLeft w:val="0"/>
      <w:marRight w:val="0"/>
      <w:marTop w:val="0"/>
      <w:marBottom w:val="0"/>
      <w:divBdr>
        <w:top w:val="none" w:sz="0" w:space="0" w:color="auto"/>
        <w:left w:val="none" w:sz="0" w:space="0" w:color="auto"/>
        <w:bottom w:val="none" w:sz="0" w:space="0" w:color="auto"/>
        <w:right w:val="none" w:sz="0" w:space="0" w:color="auto"/>
      </w:divBdr>
    </w:div>
    <w:div w:id="1196507744">
      <w:bodyDiv w:val="1"/>
      <w:marLeft w:val="0"/>
      <w:marRight w:val="0"/>
      <w:marTop w:val="0"/>
      <w:marBottom w:val="0"/>
      <w:divBdr>
        <w:top w:val="none" w:sz="0" w:space="0" w:color="auto"/>
        <w:left w:val="none" w:sz="0" w:space="0" w:color="auto"/>
        <w:bottom w:val="none" w:sz="0" w:space="0" w:color="auto"/>
        <w:right w:val="none" w:sz="0" w:space="0" w:color="auto"/>
      </w:divBdr>
    </w:div>
    <w:div w:id="1240287975">
      <w:bodyDiv w:val="1"/>
      <w:marLeft w:val="0"/>
      <w:marRight w:val="0"/>
      <w:marTop w:val="0"/>
      <w:marBottom w:val="0"/>
      <w:divBdr>
        <w:top w:val="none" w:sz="0" w:space="0" w:color="auto"/>
        <w:left w:val="none" w:sz="0" w:space="0" w:color="auto"/>
        <w:bottom w:val="none" w:sz="0" w:space="0" w:color="auto"/>
        <w:right w:val="none" w:sz="0" w:space="0" w:color="auto"/>
      </w:divBdr>
    </w:div>
    <w:div w:id="1247110208">
      <w:bodyDiv w:val="1"/>
      <w:marLeft w:val="0"/>
      <w:marRight w:val="0"/>
      <w:marTop w:val="0"/>
      <w:marBottom w:val="0"/>
      <w:divBdr>
        <w:top w:val="none" w:sz="0" w:space="0" w:color="auto"/>
        <w:left w:val="none" w:sz="0" w:space="0" w:color="auto"/>
        <w:bottom w:val="none" w:sz="0" w:space="0" w:color="auto"/>
        <w:right w:val="none" w:sz="0" w:space="0" w:color="auto"/>
      </w:divBdr>
    </w:div>
    <w:div w:id="1250236905">
      <w:bodyDiv w:val="1"/>
      <w:marLeft w:val="0"/>
      <w:marRight w:val="0"/>
      <w:marTop w:val="0"/>
      <w:marBottom w:val="0"/>
      <w:divBdr>
        <w:top w:val="none" w:sz="0" w:space="0" w:color="auto"/>
        <w:left w:val="none" w:sz="0" w:space="0" w:color="auto"/>
        <w:bottom w:val="none" w:sz="0" w:space="0" w:color="auto"/>
        <w:right w:val="none" w:sz="0" w:space="0" w:color="auto"/>
      </w:divBdr>
    </w:div>
    <w:div w:id="1303853690">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19461027">
      <w:bodyDiv w:val="1"/>
      <w:marLeft w:val="0"/>
      <w:marRight w:val="0"/>
      <w:marTop w:val="0"/>
      <w:marBottom w:val="0"/>
      <w:divBdr>
        <w:top w:val="none" w:sz="0" w:space="0" w:color="auto"/>
        <w:left w:val="none" w:sz="0" w:space="0" w:color="auto"/>
        <w:bottom w:val="none" w:sz="0" w:space="0" w:color="auto"/>
        <w:right w:val="none" w:sz="0" w:space="0" w:color="auto"/>
      </w:divBdr>
    </w:div>
    <w:div w:id="1322584066">
      <w:bodyDiv w:val="1"/>
      <w:marLeft w:val="0"/>
      <w:marRight w:val="0"/>
      <w:marTop w:val="0"/>
      <w:marBottom w:val="0"/>
      <w:divBdr>
        <w:top w:val="none" w:sz="0" w:space="0" w:color="auto"/>
        <w:left w:val="none" w:sz="0" w:space="0" w:color="auto"/>
        <w:bottom w:val="none" w:sz="0" w:space="0" w:color="auto"/>
        <w:right w:val="none" w:sz="0" w:space="0" w:color="auto"/>
      </w:divBdr>
    </w:div>
    <w:div w:id="1325275574">
      <w:bodyDiv w:val="1"/>
      <w:marLeft w:val="0"/>
      <w:marRight w:val="0"/>
      <w:marTop w:val="0"/>
      <w:marBottom w:val="0"/>
      <w:divBdr>
        <w:top w:val="none" w:sz="0" w:space="0" w:color="auto"/>
        <w:left w:val="none" w:sz="0" w:space="0" w:color="auto"/>
        <w:bottom w:val="none" w:sz="0" w:space="0" w:color="auto"/>
        <w:right w:val="none" w:sz="0" w:space="0" w:color="auto"/>
      </w:divBdr>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386031790">
      <w:bodyDiv w:val="1"/>
      <w:marLeft w:val="0"/>
      <w:marRight w:val="0"/>
      <w:marTop w:val="0"/>
      <w:marBottom w:val="0"/>
      <w:divBdr>
        <w:top w:val="none" w:sz="0" w:space="0" w:color="auto"/>
        <w:left w:val="none" w:sz="0" w:space="0" w:color="auto"/>
        <w:bottom w:val="none" w:sz="0" w:space="0" w:color="auto"/>
        <w:right w:val="none" w:sz="0" w:space="0" w:color="auto"/>
      </w:divBdr>
    </w:div>
    <w:div w:id="1396584317">
      <w:bodyDiv w:val="1"/>
      <w:marLeft w:val="0"/>
      <w:marRight w:val="0"/>
      <w:marTop w:val="0"/>
      <w:marBottom w:val="0"/>
      <w:divBdr>
        <w:top w:val="none" w:sz="0" w:space="0" w:color="auto"/>
        <w:left w:val="none" w:sz="0" w:space="0" w:color="auto"/>
        <w:bottom w:val="none" w:sz="0" w:space="0" w:color="auto"/>
        <w:right w:val="none" w:sz="0" w:space="0" w:color="auto"/>
      </w:divBdr>
    </w:div>
    <w:div w:id="1478566382">
      <w:bodyDiv w:val="1"/>
      <w:marLeft w:val="0"/>
      <w:marRight w:val="0"/>
      <w:marTop w:val="0"/>
      <w:marBottom w:val="0"/>
      <w:divBdr>
        <w:top w:val="none" w:sz="0" w:space="0" w:color="auto"/>
        <w:left w:val="none" w:sz="0" w:space="0" w:color="auto"/>
        <w:bottom w:val="none" w:sz="0" w:space="0" w:color="auto"/>
        <w:right w:val="none" w:sz="0" w:space="0" w:color="auto"/>
      </w:divBdr>
    </w:div>
    <w:div w:id="1494754820">
      <w:bodyDiv w:val="1"/>
      <w:marLeft w:val="0"/>
      <w:marRight w:val="0"/>
      <w:marTop w:val="0"/>
      <w:marBottom w:val="0"/>
      <w:divBdr>
        <w:top w:val="none" w:sz="0" w:space="0" w:color="auto"/>
        <w:left w:val="none" w:sz="0" w:space="0" w:color="auto"/>
        <w:bottom w:val="none" w:sz="0" w:space="0" w:color="auto"/>
        <w:right w:val="none" w:sz="0" w:space="0" w:color="auto"/>
      </w:divBdr>
    </w:div>
    <w:div w:id="1507135950">
      <w:bodyDiv w:val="1"/>
      <w:marLeft w:val="0"/>
      <w:marRight w:val="0"/>
      <w:marTop w:val="0"/>
      <w:marBottom w:val="0"/>
      <w:divBdr>
        <w:top w:val="none" w:sz="0" w:space="0" w:color="auto"/>
        <w:left w:val="none" w:sz="0" w:space="0" w:color="auto"/>
        <w:bottom w:val="none" w:sz="0" w:space="0" w:color="auto"/>
        <w:right w:val="none" w:sz="0" w:space="0" w:color="auto"/>
      </w:divBdr>
    </w:div>
    <w:div w:id="1524636728">
      <w:bodyDiv w:val="1"/>
      <w:marLeft w:val="0"/>
      <w:marRight w:val="0"/>
      <w:marTop w:val="0"/>
      <w:marBottom w:val="0"/>
      <w:divBdr>
        <w:top w:val="none" w:sz="0" w:space="0" w:color="auto"/>
        <w:left w:val="none" w:sz="0" w:space="0" w:color="auto"/>
        <w:bottom w:val="none" w:sz="0" w:space="0" w:color="auto"/>
        <w:right w:val="none" w:sz="0" w:space="0" w:color="auto"/>
      </w:divBdr>
    </w:div>
    <w:div w:id="1533029431">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794256">
      <w:bodyDiv w:val="1"/>
      <w:marLeft w:val="0"/>
      <w:marRight w:val="0"/>
      <w:marTop w:val="0"/>
      <w:marBottom w:val="0"/>
      <w:divBdr>
        <w:top w:val="none" w:sz="0" w:space="0" w:color="auto"/>
        <w:left w:val="none" w:sz="0" w:space="0" w:color="auto"/>
        <w:bottom w:val="none" w:sz="0" w:space="0" w:color="auto"/>
        <w:right w:val="none" w:sz="0" w:space="0" w:color="auto"/>
      </w:divBdr>
    </w:div>
    <w:div w:id="1578519467">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641380472">
      <w:bodyDiv w:val="1"/>
      <w:marLeft w:val="0"/>
      <w:marRight w:val="0"/>
      <w:marTop w:val="0"/>
      <w:marBottom w:val="0"/>
      <w:divBdr>
        <w:top w:val="none" w:sz="0" w:space="0" w:color="auto"/>
        <w:left w:val="none" w:sz="0" w:space="0" w:color="auto"/>
        <w:bottom w:val="none" w:sz="0" w:space="0" w:color="auto"/>
        <w:right w:val="none" w:sz="0" w:space="0" w:color="auto"/>
      </w:divBdr>
    </w:div>
    <w:div w:id="1657221558">
      <w:bodyDiv w:val="1"/>
      <w:marLeft w:val="0"/>
      <w:marRight w:val="0"/>
      <w:marTop w:val="0"/>
      <w:marBottom w:val="0"/>
      <w:divBdr>
        <w:top w:val="none" w:sz="0" w:space="0" w:color="auto"/>
        <w:left w:val="none" w:sz="0" w:space="0" w:color="auto"/>
        <w:bottom w:val="none" w:sz="0" w:space="0" w:color="auto"/>
        <w:right w:val="none" w:sz="0" w:space="0" w:color="auto"/>
      </w:divBdr>
    </w:div>
    <w:div w:id="1671251176">
      <w:bodyDiv w:val="1"/>
      <w:marLeft w:val="0"/>
      <w:marRight w:val="0"/>
      <w:marTop w:val="0"/>
      <w:marBottom w:val="0"/>
      <w:divBdr>
        <w:top w:val="none" w:sz="0" w:space="0" w:color="auto"/>
        <w:left w:val="none" w:sz="0" w:space="0" w:color="auto"/>
        <w:bottom w:val="none" w:sz="0" w:space="0" w:color="auto"/>
        <w:right w:val="none" w:sz="0" w:space="0" w:color="auto"/>
      </w:divBdr>
    </w:div>
    <w:div w:id="1681156115">
      <w:bodyDiv w:val="1"/>
      <w:marLeft w:val="0"/>
      <w:marRight w:val="0"/>
      <w:marTop w:val="0"/>
      <w:marBottom w:val="0"/>
      <w:divBdr>
        <w:top w:val="none" w:sz="0" w:space="0" w:color="auto"/>
        <w:left w:val="none" w:sz="0" w:space="0" w:color="auto"/>
        <w:bottom w:val="none" w:sz="0" w:space="0" w:color="auto"/>
        <w:right w:val="none" w:sz="0" w:space="0" w:color="auto"/>
      </w:divBdr>
    </w:div>
    <w:div w:id="1687900059">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23826155">
      <w:bodyDiv w:val="1"/>
      <w:marLeft w:val="0"/>
      <w:marRight w:val="0"/>
      <w:marTop w:val="0"/>
      <w:marBottom w:val="0"/>
      <w:divBdr>
        <w:top w:val="none" w:sz="0" w:space="0" w:color="auto"/>
        <w:left w:val="none" w:sz="0" w:space="0" w:color="auto"/>
        <w:bottom w:val="none" w:sz="0" w:space="0" w:color="auto"/>
        <w:right w:val="none" w:sz="0" w:space="0" w:color="auto"/>
      </w:divBdr>
    </w:div>
    <w:div w:id="1756974213">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59667232">
      <w:bodyDiv w:val="1"/>
      <w:marLeft w:val="0"/>
      <w:marRight w:val="0"/>
      <w:marTop w:val="0"/>
      <w:marBottom w:val="0"/>
      <w:divBdr>
        <w:top w:val="none" w:sz="0" w:space="0" w:color="auto"/>
        <w:left w:val="none" w:sz="0" w:space="0" w:color="auto"/>
        <w:bottom w:val="none" w:sz="0" w:space="0" w:color="auto"/>
        <w:right w:val="none" w:sz="0" w:space="0" w:color="auto"/>
      </w:divBdr>
    </w:div>
    <w:div w:id="1768118369">
      <w:bodyDiv w:val="1"/>
      <w:marLeft w:val="0"/>
      <w:marRight w:val="0"/>
      <w:marTop w:val="0"/>
      <w:marBottom w:val="0"/>
      <w:divBdr>
        <w:top w:val="none" w:sz="0" w:space="0" w:color="auto"/>
        <w:left w:val="none" w:sz="0" w:space="0" w:color="auto"/>
        <w:bottom w:val="none" w:sz="0" w:space="0" w:color="auto"/>
        <w:right w:val="none" w:sz="0" w:space="0" w:color="auto"/>
      </w:divBdr>
    </w:div>
    <w:div w:id="1785733735">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4053514">
      <w:bodyDiv w:val="1"/>
      <w:marLeft w:val="0"/>
      <w:marRight w:val="0"/>
      <w:marTop w:val="0"/>
      <w:marBottom w:val="0"/>
      <w:divBdr>
        <w:top w:val="none" w:sz="0" w:space="0" w:color="auto"/>
        <w:left w:val="none" w:sz="0" w:space="0" w:color="auto"/>
        <w:bottom w:val="none" w:sz="0" w:space="0" w:color="auto"/>
        <w:right w:val="none" w:sz="0" w:space="0" w:color="auto"/>
      </w:divBdr>
    </w:div>
    <w:div w:id="1799490581">
      <w:bodyDiv w:val="1"/>
      <w:marLeft w:val="0"/>
      <w:marRight w:val="0"/>
      <w:marTop w:val="0"/>
      <w:marBottom w:val="0"/>
      <w:divBdr>
        <w:top w:val="none" w:sz="0" w:space="0" w:color="auto"/>
        <w:left w:val="none" w:sz="0" w:space="0" w:color="auto"/>
        <w:bottom w:val="none" w:sz="0" w:space="0" w:color="auto"/>
        <w:right w:val="none" w:sz="0" w:space="0" w:color="auto"/>
      </w:divBdr>
    </w:div>
    <w:div w:id="1821458172">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7704310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25185871">
      <w:bodyDiv w:val="1"/>
      <w:marLeft w:val="0"/>
      <w:marRight w:val="0"/>
      <w:marTop w:val="0"/>
      <w:marBottom w:val="0"/>
      <w:divBdr>
        <w:top w:val="none" w:sz="0" w:space="0" w:color="auto"/>
        <w:left w:val="none" w:sz="0" w:space="0" w:color="auto"/>
        <w:bottom w:val="none" w:sz="0" w:space="0" w:color="auto"/>
        <w:right w:val="none" w:sz="0" w:space="0" w:color="auto"/>
      </w:divBdr>
    </w:div>
    <w:div w:id="1956399937">
      <w:bodyDiv w:val="1"/>
      <w:marLeft w:val="0"/>
      <w:marRight w:val="0"/>
      <w:marTop w:val="0"/>
      <w:marBottom w:val="0"/>
      <w:divBdr>
        <w:top w:val="none" w:sz="0" w:space="0" w:color="auto"/>
        <w:left w:val="none" w:sz="0" w:space="0" w:color="auto"/>
        <w:bottom w:val="none" w:sz="0" w:space="0" w:color="auto"/>
        <w:right w:val="none" w:sz="0" w:space="0" w:color="auto"/>
      </w:divBdr>
    </w:div>
    <w:div w:id="1958834648">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30784037">
      <w:bodyDiv w:val="1"/>
      <w:marLeft w:val="0"/>
      <w:marRight w:val="0"/>
      <w:marTop w:val="0"/>
      <w:marBottom w:val="0"/>
      <w:divBdr>
        <w:top w:val="none" w:sz="0" w:space="0" w:color="auto"/>
        <w:left w:val="none" w:sz="0" w:space="0" w:color="auto"/>
        <w:bottom w:val="none" w:sz="0" w:space="0" w:color="auto"/>
        <w:right w:val="none" w:sz="0" w:space="0" w:color="auto"/>
      </w:divBdr>
    </w:div>
    <w:div w:id="2144887678">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hyperlink" Target="http://www.archer.ac.uk/documentation/rdf-guide/cluster.php" TargetMode="Externa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hyperlink" Target="http://www.ed.ac.uk/" TargetMode="External"/><Relationship Id="rId42" Type="http://schemas.openxmlformats.org/officeDocument/2006/relationships/hyperlink" Target="https://static.ph.ed.ac.uk/dissertations/hpc-msc/2015-2016/Jia-ying_Wu-MSc-dissertation-Parallel_IO_Benchmarking.pdf" TargetMode="External"/><Relationship Id="rId47" Type="http://schemas.openxmlformats.org/officeDocument/2006/relationships/footer" Target="footer2.xml"/><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hyperlink" Target="https://www.epcc.ed.ac.uk/" TargetMode="External"/><Relationship Id="rId38" Type="http://schemas.openxmlformats.org/officeDocument/2006/relationships/hyperlink" Target="http://www.rdf.ac.uk/"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openxmlformats.org/officeDocument/2006/relationships/hyperlink" Target="https://github.com/EPCCed/bench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0.xml"/><Relationship Id="rId32" Type="http://schemas.openxmlformats.org/officeDocument/2006/relationships/hyperlink" Target="http://www.archer.ac.uk/" TargetMode="External"/><Relationship Id="rId37" Type="http://schemas.openxmlformats.org/officeDocument/2006/relationships/hyperlink" Target="https://www.dirac.ac.uk/" TargetMode="External"/><Relationship Id="rId40" Type="http://schemas.openxmlformats.org/officeDocument/2006/relationships/hyperlink" Target="http://www.jasmin.ac.uk/"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hyperlink" Target="http://icc.dur.ac.uk/index.php?content=Computing/Cosma" TargetMode="External"/><Relationship Id="rId49" Type="http://schemas.microsoft.com/office/2011/relationships/people" Target="people.xm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chart" Target="charts/chart17.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hyperlink" Target="http://www.cray.com/products/computing/xc-series?tab=technology" TargetMode="External"/><Relationship Id="rId43" Type="http://schemas.openxmlformats.org/officeDocument/2006/relationships/hyperlink" Target="http://www.archer.ac.uk/documentation/white-papers/parallelIO/ARCHER_wp_parallelIO.pdf" TargetMode="External"/><Relationship Id="rId4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sloanm\Documents\Cirrus-results.xlsx" TargetMode="External"/></Relationships>
</file>

<file path=word/charts/_rels/chart11.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sloanm\Documents\PRACE\IO%20Benchmarking\COSMA_MPIIO_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1.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dsloanm\Documents\Personal%20SVN\PRACE\IO%20Benchmarking\DAC-results.xlsx" TargetMode="External"/><Relationship Id="rId1" Type="http://schemas.openxmlformats.org/officeDocument/2006/relationships/themeOverride" Target="../theme/themeOverride12.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3.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sloanm\Documents\PRACE\IO%20Benchmarking\MPIIO_comparisons_newer.xlsx" TargetMode="External"/><Relationship Id="rId2" Type="http://schemas.microsoft.com/office/2011/relationships/chartColorStyle" Target="colors2.xml"/><Relationship Id="rId1" Type="http://schemas.microsoft.com/office/2011/relationships/chartStyle" Target="style2.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_newer.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dsloanm\Documents\Personal%20SVN\PRACE\IO%20Benchmarking\NetCDF_comparisons.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dsloanm\Documents\Personal%20SVN\PRACE\IO%20Benchmarking\MPIIO_comparisons.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'128cu'!$D$26:$D$34</c:f>
              <c:numCache>
                <c:formatCode>General</c:formatCode>
                <c:ptCount val="9"/>
                <c:pt idx="0">
                  <c:v>896.01499999999999</c:v>
                </c:pt>
                <c:pt idx="1">
                  <c:v>1484.6110000000001</c:v>
                </c:pt>
                <c:pt idx="2">
                  <c:v>2567.143</c:v>
                </c:pt>
                <c:pt idx="3">
                  <c:v>1982.9880000000001</c:v>
                </c:pt>
                <c:pt idx="4">
                  <c:v>1881.732</c:v>
                </c:pt>
                <c:pt idx="5">
                  <c:v>1663.9670000000001</c:v>
                </c:pt>
                <c:pt idx="6">
                  <c:v>1620.3910000000001</c:v>
                </c:pt>
                <c:pt idx="7">
                  <c:v>1786.6120000000001</c:v>
                </c:pt>
                <c:pt idx="8">
                  <c:v>1763.8879999999999</c:v>
                </c:pt>
              </c:numCache>
            </c:numRef>
          </c:yVal>
          <c:smooth val="0"/>
          <c:extLst>
            <c:ext xmlns:c16="http://schemas.microsoft.com/office/drawing/2014/chart" uri="{C3380CC4-5D6E-409C-BE32-E72D297353CC}">
              <c16:uniqueId val="{00000000-8270-4FD8-A05E-02D2E533CE3D}"/>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'128cu'!$E$26:$E$34</c:f>
              <c:numCache>
                <c:formatCode>General</c:formatCode>
                <c:ptCount val="9"/>
                <c:pt idx="0">
                  <c:v>1013.819</c:v>
                </c:pt>
                <c:pt idx="1">
                  <c:v>1882.74</c:v>
                </c:pt>
                <c:pt idx="2">
                  <c:v>2287.0859999999998</c:v>
                </c:pt>
                <c:pt idx="3">
                  <c:v>1925.634</c:v>
                </c:pt>
                <c:pt idx="4">
                  <c:v>2101.8620000000001</c:v>
                </c:pt>
                <c:pt idx="5">
                  <c:v>1747.9870000000001</c:v>
                </c:pt>
                <c:pt idx="6">
                  <c:v>1971.91</c:v>
                </c:pt>
                <c:pt idx="7">
                  <c:v>1944.7280000000001</c:v>
                </c:pt>
                <c:pt idx="8">
                  <c:v>1947.6579999999999</c:v>
                </c:pt>
              </c:numCache>
            </c:numRef>
          </c:yVal>
          <c:smooth val="0"/>
          <c:extLst>
            <c:ext xmlns:c16="http://schemas.microsoft.com/office/drawing/2014/chart" uri="{C3380CC4-5D6E-409C-BE32-E72D297353CC}">
              <c16:uniqueId val="{00000001-8270-4FD8-A05E-02D2E533CE3D}"/>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'128cu'!$F$26:$F$34</c:f>
              <c:numCache>
                <c:formatCode>General</c:formatCode>
                <c:ptCount val="9"/>
                <c:pt idx="0">
                  <c:v>825.55999999999938</c:v>
                </c:pt>
                <c:pt idx="1">
                  <c:v>1606.424</c:v>
                </c:pt>
                <c:pt idx="2">
                  <c:v>2792.52</c:v>
                </c:pt>
                <c:pt idx="3">
                  <c:v>2266.6979999999999</c:v>
                </c:pt>
                <c:pt idx="4">
                  <c:v>1520.441</c:v>
                </c:pt>
                <c:pt idx="5">
                  <c:v>1187.1579999999999</c:v>
                </c:pt>
                <c:pt idx="6">
                  <c:v>1146.857</c:v>
                </c:pt>
                <c:pt idx="7">
                  <c:v>1100.9380000000001</c:v>
                </c:pt>
                <c:pt idx="8">
                  <c:v>1181.027</c:v>
                </c:pt>
              </c:numCache>
            </c:numRef>
          </c:yVal>
          <c:smooth val="0"/>
          <c:extLst>
            <c:ext xmlns:c16="http://schemas.microsoft.com/office/drawing/2014/chart" uri="{C3380CC4-5D6E-409C-BE32-E72D297353CC}">
              <c16:uniqueId val="{00000002-8270-4FD8-A05E-02D2E533CE3D}"/>
            </c:ext>
          </c:extLst>
        </c:ser>
        <c:dLbls>
          <c:showLegendKey val="0"/>
          <c:showVal val="0"/>
          <c:showCatName val="0"/>
          <c:showSerName val="0"/>
          <c:showPercent val="0"/>
          <c:showBubbleSize val="0"/>
        </c:dLbls>
        <c:axId val="-2042484816"/>
        <c:axId val="-1976232848"/>
      </c:scatterChart>
      <c:valAx>
        <c:axId val="-204248481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232848"/>
        <c:crosses val="autoZero"/>
        <c:crossBetween val="midCat"/>
      </c:valAx>
      <c:valAx>
        <c:axId val="-197623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484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Cirrus: </a:t>
            </a:r>
            <a:r>
              <a:rPr lang="en-US" baseline="0"/>
              <a:t>Striping Over Backends</a:t>
            </a:r>
            <a:r>
              <a:rPr lang="en-US"/>
              <a:t>, Local Size = 256^3</a:t>
            </a:r>
          </a:p>
        </c:rich>
      </c:tx>
      <c:overlay val="0"/>
      <c:spPr>
        <a:noFill/>
        <a:ln>
          <a:noFill/>
        </a:ln>
        <a:effectLst/>
      </c:spPr>
    </c:title>
    <c:autoTitleDeleted val="0"/>
    <c:plotArea>
      <c:layout/>
      <c:scatterChart>
        <c:scatterStyle val="lineMarker"/>
        <c:varyColors val="0"/>
        <c:ser>
          <c:idx val="0"/>
          <c:order val="0"/>
          <c:tx>
            <c:v>MPI-IO Unstriped</c:v>
          </c:tx>
          <c:marker>
            <c:symbol val="circle"/>
            <c:size val="7"/>
          </c:marker>
          <c:xVal>
            <c:numRef>
              <c:f>unstriped!$B$2:$J$2</c:f>
              <c:numCache>
                <c:formatCode>General</c:formatCode>
                <c:ptCount val="9"/>
                <c:pt idx="0">
                  <c:v>1</c:v>
                </c:pt>
                <c:pt idx="1">
                  <c:v>16</c:v>
                </c:pt>
                <c:pt idx="2">
                  <c:v>36</c:v>
                </c:pt>
                <c:pt idx="3">
                  <c:v>72</c:v>
                </c:pt>
                <c:pt idx="4">
                  <c:v>144</c:v>
                </c:pt>
                <c:pt idx="5">
                  <c:v>288</c:v>
                </c:pt>
                <c:pt idx="6">
                  <c:v>576</c:v>
                </c:pt>
                <c:pt idx="7">
                  <c:v>1152</c:v>
                </c:pt>
                <c:pt idx="8">
                  <c:v>2304</c:v>
                </c:pt>
              </c:numCache>
            </c:numRef>
          </c:xVal>
          <c:yVal>
            <c:numRef>
              <c:f>unstriped!$B$45:$J$45</c:f>
              <c:numCache>
                <c:formatCode>General</c:formatCode>
                <c:ptCount val="9"/>
                <c:pt idx="0">
                  <c:v>803.34299771358769</c:v>
                </c:pt>
                <c:pt idx="1">
                  <c:v>603.43949022392496</c:v>
                </c:pt>
                <c:pt idx="2">
                  <c:v>572.14894866774603</c:v>
                </c:pt>
                <c:pt idx="3">
                  <c:v>567.96888056367595</c:v>
                </c:pt>
                <c:pt idx="4">
                  <c:v>506.39831928714079</c:v>
                </c:pt>
                <c:pt idx="5">
                  <c:v>444.07773587399299</c:v>
                </c:pt>
                <c:pt idx="6">
                  <c:v>417.39802691356601</c:v>
                </c:pt>
                <c:pt idx="7">
                  <c:v>413.35986518436198</c:v>
                </c:pt>
                <c:pt idx="8">
                  <c:v>385.18512533310502</c:v>
                </c:pt>
              </c:numCache>
            </c:numRef>
          </c:yVal>
          <c:smooth val="0"/>
          <c:extLst>
            <c:ext xmlns:c16="http://schemas.microsoft.com/office/drawing/2014/chart" uri="{C3380CC4-5D6E-409C-BE32-E72D297353CC}">
              <c16:uniqueId val="{00000000-09F8-4C32-A22A-BC430B00F361}"/>
            </c:ext>
          </c:extLst>
        </c:ser>
        <c:ser>
          <c:idx val="1"/>
          <c:order val="1"/>
          <c:tx>
            <c:v>HDF5 Unstriped</c:v>
          </c:tx>
          <c:marker>
            <c:symbol val="circle"/>
            <c:size val="7"/>
          </c:marker>
          <c:xVal>
            <c:numRef>
              <c:f>unstriped!$M$2:$U$2</c:f>
              <c:numCache>
                <c:formatCode>General</c:formatCode>
                <c:ptCount val="9"/>
                <c:pt idx="0">
                  <c:v>1</c:v>
                </c:pt>
                <c:pt idx="1">
                  <c:v>16</c:v>
                </c:pt>
                <c:pt idx="2">
                  <c:v>36</c:v>
                </c:pt>
                <c:pt idx="3">
                  <c:v>72</c:v>
                </c:pt>
                <c:pt idx="4">
                  <c:v>144</c:v>
                </c:pt>
                <c:pt idx="5">
                  <c:v>288</c:v>
                </c:pt>
                <c:pt idx="6">
                  <c:v>576</c:v>
                </c:pt>
                <c:pt idx="7">
                  <c:v>1152</c:v>
                </c:pt>
                <c:pt idx="8">
                  <c:v>2304</c:v>
                </c:pt>
              </c:numCache>
            </c:numRef>
          </c:xVal>
          <c:yVal>
            <c:numRef>
              <c:f>unstriped!$M$45:$U$45</c:f>
              <c:numCache>
                <c:formatCode>General</c:formatCode>
                <c:ptCount val="9"/>
                <c:pt idx="0">
                  <c:v>490.91399807061879</c:v>
                </c:pt>
                <c:pt idx="1">
                  <c:v>859.27306665589003</c:v>
                </c:pt>
                <c:pt idx="2">
                  <c:v>780.25085501248202</c:v>
                </c:pt>
                <c:pt idx="3">
                  <c:v>787.72172765614505</c:v>
                </c:pt>
                <c:pt idx="4">
                  <c:v>844.79251578285698</c:v>
                </c:pt>
                <c:pt idx="5">
                  <c:v>567.53238094199901</c:v>
                </c:pt>
                <c:pt idx="6">
                  <c:v>813.15315833481804</c:v>
                </c:pt>
                <c:pt idx="7">
                  <c:v>589.09706365281704</c:v>
                </c:pt>
                <c:pt idx="8">
                  <c:v>508.91548529651999</c:v>
                </c:pt>
              </c:numCache>
            </c:numRef>
          </c:yVal>
          <c:smooth val="0"/>
          <c:extLst>
            <c:ext xmlns:c16="http://schemas.microsoft.com/office/drawing/2014/chart" uri="{C3380CC4-5D6E-409C-BE32-E72D297353CC}">
              <c16:uniqueId val="{00000001-09F8-4C32-A22A-BC430B00F361}"/>
            </c:ext>
          </c:extLst>
        </c:ser>
        <c:ser>
          <c:idx val="2"/>
          <c:order val="2"/>
          <c:tx>
            <c:v>NetCDF Unstriped</c:v>
          </c:tx>
          <c:marker>
            <c:symbol val="circle"/>
            <c:size val="7"/>
          </c:marker>
          <c:xVal>
            <c:numRef>
              <c:f>unstriped!$X$2:$AF$2</c:f>
              <c:numCache>
                <c:formatCode>General</c:formatCode>
                <c:ptCount val="9"/>
                <c:pt idx="0">
                  <c:v>1</c:v>
                </c:pt>
                <c:pt idx="1">
                  <c:v>16</c:v>
                </c:pt>
                <c:pt idx="2">
                  <c:v>36</c:v>
                </c:pt>
                <c:pt idx="3">
                  <c:v>72</c:v>
                </c:pt>
                <c:pt idx="4">
                  <c:v>144</c:v>
                </c:pt>
                <c:pt idx="5">
                  <c:v>288</c:v>
                </c:pt>
                <c:pt idx="6">
                  <c:v>576</c:v>
                </c:pt>
                <c:pt idx="7">
                  <c:v>1152</c:v>
                </c:pt>
                <c:pt idx="8">
                  <c:v>2304</c:v>
                </c:pt>
              </c:numCache>
            </c:numRef>
          </c:xVal>
          <c:yVal>
            <c:numRef>
              <c:f>unstriped!$X$45:$AF$45</c:f>
              <c:numCache>
                <c:formatCode>General</c:formatCode>
                <c:ptCount val="9"/>
                <c:pt idx="0">
                  <c:v>444.19312567896401</c:v>
                </c:pt>
                <c:pt idx="1">
                  <c:v>818.34105780770858</c:v>
                </c:pt>
                <c:pt idx="2">
                  <c:v>827.91347688911901</c:v>
                </c:pt>
                <c:pt idx="3">
                  <c:v>702.25511201285997</c:v>
                </c:pt>
                <c:pt idx="4">
                  <c:v>679.41461247493976</c:v>
                </c:pt>
                <c:pt idx="5">
                  <c:v>593.11755774256483</c:v>
                </c:pt>
                <c:pt idx="6">
                  <c:v>817.23909739667795</c:v>
                </c:pt>
                <c:pt idx="7">
                  <c:v>560.14494009582472</c:v>
                </c:pt>
                <c:pt idx="8">
                  <c:v>529.75218513979701</c:v>
                </c:pt>
              </c:numCache>
            </c:numRef>
          </c:yVal>
          <c:smooth val="0"/>
          <c:extLst>
            <c:ext xmlns:c16="http://schemas.microsoft.com/office/drawing/2014/chart" uri="{C3380CC4-5D6E-409C-BE32-E72D297353CC}">
              <c16:uniqueId val="{00000002-09F8-4C32-A22A-BC430B00F361}"/>
            </c:ext>
          </c:extLst>
        </c:ser>
        <c:ser>
          <c:idx val="3"/>
          <c:order val="3"/>
          <c:tx>
            <c:v>MPI-IO Striped</c:v>
          </c:tx>
          <c:marker>
            <c:symbol val="circle"/>
            <c:size val="7"/>
          </c:marker>
          <c:xVal>
            <c:numRef>
              <c:f>maxstriped!$B$2:$K$2</c:f>
              <c:numCache>
                <c:formatCode>General</c:formatCode>
                <c:ptCount val="10"/>
                <c:pt idx="0">
                  <c:v>1</c:v>
                </c:pt>
                <c:pt idx="1">
                  <c:v>16</c:v>
                </c:pt>
                <c:pt idx="2">
                  <c:v>36</c:v>
                </c:pt>
                <c:pt idx="3">
                  <c:v>72</c:v>
                </c:pt>
                <c:pt idx="4">
                  <c:v>144</c:v>
                </c:pt>
                <c:pt idx="5">
                  <c:v>288</c:v>
                </c:pt>
                <c:pt idx="6">
                  <c:v>576</c:v>
                </c:pt>
                <c:pt idx="7">
                  <c:v>1152</c:v>
                </c:pt>
                <c:pt idx="8">
                  <c:v>2304</c:v>
                </c:pt>
                <c:pt idx="9">
                  <c:v>4608</c:v>
                </c:pt>
              </c:numCache>
            </c:numRef>
          </c:xVal>
          <c:yVal>
            <c:numRef>
              <c:f>maxstriped!$B$45:$K$45</c:f>
              <c:numCache>
                <c:formatCode>General</c:formatCode>
                <c:ptCount val="10"/>
                <c:pt idx="0">
                  <c:v>735.88214282287572</c:v>
                </c:pt>
                <c:pt idx="1">
                  <c:v>571.38043317751396</c:v>
                </c:pt>
                <c:pt idx="2">
                  <c:v>572.14894866774603</c:v>
                </c:pt>
                <c:pt idx="3">
                  <c:v>915.84654668728876</c:v>
                </c:pt>
                <c:pt idx="4">
                  <c:v>1506.97084736752</c:v>
                </c:pt>
                <c:pt idx="5">
                  <c:v>3240.88671637573</c:v>
                </c:pt>
                <c:pt idx="6">
                  <c:v>6990.9853562338076</c:v>
                </c:pt>
                <c:pt idx="7">
                  <c:v>7685.5893347643596</c:v>
                </c:pt>
                <c:pt idx="8">
                  <c:v>7317.9504928265678</c:v>
                </c:pt>
                <c:pt idx="9">
                  <c:v>7617.0008450775003</c:v>
                </c:pt>
              </c:numCache>
            </c:numRef>
          </c:yVal>
          <c:smooth val="0"/>
          <c:extLst>
            <c:ext xmlns:c16="http://schemas.microsoft.com/office/drawing/2014/chart" uri="{C3380CC4-5D6E-409C-BE32-E72D297353CC}">
              <c16:uniqueId val="{00000003-09F8-4C32-A22A-BC430B00F361}"/>
            </c:ext>
          </c:extLst>
        </c:ser>
        <c:ser>
          <c:idx val="4"/>
          <c:order val="4"/>
          <c:tx>
            <c:v>HDF5 Striped</c:v>
          </c:tx>
          <c:marker>
            <c:symbol val="circle"/>
            <c:size val="7"/>
          </c:marker>
          <c:xVal>
            <c:numRef>
              <c:f>maxstriped!$M$2:$V$2</c:f>
              <c:numCache>
                <c:formatCode>General</c:formatCode>
                <c:ptCount val="10"/>
                <c:pt idx="0">
                  <c:v>1</c:v>
                </c:pt>
                <c:pt idx="1">
                  <c:v>16</c:v>
                </c:pt>
                <c:pt idx="2">
                  <c:v>36</c:v>
                </c:pt>
                <c:pt idx="3">
                  <c:v>72</c:v>
                </c:pt>
                <c:pt idx="4">
                  <c:v>144</c:v>
                </c:pt>
                <c:pt idx="5">
                  <c:v>288</c:v>
                </c:pt>
                <c:pt idx="6">
                  <c:v>576</c:v>
                </c:pt>
                <c:pt idx="7">
                  <c:v>1152</c:v>
                </c:pt>
                <c:pt idx="8">
                  <c:v>2304</c:v>
                </c:pt>
                <c:pt idx="9">
                  <c:v>4608</c:v>
                </c:pt>
              </c:numCache>
            </c:numRef>
          </c:xVal>
          <c:yVal>
            <c:numRef>
              <c:f>maxstriped!$M$45:$V$45</c:f>
              <c:numCache>
                <c:formatCode>General</c:formatCode>
                <c:ptCount val="10"/>
                <c:pt idx="0">
                  <c:v>549.90869730438999</c:v>
                </c:pt>
                <c:pt idx="1">
                  <c:v>749.29743819448481</c:v>
                </c:pt>
                <c:pt idx="2">
                  <c:v>755.85183290625605</c:v>
                </c:pt>
                <c:pt idx="3">
                  <c:v>1122.8792704015</c:v>
                </c:pt>
                <c:pt idx="4">
                  <c:v>1166.7253101591</c:v>
                </c:pt>
                <c:pt idx="5">
                  <c:v>1850.7070205421301</c:v>
                </c:pt>
                <c:pt idx="6">
                  <c:v>2095.1096460377998</c:v>
                </c:pt>
                <c:pt idx="7">
                  <c:v>2007.1412122217901</c:v>
                </c:pt>
                <c:pt idx="8">
                  <c:v>2165.9417244087899</c:v>
                </c:pt>
                <c:pt idx="9">
                  <c:v>2773.4649008708502</c:v>
                </c:pt>
              </c:numCache>
            </c:numRef>
          </c:yVal>
          <c:smooth val="0"/>
          <c:extLst>
            <c:ext xmlns:c16="http://schemas.microsoft.com/office/drawing/2014/chart" uri="{C3380CC4-5D6E-409C-BE32-E72D297353CC}">
              <c16:uniqueId val="{00000004-09F8-4C32-A22A-BC430B00F361}"/>
            </c:ext>
          </c:extLst>
        </c:ser>
        <c:ser>
          <c:idx val="5"/>
          <c:order val="5"/>
          <c:tx>
            <c:v>NetCDF Striped</c:v>
          </c:tx>
          <c:marker>
            <c:symbol val="circle"/>
            <c:size val="7"/>
          </c:marker>
          <c:xVal>
            <c:numRef>
              <c:f>maxstriped!$X$2:$AG$2</c:f>
              <c:numCache>
                <c:formatCode>General</c:formatCode>
                <c:ptCount val="10"/>
                <c:pt idx="0">
                  <c:v>1</c:v>
                </c:pt>
                <c:pt idx="1">
                  <c:v>16</c:v>
                </c:pt>
                <c:pt idx="2">
                  <c:v>36</c:v>
                </c:pt>
                <c:pt idx="3">
                  <c:v>72</c:v>
                </c:pt>
                <c:pt idx="4">
                  <c:v>144</c:v>
                </c:pt>
                <c:pt idx="5">
                  <c:v>288</c:v>
                </c:pt>
                <c:pt idx="6">
                  <c:v>576</c:v>
                </c:pt>
                <c:pt idx="7">
                  <c:v>1152</c:v>
                </c:pt>
                <c:pt idx="8">
                  <c:v>2304</c:v>
                </c:pt>
                <c:pt idx="9">
                  <c:v>4608</c:v>
                </c:pt>
              </c:numCache>
            </c:numRef>
          </c:xVal>
          <c:yVal>
            <c:numRef>
              <c:f>maxstriped!$X$45:$AG$45</c:f>
              <c:numCache>
                <c:formatCode>General</c:formatCode>
                <c:ptCount val="10"/>
                <c:pt idx="0">
                  <c:v>355.73353193823982</c:v>
                </c:pt>
                <c:pt idx="1">
                  <c:v>710.64649981596676</c:v>
                </c:pt>
                <c:pt idx="2">
                  <c:v>750.42783087101304</c:v>
                </c:pt>
                <c:pt idx="3">
                  <c:v>1455.6047768149799</c:v>
                </c:pt>
                <c:pt idx="4">
                  <c:v>1476.8415654043799</c:v>
                </c:pt>
                <c:pt idx="5">
                  <c:v>4755.6873189594799</c:v>
                </c:pt>
                <c:pt idx="6">
                  <c:v>7840.6983647896704</c:v>
                </c:pt>
                <c:pt idx="7">
                  <c:v>7916.8451841378801</c:v>
                </c:pt>
                <c:pt idx="8">
                  <c:v>7995.51037225248</c:v>
                </c:pt>
                <c:pt idx="9">
                  <c:v>6588.2930710209503</c:v>
                </c:pt>
              </c:numCache>
            </c:numRef>
          </c:yVal>
          <c:smooth val="0"/>
          <c:extLst>
            <c:ext xmlns:c16="http://schemas.microsoft.com/office/drawing/2014/chart" uri="{C3380CC4-5D6E-409C-BE32-E72D297353CC}">
              <c16:uniqueId val="{00000005-09F8-4C32-A22A-BC430B00F361}"/>
            </c:ext>
          </c:extLst>
        </c:ser>
        <c:dLbls>
          <c:showLegendKey val="0"/>
          <c:showVal val="0"/>
          <c:showCatName val="0"/>
          <c:showSerName val="0"/>
          <c:showPercent val="0"/>
          <c:showBubbleSize val="0"/>
        </c:dLbls>
        <c:axId val="-2042030528"/>
        <c:axId val="-2039890192"/>
      </c:scatterChart>
      <c:valAx>
        <c:axId val="-204203052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890192"/>
        <c:crosses val="autoZero"/>
        <c:crossBetween val="midCat"/>
      </c:valAx>
      <c:valAx>
        <c:axId val="-203989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030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DiRAC COSMA MPI-IO: GPFS, Local Size = 128^3</a:t>
            </a:r>
            <a:endParaRPr lang="en-US"/>
          </a:p>
        </c:rich>
      </c:tx>
      <c:overlay val="0"/>
      <c:spPr>
        <a:noFill/>
        <a:ln>
          <a:noFill/>
        </a:ln>
        <a:effectLst/>
      </c:spPr>
    </c:title>
    <c:autoTitleDeleted val="0"/>
    <c:plotArea>
      <c:layout/>
      <c:scatterChart>
        <c:scatterStyle val="lineMarker"/>
        <c:varyColors val="0"/>
        <c:ser>
          <c:idx val="0"/>
          <c:order val="0"/>
          <c:tx>
            <c:strRef>
              <c:f>'COSMA 128cub'!$B$1</c:f>
              <c:strCache>
                <c:ptCount val="1"/>
                <c:pt idx="0">
                  <c:v>MPIIO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128cub'!$A$8:$A$17</c:f>
              <c:numCache>
                <c:formatCode>General</c:formatCode>
                <c:ptCount val="10"/>
                <c:pt idx="0">
                  <c:v>16</c:v>
                </c:pt>
                <c:pt idx="1">
                  <c:v>32</c:v>
                </c:pt>
                <c:pt idx="2">
                  <c:v>64</c:v>
                </c:pt>
                <c:pt idx="3">
                  <c:v>128</c:v>
                </c:pt>
                <c:pt idx="4">
                  <c:v>256</c:v>
                </c:pt>
                <c:pt idx="5">
                  <c:v>512</c:v>
                </c:pt>
                <c:pt idx="6">
                  <c:v>1024</c:v>
                </c:pt>
                <c:pt idx="7">
                  <c:v>2048</c:v>
                </c:pt>
              </c:numCache>
            </c:numRef>
          </c:xVal>
          <c:yVal>
            <c:numRef>
              <c:f>'COSMA 128cub'!$D$8:$D$17</c:f>
              <c:numCache>
                <c:formatCode>General</c:formatCode>
                <c:ptCount val="10"/>
                <c:pt idx="0">
                  <c:v>1658.71633919482</c:v>
                </c:pt>
                <c:pt idx="1">
                  <c:v>2796.63964161067</c:v>
                </c:pt>
                <c:pt idx="2">
                  <c:v>3771.1242039530798</c:v>
                </c:pt>
                <c:pt idx="3">
                  <c:v>6771.9717009840233</c:v>
                </c:pt>
                <c:pt idx="4">
                  <c:v>10619.377225033</c:v>
                </c:pt>
                <c:pt idx="5">
                  <c:v>14308.967938256101</c:v>
                </c:pt>
                <c:pt idx="6">
                  <c:v>10214.082183856401</c:v>
                </c:pt>
                <c:pt idx="7">
                  <c:v>9039.3091579080083</c:v>
                </c:pt>
              </c:numCache>
            </c:numRef>
          </c:yVal>
          <c:smooth val="0"/>
          <c:extLst>
            <c:ext xmlns:c16="http://schemas.microsoft.com/office/drawing/2014/chart" uri="{C3380CC4-5D6E-409C-BE32-E72D297353CC}">
              <c16:uniqueId val="{00000000-D7B7-43B8-B00B-CF346A57E5E3}"/>
            </c:ext>
          </c:extLst>
        </c:ser>
        <c:dLbls>
          <c:showLegendKey val="0"/>
          <c:showVal val="0"/>
          <c:showCatName val="0"/>
          <c:showSerName val="0"/>
          <c:showPercent val="0"/>
          <c:showBubbleSize val="0"/>
        </c:dLbls>
        <c:axId val="-2042400464"/>
        <c:axId val="-2042579296"/>
      </c:scatterChart>
      <c:valAx>
        <c:axId val="-204240046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579296"/>
        <c:crosses val="autoZero"/>
        <c:crossBetween val="midCat"/>
      </c:valAx>
      <c:valAx>
        <c:axId val="-204257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40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COSMA6, Local Size = 256^3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256cub'!$M$36:$M$44</c:f>
              <c:numCache>
                <c:formatCode>General</c:formatCode>
                <c:ptCount val="9"/>
                <c:pt idx="0">
                  <c:v>625.52699999999982</c:v>
                </c:pt>
                <c:pt idx="1">
                  <c:v>1010.187</c:v>
                </c:pt>
                <c:pt idx="2">
                  <c:v>1012.0170000000001</c:v>
                </c:pt>
                <c:pt idx="3">
                  <c:v>1043.6089999999999</c:v>
                </c:pt>
                <c:pt idx="4">
                  <c:v>1007.092</c:v>
                </c:pt>
              </c:numCache>
            </c:numRef>
          </c:yVal>
          <c:smooth val="0"/>
          <c:extLst>
            <c:ext xmlns:c16="http://schemas.microsoft.com/office/drawing/2014/chart" uri="{C3380CC4-5D6E-409C-BE32-E72D297353CC}">
              <c16:uniqueId val="{00000000-D4D1-4ED2-9C02-353B9FB36A20}"/>
            </c:ext>
          </c:extLst>
        </c:ser>
        <c:ser>
          <c:idx val="0"/>
          <c:order val="1"/>
          <c:tx>
            <c:v>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256cub'!$L$36:$L$44</c:f>
              <c:numCache>
                <c:formatCode>General</c:formatCode>
                <c:ptCount val="9"/>
                <c:pt idx="1">
                  <c:v>1033.71</c:v>
                </c:pt>
                <c:pt idx="2">
                  <c:v>1850.2860000000001</c:v>
                </c:pt>
                <c:pt idx="3">
                  <c:v>1799.932</c:v>
                </c:pt>
                <c:pt idx="4">
                  <c:v>1935.826</c:v>
                </c:pt>
                <c:pt idx="5">
                  <c:v>1664.1849999999999</c:v>
                </c:pt>
              </c:numCache>
            </c:numRef>
          </c:yVal>
          <c:smooth val="0"/>
          <c:extLst>
            <c:ext xmlns:c16="http://schemas.microsoft.com/office/drawing/2014/chart" uri="{C3380CC4-5D6E-409C-BE32-E72D297353CC}">
              <c16:uniqueId val="{00000001-D4D1-4ED2-9C02-353B9FB36A20}"/>
            </c:ext>
          </c:extLst>
        </c:ser>
        <c:ser>
          <c:idx val="2"/>
          <c:order val="2"/>
          <c:tx>
            <c:v>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256cub'!$K$36:$K$44</c:f>
              <c:numCache>
                <c:formatCode>General</c:formatCode>
                <c:ptCount val="9"/>
                <c:pt idx="1">
                  <c:v>1069.117</c:v>
                </c:pt>
                <c:pt idx="2">
                  <c:v>1913.6289999999999</c:v>
                </c:pt>
                <c:pt idx="3">
                  <c:v>3055.7350000000001</c:v>
                </c:pt>
                <c:pt idx="4">
                  <c:v>3916.3589999999999</c:v>
                </c:pt>
                <c:pt idx="5">
                  <c:v>3579.3589999999999</c:v>
                </c:pt>
              </c:numCache>
            </c:numRef>
          </c:yVal>
          <c:smooth val="0"/>
          <c:extLst>
            <c:ext xmlns:c16="http://schemas.microsoft.com/office/drawing/2014/chart" uri="{C3380CC4-5D6E-409C-BE32-E72D297353CC}">
              <c16:uniqueId val="{00000002-D4D1-4ED2-9C02-353B9FB36A20}"/>
            </c:ext>
          </c:extLst>
        </c:ser>
        <c:ser>
          <c:idx val="3"/>
          <c:order val="3"/>
          <c:tx>
            <c:v>8</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256cub'!$I$36:$I$44</c:f>
              <c:numCache>
                <c:formatCode>General</c:formatCode>
                <c:ptCount val="9"/>
                <c:pt idx="1">
                  <c:v>1007.276</c:v>
                </c:pt>
                <c:pt idx="2">
                  <c:v>1836.694</c:v>
                </c:pt>
                <c:pt idx="3">
                  <c:v>3016.0129999999999</c:v>
                </c:pt>
                <c:pt idx="4">
                  <c:v>4735.1750000000002</c:v>
                </c:pt>
                <c:pt idx="5">
                  <c:v>6590.8770000000004</c:v>
                </c:pt>
                <c:pt idx="6">
                  <c:v>7316.0010000000002</c:v>
                </c:pt>
              </c:numCache>
            </c:numRef>
          </c:yVal>
          <c:smooth val="0"/>
          <c:extLst>
            <c:ext xmlns:c16="http://schemas.microsoft.com/office/drawing/2014/chart" uri="{C3380CC4-5D6E-409C-BE32-E72D297353CC}">
              <c16:uniqueId val="{00000003-D4D1-4ED2-9C02-353B9FB36A20}"/>
            </c:ext>
          </c:extLst>
        </c:ser>
        <c:ser>
          <c:idx val="4"/>
          <c:order val="4"/>
          <c:tx>
            <c:v>10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256cub'!$H$36:$H$44</c:f>
              <c:numCache>
                <c:formatCode>General</c:formatCode>
                <c:ptCount val="9"/>
                <c:pt idx="1">
                  <c:v>780.26499999999999</c:v>
                </c:pt>
                <c:pt idx="2">
                  <c:v>1549.886</c:v>
                </c:pt>
                <c:pt idx="3">
                  <c:v>2772.0129999999999</c:v>
                </c:pt>
                <c:pt idx="4">
                  <c:v>4330.7730000000001</c:v>
                </c:pt>
                <c:pt idx="5">
                  <c:v>6923.098</c:v>
                </c:pt>
                <c:pt idx="6">
                  <c:v>7286.2290000000003</c:v>
                </c:pt>
                <c:pt idx="7">
                  <c:v>7816.17</c:v>
                </c:pt>
                <c:pt idx="8">
                  <c:v>6727.335</c:v>
                </c:pt>
              </c:numCache>
            </c:numRef>
          </c:yVal>
          <c:smooth val="0"/>
          <c:extLst>
            <c:ext xmlns:c16="http://schemas.microsoft.com/office/drawing/2014/chart" uri="{C3380CC4-5D6E-409C-BE32-E72D297353CC}">
              <c16:uniqueId val="{00000004-D4D1-4ED2-9C02-353B9FB36A20}"/>
            </c:ext>
          </c:extLst>
        </c:ser>
        <c:ser>
          <c:idx val="5"/>
          <c:order val="5"/>
          <c:tx>
            <c:v>20</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256cub'!$F$36:$F$44</c:f>
              <c:numCache>
                <c:formatCode>General</c:formatCode>
                <c:ptCount val="9"/>
                <c:pt idx="1">
                  <c:v>46.991</c:v>
                </c:pt>
                <c:pt idx="2">
                  <c:v>87.055000000000007</c:v>
                </c:pt>
                <c:pt idx="3">
                  <c:v>1923.3420000000001</c:v>
                </c:pt>
                <c:pt idx="4">
                  <c:v>3346.596</c:v>
                </c:pt>
                <c:pt idx="5">
                  <c:v>4619.6360000000004</c:v>
                </c:pt>
                <c:pt idx="6">
                  <c:v>5506.8320000000003</c:v>
                </c:pt>
                <c:pt idx="7">
                  <c:v>7596.26</c:v>
                </c:pt>
                <c:pt idx="8">
                  <c:v>11124.846</c:v>
                </c:pt>
              </c:numCache>
            </c:numRef>
          </c:yVal>
          <c:smooth val="0"/>
          <c:extLst>
            <c:ext xmlns:c16="http://schemas.microsoft.com/office/drawing/2014/chart" uri="{C3380CC4-5D6E-409C-BE32-E72D297353CC}">
              <c16:uniqueId val="{00000005-D4D1-4ED2-9C02-353B9FB36A20}"/>
            </c:ext>
          </c:extLst>
        </c:ser>
        <c:ser>
          <c:idx val="6"/>
          <c:order val="6"/>
          <c:tx>
            <c:v>30</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256cub'!$F$36:$F$44</c:f>
              <c:numCache>
                <c:formatCode>General</c:formatCode>
                <c:ptCount val="9"/>
                <c:pt idx="1">
                  <c:v>46.991</c:v>
                </c:pt>
                <c:pt idx="2">
                  <c:v>87.055000000000007</c:v>
                </c:pt>
                <c:pt idx="3">
                  <c:v>1923.3420000000001</c:v>
                </c:pt>
                <c:pt idx="4">
                  <c:v>3346.596</c:v>
                </c:pt>
                <c:pt idx="5">
                  <c:v>4619.6360000000004</c:v>
                </c:pt>
                <c:pt idx="6">
                  <c:v>5506.8320000000003</c:v>
                </c:pt>
                <c:pt idx="7">
                  <c:v>7596.26</c:v>
                </c:pt>
                <c:pt idx="8">
                  <c:v>11124.846</c:v>
                </c:pt>
              </c:numCache>
            </c:numRef>
          </c:yVal>
          <c:smooth val="0"/>
          <c:extLst>
            <c:ext xmlns:c16="http://schemas.microsoft.com/office/drawing/2014/chart" uri="{C3380CC4-5D6E-409C-BE32-E72D297353CC}">
              <c16:uniqueId val="{00000006-D4D1-4ED2-9C02-353B9FB36A20}"/>
            </c:ext>
          </c:extLst>
        </c:ser>
        <c:ser>
          <c:idx val="7"/>
          <c:order val="7"/>
          <c:tx>
            <c:v>60</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256cub'!$E$36:$E$44</c:f>
              <c:numCache>
                <c:formatCode>General</c:formatCode>
                <c:ptCount val="9"/>
                <c:pt idx="1">
                  <c:v>50.636000000000003</c:v>
                </c:pt>
                <c:pt idx="2">
                  <c:v>88.087000000000003</c:v>
                </c:pt>
                <c:pt idx="3">
                  <c:v>141.49199999999999</c:v>
                </c:pt>
                <c:pt idx="4">
                  <c:v>2459.9769999999999</c:v>
                </c:pt>
                <c:pt idx="5">
                  <c:v>4015.723</c:v>
                </c:pt>
                <c:pt idx="6">
                  <c:v>4993.6859999999997</c:v>
                </c:pt>
                <c:pt idx="7">
                  <c:v>7650.4719999999998</c:v>
                </c:pt>
                <c:pt idx="8">
                  <c:v>7967.0479999999998</c:v>
                </c:pt>
              </c:numCache>
            </c:numRef>
          </c:yVal>
          <c:smooth val="0"/>
          <c:extLst>
            <c:ext xmlns:c16="http://schemas.microsoft.com/office/drawing/2014/chart" uri="{C3380CC4-5D6E-409C-BE32-E72D297353CC}">
              <c16:uniqueId val="{00000007-D4D1-4ED2-9C02-353B9FB36A20}"/>
            </c:ext>
          </c:extLst>
        </c:ser>
        <c:ser>
          <c:idx val="8"/>
          <c:order val="8"/>
          <c:tx>
            <c:v>120</c:v>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'COSMA 256cub'!$A$36:$A$44</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 256cub'!$D$36:$D$44</c:f>
              <c:numCache>
                <c:formatCode>General</c:formatCode>
                <c:ptCount val="9"/>
                <c:pt idx="0">
                  <c:v>343.19600000000003</c:v>
                </c:pt>
                <c:pt idx="1">
                  <c:v>51.113</c:v>
                </c:pt>
                <c:pt idx="2">
                  <c:v>91.28</c:v>
                </c:pt>
                <c:pt idx="3">
                  <c:v>152.893</c:v>
                </c:pt>
                <c:pt idx="4">
                  <c:v>2046.2429999999999</c:v>
                </c:pt>
                <c:pt idx="5">
                  <c:v>4633.8879999999999</c:v>
                </c:pt>
                <c:pt idx="6">
                  <c:v>6192.8230000000003</c:v>
                </c:pt>
                <c:pt idx="7">
                  <c:v>7737.0460000000003</c:v>
                </c:pt>
                <c:pt idx="8">
                  <c:v>11987.114</c:v>
                </c:pt>
              </c:numCache>
            </c:numRef>
          </c:yVal>
          <c:smooth val="0"/>
          <c:extLst>
            <c:ext xmlns:c16="http://schemas.microsoft.com/office/drawing/2014/chart" uri="{C3380CC4-5D6E-409C-BE32-E72D297353CC}">
              <c16:uniqueId val="{00000008-D4D1-4ED2-9C02-353B9FB36A20}"/>
            </c:ext>
          </c:extLst>
        </c:ser>
        <c:dLbls>
          <c:showLegendKey val="0"/>
          <c:showVal val="0"/>
          <c:showCatName val="0"/>
          <c:showSerName val="0"/>
          <c:showPercent val="0"/>
          <c:showBubbleSize val="0"/>
        </c:dLbls>
        <c:axId val="-1978263728"/>
        <c:axId val="-1973130576"/>
      </c:scatterChart>
      <c:valAx>
        <c:axId val="-1978263728"/>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130576"/>
        <c:crosses val="autoZero"/>
        <c:crossBetween val="midCat"/>
      </c:valAx>
      <c:valAx>
        <c:axId val="-197313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263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/gpfs2, Local Size = 256^3</a:t>
            </a:r>
          </a:p>
        </c:rich>
      </c:tx>
      <c:overlay val="0"/>
      <c:spPr>
        <a:noFill/>
        <a:ln>
          <a:noFill/>
        </a:ln>
        <a:effectLst/>
      </c:spPr>
    </c:title>
    <c:autoTitleDeleted val="0"/>
    <c:plotArea>
      <c:layout/>
      <c:scatterChart>
        <c:scatterStyle val="lineMarker"/>
        <c:varyColors val="0"/>
        <c:ser>
          <c:idx val="0"/>
          <c:order val="0"/>
          <c:tx>
            <c:strRef>
              <c:f>gpfs2!$E$1</c:f>
              <c:strCache>
                <c:ptCount val="1"/>
                <c:pt idx="0">
                  <c:v>MPI-IO</c:v>
                </c:pt>
              </c:strCache>
            </c:strRef>
          </c:tx>
          <c:xVal>
            <c:numRef>
              <c:f>gpfs2!$B$2:$H$2</c:f>
              <c:numCache>
                <c:formatCode>General</c:formatCode>
                <c:ptCount val="7"/>
                <c:pt idx="0">
                  <c:v>1</c:v>
                </c:pt>
                <c:pt idx="1">
                  <c:v>2</c:v>
                </c:pt>
                <c:pt idx="2">
                  <c:v>4</c:v>
                </c:pt>
                <c:pt idx="3">
                  <c:v>8</c:v>
                </c:pt>
                <c:pt idx="4">
                  <c:v>16</c:v>
                </c:pt>
                <c:pt idx="5">
                  <c:v>32</c:v>
                </c:pt>
                <c:pt idx="6">
                  <c:v>40</c:v>
                </c:pt>
              </c:numCache>
            </c:numRef>
          </c:xVal>
          <c:yVal>
            <c:numRef>
              <c:f>gpfs2!$B$45:$H$45</c:f>
              <c:numCache>
                <c:formatCode>General</c:formatCode>
                <c:ptCount val="7"/>
                <c:pt idx="0">
                  <c:v>2098.3651173334501</c:v>
                </c:pt>
                <c:pt idx="1">
                  <c:v>2438.09479520983</c:v>
                </c:pt>
                <c:pt idx="2">
                  <c:v>1261.0833172821699</c:v>
                </c:pt>
                <c:pt idx="3">
                  <c:v>1055.6700719557</c:v>
                </c:pt>
                <c:pt idx="4">
                  <c:v>1070.5698593280399</c:v>
                </c:pt>
                <c:pt idx="5">
                  <c:v>1094.01710627852</c:v>
                </c:pt>
                <c:pt idx="6">
                  <c:v>905.55362153785904</c:v>
                </c:pt>
              </c:numCache>
            </c:numRef>
          </c:yVal>
          <c:smooth val="0"/>
          <c:extLst>
            <c:ext xmlns:c16="http://schemas.microsoft.com/office/drawing/2014/chart" uri="{C3380CC4-5D6E-409C-BE32-E72D297353CC}">
              <c16:uniqueId val="{00000000-2630-4034-BC3A-CA2DB30D4ABE}"/>
            </c:ext>
          </c:extLst>
        </c:ser>
        <c:ser>
          <c:idx val="1"/>
          <c:order val="1"/>
          <c:tx>
            <c:strRef>
              <c:f>gpfs2!$M$1</c:f>
              <c:strCache>
                <c:ptCount val="1"/>
                <c:pt idx="0">
                  <c:v>HDF5</c:v>
                </c:pt>
              </c:strCache>
            </c:strRef>
          </c:tx>
          <c:xVal>
            <c:numRef>
              <c:f>gpfs2!$J$2:$P$2</c:f>
              <c:numCache>
                <c:formatCode>General</c:formatCode>
                <c:ptCount val="7"/>
                <c:pt idx="0">
                  <c:v>1</c:v>
                </c:pt>
                <c:pt idx="1">
                  <c:v>2</c:v>
                </c:pt>
                <c:pt idx="2">
                  <c:v>4</c:v>
                </c:pt>
                <c:pt idx="3">
                  <c:v>8</c:v>
                </c:pt>
                <c:pt idx="4">
                  <c:v>16</c:v>
                </c:pt>
                <c:pt idx="5">
                  <c:v>32</c:v>
                </c:pt>
                <c:pt idx="6">
                  <c:v>40</c:v>
                </c:pt>
              </c:numCache>
            </c:numRef>
          </c:xVal>
          <c:yVal>
            <c:numRef>
              <c:f>gpfs2!$J$45:$P$45</c:f>
              <c:numCache>
                <c:formatCode>General</c:formatCode>
                <c:ptCount val="7"/>
                <c:pt idx="0">
                  <c:v>1153.1549959511699</c:v>
                </c:pt>
                <c:pt idx="1">
                  <c:v>2226.0867719163598</c:v>
                </c:pt>
                <c:pt idx="2">
                  <c:v>1361.7015267025499</c:v>
                </c:pt>
                <c:pt idx="3">
                  <c:v>1245.74205198917</c:v>
                </c:pt>
                <c:pt idx="4">
                  <c:v>1307.7905619127</c:v>
                </c:pt>
                <c:pt idx="5">
                  <c:v>1321.71669256266</c:v>
                </c:pt>
                <c:pt idx="6">
                  <c:v>1142.09233866925</c:v>
                </c:pt>
              </c:numCache>
            </c:numRef>
          </c:yVal>
          <c:smooth val="0"/>
          <c:extLst>
            <c:ext xmlns:c16="http://schemas.microsoft.com/office/drawing/2014/chart" uri="{C3380CC4-5D6E-409C-BE32-E72D297353CC}">
              <c16:uniqueId val="{00000001-2630-4034-BC3A-CA2DB30D4ABE}"/>
            </c:ext>
          </c:extLst>
        </c:ser>
        <c:ser>
          <c:idx val="2"/>
          <c:order val="2"/>
          <c:tx>
            <c:strRef>
              <c:f>gpfs2!$U$1</c:f>
              <c:strCache>
                <c:ptCount val="1"/>
                <c:pt idx="0">
                  <c:v>NetCDF</c:v>
                </c:pt>
              </c:strCache>
            </c:strRef>
          </c:tx>
          <c:xVal>
            <c:numRef>
              <c:f>gpfs2!$R$2:$X$2</c:f>
              <c:numCache>
                <c:formatCode>General</c:formatCode>
                <c:ptCount val="7"/>
                <c:pt idx="0">
                  <c:v>1</c:v>
                </c:pt>
                <c:pt idx="1">
                  <c:v>2</c:v>
                </c:pt>
                <c:pt idx="2">
                  <c:v>4</c:v>
                </c:pt>
                <c:pt idx="3">
                  <c:v>8</c:v>
                </c:pt>
                <c:pt idx="4">
                  <c:v>16</c:v>
                </c:pt>
                <c:pt idx="5">
                  <c:v>32</c:v>
                </c:pt>
                <c:pt idx="6">
                  <c:v>40</c:v>
                </c:pt>
              </c:numCache>
            </c:numRef>
          </c:xVal>
          <c:yVal>
            <c:numRef>
              <c:f>gpfs2!$R$45:$X$45</c:f>
              <c:numCache>
                <c:formatCode>General</c:formatCode>
                <c:ptCount val="7"/>
                <c:pt idx="0">
                  <c:v>831.16859439902203</c:v>
                </c:pt>
                <c:pt idx="1">
                  <c:v>1523.80967951146</c:v>
                </c:pt>
                <c:pt idx="2">
                  <c:v>1221.9573020115299</c:v>
                </c:pt>
                <c:pt idx="3">
                  <c:v>1181.0840580762199</c:v>
                </c:pt>
                <c:pt idx="4">
                  <c:v>1240.46030987772</c:v>
                </c:pt>
                <c:pt idx="5">
                  <c:v>1228.5542483772299</c:v>
                </c:pt>
                <c:pt idx="6">
                  <c:v>1106.3094159007501</c:v>
                </c:pt>
              </c:numCache>
            </c:numRef>
          </c:yVal>
          <c:smooth val="0"/>
          <c:extLst>
            <c:ext xmlns:c16="http://schemas.microsoft.com/office/drawing/2014/chart" uri="{C3380CC4-5D6E-409C-BE32-E72D297353CC}">
              <c16:uniqueId val="{00000002-2630-4034-BC3A-CA2DB30D4ABE}"/>
            </c:ext>
          </c:extLst>
        </c:ser>
        <c:dLbls>
          <c:showLegendKey val="0"/>
          <c:showVal val="0"/>
          <c:showCatName val="0"/>
          <c:showSerName val="0"/>
          <c:showPercent val="0"/>
          <c:showBubbleSize val="0"/>
        </c:dLbls>
        <c:axId val="-1976190144"/>
        <c:axId val="-2040077344"/>
      </c:scatterChart>
      <c:valAx>
        <c:axId val="-197619014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077344"/>
        <c:crosses val="autoZero"/>
        <c:crossBetween val="midCat"/>
      </c:valAx>
      <c:valAx>
        <c:axId val="-2040077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190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UK-RDF DAC: /gpfs3, Local Size = 256^3</a:t>
            </a:r>
          </a:p>
        </c:rich>
      </c:tx>
      <c:overlay val="0"/>
      <c:spPr>
        <a:noFill/>
        <a:ln>
          <a:noFill/>
        </a:ln>
        <a:effectLst/>
      </c:spPr>
    </c:title>
    <c:autoTitleDeleted val="0"/>
    <c:plotArea>
      <c:layout/>
      <c:scatterChart>
        <c:scatterStyle val="lineMarker"/>
        <c:varyColors val="0"/>
        <c:ser>
          <c:idx val="0"/>
          <c:order val="0"/>
          <c:tx>
            <c:strRef>
              <c:f>gpfs3!$E$1</c:f>
              <c:strCache>
                <c:ptCount val="1"/>
                <c:pt idx="0">
                  <c:v>MPI-IO</c:v>
                </c:pt>
              </c:strCache>
            </c:strRef>
          </c:tx>
          <c:xVal>
            <c:numRef>
              <c:f>gpfs3!$B$2:$H$2</c:f>
              <c:numCache>
                <c:formatCode>General</c:formatCode>
                <c:ptCount val="7"/>
                <c:pt idx="0">
                  <c:v>1</c:v>
                </c:pt>
                <c:pt idx="1">
                  <c:v>2</c:v>
                </c:pt>
                <c:pt idx="2">
                  <c:v>4</c:v>
                </c:pt>
                <c:pt idx="3">
                  <c:v>8</c:v>
                </c:pt>
                <c:pt idx="4">
                  <c:v>16</c:v>
                </c:pt>
                <c:pt idx="5">
                  <c:v>32</c:v>
                </c:pt>
                <c:pt idx="6">
                  <c:v>40</c:v>
                </c:pt>
              </c:numCache>
            </c:numRef>
          </c:xVal>
          <c:yVal>
            <c:numRef>
              <c:f>gpfs3!$B$45:$H$45</c:f>
              <c:numCache>
                <c:formatCode>General</c:formatCode>
                <c:ptCount val="7"/>
                <c:pt idx="0">
                  <c:v>2098.3569158852902</c:v>
                </c:pt>
                <c:pt idx="1">
                  <c:v>2415.09555641526</c:v>
                </c:pt>
                <c:pt idx="2">
                  <c:v>1270.47109722801</c:v>
                </c:pt>
                <c:pt idx="3">
                  <c:v>1056.7594356787799</c:v>
                </c:pt>
                <c:pt idx="4">
                  <c:v>1057.3050912151</c:v>
                </c:pt>
                <c:pt idx="5">
                  <c:v>845.93147361252204</c:v>
                </c:pt>
                <c:pt idx="6">
                  <c:v>732.47496323527503</c:v>
                </c:pt>
              </c:numCache>
            </c:numRef>
          </c:yVal>
          <c:smooth val="0"/>
          <c:extLst>
            <c:ext xmlns:c16="http://schemas.microsoft.com/office/drawing/2014/chart" uri="{C3380CC4-5D6E-409C-BE32-E72D297353CC}">
              <c16:uniqueId val="{00000000-AD30-4A69-9526-13536F245A44}"/>
            </c:ext>
          </c:extLst>
        </c:ser>
        <c:ser>
          <c:idx val="1"/>
          <c:order val="1"/>
          <c:tx>
            <c:strRef>
              <c:f>gpfs3!$M$1</c:f>
              <c:strCache>
                <c:ptCount val="1"/>
                <c:pt idx="0">
                  <c:v>HDF5</c:v>
                </c:pt>
              </c:strCache>
            </c:strRef>
          </c:tx>
          <c:xVal>
            <c:numRef>
              <c:f>gpfs3!$J$2:$P$2</c:f>
              <c:numCache>
                <c:formatCode>General</c:formatCode>
                <c:ptCount val="7"/>
                <c:pt idx="0">
                  <c:v>1</c:v>
                </c:pt>
                <c:pt idx="1">
                  <c:v>2</c:v>
                </c:pt>
                <c:pt idx="2">
                  <c:v>4</c:v>
                </c:pt>
                <c:pt idx="3">
                  <c:v>8</c:v>
                </c:pt>
                <c:pt idx="4">
                  <c:v>16</c:v>
                </c:pt>
                <c:pt idx="5">
                  <c:v>32</c:v>
                </c:pt>
                <c:pt idx="6">
                  <c:v>40</c:v>
                </c:pt>
              </c:numCache>
            </c:numRef>
          </c:xVal>
          <c:yVal>
            <c:numRef>
              <c:f>gpfs3!$J$45:$P$45</c:f>
              <c:numCache>
                <c:formatCode>General</c:formatCode>
                <c:ptCount val="7"/>
                <c:pt idx="0">
                  <c:v>1163.63747336753</c:v>
                </c:pt>
                <c:pt idx="1">
                  <c:v>2151.2612627774301</c:v>
                </c:pt>
                <c:pt idx="2">
                  <c:v>1358.08984899949</c:v>
                </c:pt>
                <c:pt idx="3">
                  <c:v>1233.73469877254</c:v>
                </c:pt>
                <c:pt idx="4">
                  <c:v>1282.40441042986</c:v>
                </c:pt>
                <c:pt idx="5">
                  <c:v>1051.3347269642099</c:v>
                </c:pt>
                <c:pt idx="6">
                  <c:v>889.35209781845776</c:v>
                </c:pt>
              </c:numCache>
            </c:numRef>
          </c:yVal>
          <c:smooth val="0"/>
          <c:extLst>
            <c:ext xmlns:c16="http://schemas.microsoft.com/office/drawing/2014/chart" uri="{C3380CC4-5D6E-409C-BE32-E72D297353CC}">
              <c16:uniqueId val="{00000001-AD30-4A69-9526-13536F245A44}"/>
            </c:ext>
          </c:extLst>
        </c:ser>
        <c:ser>
          <c:idx val="2"/>
          <c:order val="2"/>
          <c:tx>
            <c:strRef>
              <c:f>gpfs3!$U$1</c:f>
              <c:strCache>
                <c:ptCount val="1"/>
                <c:pt idx="0">
                  <c:v>NetCDF</c:v>
                </c:pt>
              </c:strCache>
            </c:strRef>
          </c:tx>
          <c:xVal>
            <c:numRef>
              <c:f>gpfs3!$R$2:$X$2</c:f>
              <c:numCache>
                <c:formatCode>General</c:formatCode>
                <c:ptCount val="7"/>
                <c:pt idx="0">
                  <c:v>1</c:v>
                </c:pt>
                <c:pt idx="1">
                  <c:v>2</c:v>
                </c:pt>
                <c:pt idx="2">
                  <c:v>4</c:v>
                </c:pt>
                <c:pt idx="3">
                  <c:v>8</c:v>
                </c:pt>
                <c:pt idx="4">
                  <c:v>16</c:v>
                </c:pt>
                <c:pt idx="5">
                  <c:v>32</c:v>
                </c:pt>
                <c:pt idx="6">
                  <c:v>40</c:v>
                </c:pt>
              </c:numCache>
            </c:numRef>
          </c:xVal>
          <c:yVal>
            <c:numRef>
              <c:f>gpfs3!$R$45:$X$45</c:f>
              <c:numCache>
                <c:formatCode>General</c:formatCode>
                <c:ptCount val="7"/>
                <c:pt idx="0">
                  <c:v>831.16859439902203</c:v>
                </c:pt>
                <c:pt idx="1">
                  <c:v>1523.80967951146</c:v>
                </c:pt>
                <c:pt idx="2">
                  <c:v>1213.27033959398</c:v>
                </c:pt>
                <c:pt idx="3">
                  <c:v>1125.2746191394499</c:v>
                </c:pt>
                <c:pt idx="4">
                  <c:v>1210.4019540178999</c:v>
                </c:pt>
                <c:pt idx="5">
                  <c:v>808.52744025605</c:v>
                </c:pt>
                <c:pt idx="6">
                  <c:v>936.01462033279802</c:v>
                </c:pt>
              </c:numCache>
            </c:numRef>
          </c:yVal>
          <c:smooth val="0"/>
          <c:extLst>
            <c:ext xmlns:c16="http://schemas.microsoft.com/office/drawing/2014/chart" uri="{C3380CC4-5D6E-409C-BE32-E72D297353CC}">
              <c16:uniqueId val="{00000002-AD30-4A69-9526-13536F245A44}"/>
            </c:ext>
          </c:extLst>
        </c:ser>
        <c:dLbls>
          <c:showLegendKey val="0"/>
          <c:showVal val="0"/>
          <c:showCatName val="0"/>
          <c:showSerName val="0"/>
          <c:showPercent val="0"/>
          <c:showBubbleSize val="0"/>
        </c:dLbls>
        <c:axId val="-2040013824"/>
        <c:axId val="-2040172880"/>
      </c:scatterChart>
      <c:valAx>
        <c:axId val="-204001382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172880"/>
        <c:crosses val="autoZero"/>
        <c:crossBetween val="midCat"/>
      </c:valAx>
      <c:valAx>
        <c:axId val="-204017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013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JASMIN MPI-IO: GPFS, Local Size = 256^3</a:t>
            </a:r>
          </a:p>
        </c:rich>
      </c:tx>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0-8AF9-4B02-B2D2-7FB53B9E4F1B}"/>
            </c:ext>
          </c:extLst>
        </c:ser>
        <c:dLbls>
          <c:showLegendKey val="0"/>
          <c:showVal val="0"/>
          <c:showCatName val="0"/>
          <c:showSerName val="0"/>
          <c:showPercent val="0"/>
          <c:showBubbleSize val="0"/>
        </c:dLbls>
        <c:axId val="-1976520624"/>
        <c:axId val="-2041990448"/>
      </c:scatterChart>
      <c:valAx>
        <c:axId val="-197652062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990448"/>
        <c:crosses val="autoZero"/>
        <c:crossBetween val="midCat"/>
      </c:valAx>
      <c:valAx>
        <c:axId val="-204199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520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49BC-49B4-A4C9-F8E86BCD7CDA}"/>
            </c:ext>
          </c:extLst>
        </c:ser>
        <c:ser>
          <c:idx val="1"/>
          <c:order val="1"/>
          <c:tx>
            <c:v>COSMA (256^3)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256cub'!$A$8:$A$15</c:f>
              <c:numCache>
                <c:formatCode>General</c:formatCode>
                <c:ptCount val="8"/>
                <c:pt idx="0">
                  <c:v>16</c:v>
                </c:pt>
                <c:pt idx="1">
                  <c:v>32</c:v>
                </c:pt>
                <c:pt idx="2">
                  <c:v>64</c:v>
                </c:pt>
                <c:pt idx="3">
                  <c:v>128</c:v>
                </c:pt>
                <c:pt idx="4">
                  <c:v>256</c:v>
                </c:pt>
                <c:pt idx="5">
                  <c:v>512</c:v>
                </c:pt>
                <c:pt idx="6">
                  <c:v>1024</c:v>
                </c:pt>
                <c:pt idx="7">
                  <c:v>2048</c:v>
                </c:pt>
              </c:numCache>
            </c:numRef>
          </c:xVal>
          <c:yVal>
            <c:numRef>
              <c:f>'COSMA 256cub'!$D$8:$D$15</c:f>
              <c:numCache>
                <c:formatCode>General</c:formatCode>
                <c:ptCount val="8"/>
                <c:pt idx="0">
                  <c:v>1031.078</c:v>
                </c:pt>
                <c:pt idx="1">
                  <c:v>1940.5889999999999</c:v>
                </c:pt>
                <c:pt idx="2">
                  <c:v>3367.4479999999999</c:v>
                </c:pt>
                <c:pt idx="3">
                  <c:v>5225.4489999999996</c:v>
                </c:pt>
                <c:pt idx="4">
                  <c:v>7514.0070000000014</c:v>
                </c:pt>
                <c:pt idx="5">
                  <c:v>10145.69</c:v>
                </c:pt>
                <c:pt idx="6">
                  <c:v>10229.963</c:v>
                </c:pt>
                <c:pt idx="7">
                  <c:v>9405.3049999999948</c:v>
                </c:pt>
              </c:numCache>
            </c:numRef>
          </c:yVal>
          <c:smooth val="0"/>
          <c:extLst>
            <c:ext xmlns:c16="http://schemas.microsoft.com/office/drawing/2014/chart" uri="{C3380CC4-5D6E-409C-BE32-E72D297353CC}">
              <c16:uniqueId val="{00000001-49BC-49B4-A4C9-F8E86BCD7CDA}"/>
            </c:ext>
          </c:extLst>
        </c:ser>
        <c:ser>
          <c:idx val="5"/>
          <c:order val="2"/>
          <c:tx>
            <c:v>COSMA6 (256^3)</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'COSMA6 256cu'!$A$8:$A$16</c:f>
              <c:numCache>
                <c:formatCode>General</c:formatCode>
                <c:ptCount val="9"/>
                <c:pt idx="0">
                  <c:v>16</c:v>
                </c:pt>
                <c:pt idx="1">
                  <c:v>32</c:v>
                </c:pt>
                <c:pt idx="2">
                  <c:v>64</c:v>
                </c:pt>
                <c:pt idx="3">
                  <c:v>128</c:v>
                </c:pt>
                <c:pt idx="4">
                  <c:v>256</c:v>
                </c:pt>
                <c:pt idx="5">
                  <c:v>512</c:v>
                </c:pt>
                <c:pt idx="6">
                  <c:v>1024</c:v>
                </c:pt>
                <c:pt idx="7">
                  <c:v>2048</c:v>
                </c:pt>
                <c:pt idx="8">
                  <c:v>4096</c:v>
                </c:pt>
              </c:numCache>
            </c:numRef>
          </c:xVal>
          <c:yVal>
            <c:numRef>
              <c:f>'COSMA6 256cu'!$D$8:$D$16</c:f>
              <c:numCache>
                <c:formatCode>General</c:formatCode>
                <c:ptCount val="9"/>
                <c:pt idx="0">
                  <c:v>625.52699999999982</c:v>
                </c:pt>
                <c:pt idx="1">
                  <c:v>1069.117</c:v>
                </c:pt>
                <c:pt idx="2">
                  <c:v>1913.6289999999999</c:v>
                </c:pt>
                <c:pt idx="3">
                  <c:v>3055.7350000000001</c:v>
                </c:pt>
                <c:pt idx="4">
                  <c:v>4735.1750000000002</c:v>
                </c:pt>
                <c:pt idx="5">
                  <c:v>6923.098</c:v>
                </c:pt>
                <c:pt idx="6">
                  <c:v>7316.0010000000002</c:v>
                </c:pt>
                <c:pt idx="7">
                  <c:v>7816.17</c:v>
                </c:pt>
                <c:pt idx="8">
                  <c:v>11987.114</c:v>
                </c:pt>
              </c:numCache>
            </c:numRef>
          </c:yVal>
          <c:smooth val="0"/>
          <c:extLst>
            <c:ext xmlns:c16="http://schemas.microsoft.com/office/drawing/2014/chart" uri="{C3380CC4-5D6E-409C-BE32-E72D297353CC}">
              <c16:uniqueId val="{00000002-49BC-49B4-A4C9-F8E86BCD7CDA}"/>
            </c:ext>
          </c:extLst>
        </c:ser>
        <c:ser>
          <c:idx val="2"/>
          <c:order val="3"/>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3-49BC-49B4-A4C9-F8E86BCD7CDA}"/>
            </c:ext>
          </c:extLst>
        </c:ser>
        <c:ser>
          <c:idx val="3"/>
          <c:order val="4"/>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4-49BC-49B4-A4C9-F8E86BCD7CDA}"/>
            </c:ext>
          </c:extLst>
        </c:ser>
        <c:ser>
          <c:idx val="4"/>
          <c:order val="5"/>
          <c:tx>
            <c:v>Cirrus (256^3)</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'Cirrus 256cu'!$A$8:$A$17</c:f>
              <c:numCache>
                <c:formatCode>General</c:formatCode>
                <c:ptCount val="10"/>
                <c:pt idx="0">
                  <c:v>1</c:v>
                </c:pt>
                <c:pt idx="1">
                  <c:v>16</c:v>
                </c:pt>
                <c:pt idx="2">
                  <c:v>36</c:v>
                </c:pt>
                <c:pt idx="3">
                  <c:v>72</c:v>
                </c:pt>
                <c:pt idx="4">
                  <c:v>144</c:v>
                </c:pt>
                <c:pt idx="5">
                  <c:v>288</c:v>
                </c:pt>
                <c:pt idx="6">
                  <c:v>576</c:v>
                </c:pt>
                <c:pt idx="7">
                  <c:v>1152</c:v>
                </c:pt>
                <c:pt idx="8">
                  <c:v>2304</c:v>
                </c:pt>
                <c:pt idx="9">
                  <c:v>4608</c:v>
                </c:pt>
              </c:numCache>
            </c:numRef>
          </c:xVal>
          <c:yVal>
            <c:numRef>
              <c:f>'Cirrus 256cu'!$D$8:$D$17</c:f>
              <c:numCache>
                <c:formatCode>General</c:formatCode>
                <c:ptCount val="10"/>
                <c:pt idx="0">
                  <c:v>735.88214282287572</c:v>
                </c:pt>
                <c:pt idx="1">
                  <c:v>571.38043317751396</c:v>
                </c:pt>
                <c:pt idx="2">
                  <c:v>572.14894866774603</c:v>
                </c:pt>
                <c:pt idx="3">
                  <c:v>915.84654668728876</c:v>
                </c:pt>
                <c:pt idx="4">
                  <c:v>1506.97084736752</c:v>
                </c:pt>
                <c:pt idx="5">
                  <c:v>3240.88671637573</c:v>
                </c:pt>
                <c:pt idx="6">
                  <c:v>6990.9853562338076</c:v>
                </c:pt>
                <c:pt idx="7">
                  <c:v>7685.5893347643596</c:v>
                </c:pt>
                <c:pt idx="8">
                  <c:v>7317.9504928265678</c:v>
                </c:pt>
                <c:pt idx="9">
                  <c:v>7617.0008450775003</c:v>
                </c:pt>
              </c:numCache>
            </c:numRef>
          </c:yVal>
          <c:smooth val="0"/>
          <c:extLst>
            <c:ext xmlns:c16="http://schemas.microsoft.com/office/drawing/2014/chart" uri="{C3380CC4-5D6E-409C-BE32-E72D297353CC}">
              <c16:uniqueId val="{00000005-49BC-49B4-A4C9-F8E86BCD7CDA}"/>
            </c:ext>
          </c:extLst>
        </c:ser>
        <c:dLbls>
          <c:showLegendKey val="0"/>
          <c:showVal val="0"/>
          <c:showCatName val="0"/>
          <c:showSerName val="0"/>
          <c:showPercent val="0"/>
          <c:showBubbleSize val="0"/>
        </c:dLbls>
        <c:axId val="-2040553344"/>
        <c:axId val="-1973385152"/>
      </c:scatterChart>
      <c:valAx>
        <c:axId val="-204055334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385152"/>
        <c:crosses val="autoZero"/>
        <c:crossBetween val="midCat"/>
      </c:valAx>
      <c:valAx>
        <c:axId val="-197338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553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Systems MPI-IO:</a:t>
            </a:r>
            <a:r>
              <a:rPr lang="en-US" baseline="0"/>
              <a:t> </a:t>
            </a:r>
            <a:r>
              <a:rPr lang="en-US"/>
              <a:t>Maximum Write Performance</a:t>
            </a:r>
          </a:p>
        </c:rich>
      </c:tx>
      <c:overlay val="0"/>
      <c:spPr>
        <a:noFill/>
        <a:ln>
          <a:noFill/>
        </a:ln>
        <a:effectLst/>
      </c:spPr>
    </c:title>
    <c:autoTitleDeleted val="0"/>
    <c:plotArea>
      <c:layout/>
      <c:scatterChart>
        <c:scatterStyle val="lineMarker"/>
        <c:varyColors val="0"/>
        <c:ser>
          <c:idx val="0"/>
          <c:order val="0"/>
          <c:tx>
            <c:v>ARCHER (256^3)</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256cub'!$A$8:$A$17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256cub'!$G$8:$G$17</c:f>
              <c:numCache>
                <c:formatCode>General</c:formatCode>
                <c:ptCount val="10"/>
                <c:pt idx="0">
                  <c:v>698.19799999999998</c:v>
                </c:pt>
                <c:pt idx="1">
                  <c:v>1495.3130000000001</c:v>
                </c:pt>
                <c:pt idx="2">
                  <c:v>3084.9650000000001</c:v>
                </c:pt>
                <c:pt idx="3">
                  <c:v>5716.1890000000003</c:v>
                </c:pt>
                <c:pt idx="4">
                  <c:v>7662.8990000000003</c:v>
                </c:pt>
                <c:pt idx="5">
                  <c:v>10987.14</c:v>
                </c:pt>
                <c:pt idx="6">
                  <c:v>12219.962</c:v>
                </c:pt>
                <c:pt idx="7">
                  <c:v>13784.597</c:v>
                </c:pt>
                <c:pt idx="8">
                  <c:v>15946.277</c:v>
                </c:pt>
                <c:pt idx="9">
                  <c:v>8402.777</c:v>
                </c:pt>
              </c:numCache>
            </c:numRef>
          </c:yVal>
          <c:smooth val="0"/>
          <c:extLst>
            <c:ext xmlns:c16="http://schemas.microsoft.com/office/drawing/2014/chart" uri="{C3380CC4-5D6E-409C-BE32-E72D297353CC}">
              <c16:uniqueId val="{00000000-BF29-48AE-8314-95BC77DE0D54}"/>
            </c:ext>
          </c:extLst>
        </c:ser>
        <c:ser>
          <c:idx val="1"/>
          <c:order val="1"/>
          <c:tx>
            <c:v>COSMA (128^3)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'COSMA 128cub'!$A$8:$A$15</c:f>
              <c:numCache>
                <c:formatCode>General</c:formatCode>
                <c:ptCount val="8"/>
                <c:pt idx="0">
                  <c:v>16</c:v>
                </c:pt>
                <c:pt idx="1">
                  <c:v>32</c:v>
                </c:pt>
                <c:pt idx="2">
                  <c:v>64</c:v>
                </c:pt>
                <c:pt idx="3">
                  <c:v>128</c:v>
                </c:pt>
                <c:pt idx="4">
                  <c:v>256</c:v>
                </c:pt>
                <c:pt idx="5">
                  <c:v>512</c:v>
                </c:pt>
                <c:pt idx="6">
                  <c:v>1024</c:v>
                </c:pt>
                <c:pt idx="7">
                  <c:v>2048</c:v>
                </c:pt>
              </c:numCache>
            </c:numRef>
          </c:xVal>
          <c:yVal>
            <c:numRef>
              <c:f>'COSMA 128cub'!$D$8:$D$15</c:f>
              <c:numCache>
                <c:formatCode>General</c:formatCode>
                <c:ptCount val="8"/>
                <c:pt idx="0">
                  <c:v>1658.71633919482</c:v>
                </c:pt>
                <c:pt idx="1">
                  <c:v>2796.63964161067</c:v>
                </c:pt>
                <c:pt idx="2">
                  <c:v>3771.1242039530798</c:v>
                </c:pt>
                <c:pt idx="3">
                  <c:v>6771.9717009840233</c:v>
                </c:pt>
                <c:pt idx="4">
                  <c:v>10619.377225033</c:v>
                </c:pt>
                <c:pt idx="5">
                  <c:v>14308.967938256101</c:v>
                </c:pt>
                <c:pt idx="6">
                  <c:v>10214.082183856401</c:v>
                </c:pt>
                <c:pt idx="7">
                  <c:v>9039.3091579080083</c:v>
                </c:pt>
              </c:numCache>
            </c:numRef>
          </c:yVal>
          <c:smooth val="0"/>
          <c:extLst>
            <c:ext xmlns:c16="http://schemas.microsoft.com/office/drawing/2014/chart" uri="{C3380CC4-5D6E-409C-BE32-E72D297353CC}">
              <c16:uniqueId val="{00000001-BF29-48AE-8314-95BC77DE0D54}"/>
            </c:ext>
          </c:extLst>
        </c:ser>
        <c:ser>
          <c:idx val="2"/>
          <c:order val="2"/>
          <c:tx>
            <c:v>JASMIN (256^3)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'JASMIN 256cub'!$A$8:$A$13</c:f>
              <c:numCache>
                <c:formatCode>General</c:formatCode>
                <c:ptCount val="6"/>
                <c:pt idx="0">
                  <c:v>1</c:v>
                </c:pt>
                <c:pt idx="1">
                  <c:v>2</c:v>
                </c:pt>
                <c:pt idx="2">
                  <c:v>4</c:v>
                </c:pt>
                <c:pt idx="3">
                  <c:v>8</c:v>
                </c:pt>
                <c:pt idx="4">
                  <c:v>16</c:v>
                </c:pt>
                <c:pt idx="5">
                  <c:v>32</c:v>
                </c:pt>
              </c:numCache>
            </c:numRef>
          </c:xVal>
          <c:yVal>
            <c:numRef>
              <c:f>'JASMIN 256cub'!$D$8:$D$13</c:f>
              <c:numCache>
                <c:formatCode>0.000</c:formatCode>
                <c:ptCount val="6"/>
                <c:pt idx="0">
                  <c:v>490.26352018965099</c:v>
                </c:pt>
                <c:pt idx="1">
                  <c:v>409.03780395216393</c:v>
                </c:pt>
                <c:pt idx="2">
                  <c:v>557.47910261665402</c:v>
                </c:pt>
                <c:pt idx="3">
                  <c:v>467.48899961163801</c:v>
                </c:pt>
                <c:pt idx="4">
                  <c:v>230.66252802846299</c:v>
                </c:pt>
                <c:pt idx="5">
                  <c:v>362.70239885339601</c:v>
                </c:pt>
              </c:numCache>
            </c:numRef>
          </c:yVal>
          <c:smooth val="0"/>
          <c:extLst>
            <c:ext xmlns:c16="http://schemas.microsoft.com/office/drawing/2014/chart" uri="{C3380CC4-5D6E-409C-BE32-E72D297353CC}">
              <c16:uniqueId val="{00000002-BF29-48AE-8314-95BC77DE0D54}"/>
            </c:ext>
          </c:extLst>
        </c:ser>
        <c:ser>
          <c:idx val="3"/>
          <c:order val="3"/>
          <c:tx>
            <c:v>RDF DAC (256^3)</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'RDF DAC 256cub'!$A$8:$A$13</c:f>
              <c:numCache>
                <c:formatCode>General</c:formatCode>
                <c:ptCount val="6"/>
                <c:pt idx="0">
                  <c:v>1</c:v>
                </c:pt>
                <c:pt idx="1">
                  <c:v>2</c:v>
                </c:pt>
                <c:pt idx="2">
                  <c:v>4</c:v>
                </c:pt>
                <c:pt idx="3">
                  <c:v>8</c:v>
                </c:pt>
                <c:pt idx="4">
                  <c:v>16</c:v>
                </c:pt>
                <c:pt idx="5">
                  <c:v>32</c:v>
                </c:pt>
              </c:numCache>
            </c:numRef>
          </c:xVal>
          <c:yVal>
            <c:numRef>
              <c:f>'RDF DAC 256cub'!$D$8:$D$13</c:f>
              <c:numCache>
                <c:formatCode>0.000</c:formatCode>
                <c:ptCount val="6"/>
                <c:pt idx="0">
                  <c:v>2098.3651173334501</c:v>
                </c:pt>
                <c:pt idx="1">
                  <c:v>2392.5261792820602</c:v>
                </c:pt>
                <c:pt idx="2">
                  <c:v>1261.0833172821699</c:v>
                </c:pt>
                <c:pt idx="3">
                  <c:v>1050.2565129848799</c:v>
                </c:pt>
                <c:pt idx="4">
                  <c:v>1070.5698593280399</c:v>
                </c:pt>
                <c:pt idx="5">
                  <c:v>1025.02501181502</c:v>
                </c:pt>
              </c:numCache>
            </c:numRef>
          </c:yVal>
          <c:smooth val="0"/>
          <c:extLst>
            <c:ext xmlns:c16="http://schemas.microsoft.com/office/drawing/2014/chart" uri="{C3380CC4-5D6E-409C-BE32-E72D297353CC}">
              <c16:uniqueId val="{00000003-BF29-48AE-8314-95BC77DE0D54}"/>
            </c:ext>
          </c:extLst>
        </c:ser>
        <c:dLbls>
          <c:showLegendKey val="0"/>
          <c:showVal val="0"/>
          <c:showCatName val="0"/>
          <c:showSerName val="0"/>
          <c:showPercent val="0"/>
          <c:showBubbleSize val="0"/>
        </c:dLbls>
        <c:axId val="-1972464800"/>
        <c:axId val="-1972461168"/>
      </c:scatterChart>
      <c:valAx>
        <c:axId val="-197246480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461168"/>
        <c:crosses val="autoZero"/>
        <c:crossBetween val="midCat"/>
      </c:valAx>
      <c:valAx>
        <c:axId val="-197246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Bandwidth / MiB/s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464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128cub'!$D$8:$D$17</c:f>
              <c:numCache>
                <c:formatCode>General</c:formatCode>
                <c:ptCount val="10"/>
                <c:pt idx="0">
                  <c:v>615.71699999999998</c:v>
                </c:pt>
                <c:pt idx="1">
                  <c:v>1355.7339999999999</c:v>
                </c:pt>
                <c:pt idx="2">
                  <c:v>2559.3690000000001</c:v>
                </c:pt>
                <c:pt idx="3">
                  <c:v>4943.6260000000002</c:v>
                </c:pt>
                <c:pt idx="4">
                  <c:v>6971.0130000000008</c:v>
                </c:pt>
                <c:pt idx="5">
                  <c:v>13222.880999999999</c:v>
                </c:pt>
                <c:pt idx="6">
                  <c:v>11262.025</c:v>
                </c:pt>
                <c:pt idx="7">
                  <c:v>15897.906999999999</c:v>
                </c:pt>
                <c:pt idx="8">
                  <c:v>14323.187</c:v>
                </c:pt>
                <c:pt idx="9">
                  <c:v>8143.3580000000002</c:v>
                </c:pt>
              </c:numCache>
            </c:numRef>
          </c:yVal>
          <c:smooth val="0"/>
          <c:extLst>
            <c:ext xmlns:c16="http://schemas.microsoft.com/office/drawing/2014/chart" uri="{C3380CC4-5D6E-409C-BE32-E72D297353CC}">
              <c16:uniqueId val="{00000000-B517-4546-B843-93229FB73470}"/>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128cub'!$E$8:$E$17</c:f>
              <c:numCache>
                <c:formatCode>General</c:formatCode>
                <c:ptCount val="10"/>
                <c:pt idx="0">
                  <c:v>737.91599999999937</c:v>
                </c:pt>
                <c:pt idx="1">
                  <c:v>1577.886</c:v>
                </c:pt>
                <c:pt idx="2">
                  <c:v>3316.3180000000002</c:v>
                </c:pt>
                <c:pt idx="3">
                  <c:v>5707.6610000000001</c:v>
                </c:pt>
                <c:pt idx="4">
                  <c:v>9024.3609999999808</c:v>
                </c:pt>
                <c:pt idx="5">
                  <c:v>16144.447</c:v>
                </c:pt>
                <c:pt idx="6">
                  <c:v>16433.642</c:v>
                </c:pt>
                <c:pt idx="7">
                  <c:v>15403.648999999999</c:v>
                </c:pt>
                <c:pt idx="8">
                  <c:v>11858.55</c:v>
                </c:pt>
                <c:pt idx="9">
                  <c:v>6024.1080000000002</c:v>
                </c:pt>
              </c:numCache>
            </c:numRef>
          </c:yVal>
          <c:smooth val="0"/>
          <c:extLst>
            <c:ext xmlns:c16="http://schemas.microsoft.com/office/drawing/2014/chart" uri="{C3380CC4-5D6E-409C-BE32-E72D297353CC}">
              <c16:uniqueId val="{00000001-B517-4546-B843-93229FB73470}"/>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'ARCHER 128cub'!$A$8:$A$17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'ARCHER 128cub'!$F$8:$F$17</c:f>
              <c:numCache>
                <c:formatCode>General</c:formatCode>
                <c:ptCount val="10"/>
                <c:pt idx="0">
                  <c:v>660.47900000000004</c:v>
                </c:pt>
                <c:pt idx="1">
                  <c:v>1365.9490000000001</c:v>
                </c:pt>
                <c:pt idx="2">
                  <c:v>2840.826</c:v>
                </c:pt>
                <c:pt idx="3">
                  <c:v>5873.0230000000001</c:v>
                </c:pt>
                <c:pt idx="4">
                  <c:v>10835.89</c:v>
                </c:pt>
                <c:pt idx="5">
                  <c:v>15697.12</c:v>
                </c:pt>
                <c:pt idx="6">
                  <c:v>13874.34</c:v>
                </c:pt>
                <c:pt idx="7">
                  <c:v>9037.9879999999794</c:v>
                </c:pt>
                <c:pt idx="8">
                  <c:v>10073.33</c:v>
                </c:pt>
                <c:pt idx="9">
                  <c:v>9907.2749999999905</c:v>
                </c:pt>
              </c:numCache>
            </c:numRef>
          </c:yVal>
          <c:smooth val="0"/>
          <c:extLst>
            <c:ext xmlns:c16="http://schemas.microsoft.com/office/drawing/2014/chart" uri="{C3380CC4-5D6E-409C-BE32-E72D297353CC}">
              <c16:uniqueId val="{00000002-B517-4546-B843-93229FB73470}"/>
            </c:ext>
          </c:extLst>
        </c:ser>
        <c:dLbls>
          <c:showLegendKey val="0"/>
          <c:showVal val="0"/>
          <c:showCatName val="0"/>
          <c:showSerName val="0"/>
          <c:showPercent val="0"/>
          <c:showBubbleSize val="0"/>
        </c:dLbls>
        <c:axId val="-1975795440"/>
        <c:axId val="-2043062656"/>
      </c:scatterChart>
      <c:valAx>
        <c:axId val="-1975795440"/>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062656"/>
        <c:crosses val="autoZero"/>
        <c:crossBetween val="midCat"/>
      </c:valAx>
      <c:valAx>
        <c:axId val="-204306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795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'256cu'!$D$26:$D$34</c:f>
              <c:numCache>
                <c:formatCode>General</c:formatCode>
                <c:ptCount val="9"/>
                <c:pt idx="0">
                  <c:v>862.43099999999936</c:v>
                </c:pt>
                <c:pt idx="1">
                  <c:v>1312.826</c:v>
                </c:pt>
                <c:pt idx="2">
                  <c:v>1292.413</c:v>
                </c:pt>
                <c:pt idx="3">
                  <c:v>1584.816</c:v>
                </c:pt>
                <c:pt idx="4">
                  <c:v>880.73800000000006</c:v>
                </c:pt>
                <c:pt idx="5">
                  <c:v>924.21199999999999</c:v>
                </c:pt>
                <c:pt idx="6">
                  <c:v>821.88400000000001</c:v>
                </c:pt>
                <c:pt idx="7">
                  <c:v>1287.72</c:v>
                </c:pt>
                <c:pt idx="8">
                  <c:v>946.3559999999992</c:v>
                </c:pt>
              </c:numCache>
            </c:numRef>
          </c:yVal>
          <c:smooth val="0"/>
          <c:extLst>
            <c:ext xmlns:c16="http://schemas.microsoft.com/office/drawing/2014/chart" uri="{C3380CC4-5D6E-409C-BE32-E72D297353CC}">
              <c16:uniqueId val="{00000000-7C9A-4CC0-9D96-007D46420B2A}"/>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'256cu'!$E$26:$E$34</c:f>
              <c:numCache>
                <c:formatCode>General</c:formatCode>
                <c:ptCount val="9"/>
                <c:pt idx="0">
                  <c:v>911.45299999999907</c:v>
                </c:pt>
                <c:pt idx="1">
                  <c:v>1512.0070000000001</c:v>
                </c:pt>
                <c:pt idx="2">
                  <c:v>1781.018</c:v>
                </c:pt>
                <c:pt idx="3">
                  <c:v>2077.5059999999999</c:v>
                </c:pt>
                <c:pt idx="4">
                  <c:v>1499.1769999999999</c:v>
                </c:pt>
                <c:pt idx="5">
                  <c:v>1428.8579999999999</c:v>
                </c:pt>
                <c:pt idx="6">
                  <c:v>1548.462</c:v>
                </c:pt>
                <c:pt idx="7">
                  <c:v>1527.0650000000001</c:v>
                </c:pt>
                <c:pt idx="8">
                  <c:v>1635.712</c:v>
                </c:pt>
              </c:numCache>
            </c:numRef>
          </c:yVal>
          <c:smooth val="0"/>
          <c:extLst>
            <c:ext xmlns:c16="http://schemas.microsoft.com/office/drawing/2014/chart" uri="{C3380CC4-5D6E-409C-BE32-E72D297353CC}">
              <c16:uniqueId val="{00000001-7C9A-4CC0-9D96-007D46420B2A}"/>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'256cu'!$F$26:$F$34</c:f>
              <c:numCache>
                <c:formatCode>General</c:formatCode>
                <c:ptCount val="9"/>
                <c:pt idx="0">
                  <c:v>915.13099999999997</c:v>
                </c:pt>
                <c:pt idx="1">
                  <c:v>1565.0509999999999</c:v>
                </c:pt>
                <c:pt idx="2">
                  <c:v>1788.575</c:v>
                </c:pt>
                <c:pt idx="3">
                  <c:v>1752.6869999999999</c:v>
                </c:pt>
                <c:pt idx="4">
                  <c:v>1251.076</c:v>
                </c:pt>
                <c:pt idx="5">
                  <c:v>1553.405</c:v>
                </c:pt>
                <c:pt idx="6">
                  <c:v>1354.874</c:v>
                </c:pt>
                <c:pt idx="7">
                  <c:v>1649.8230000000001</c:v>
                </c:pt>
                <c:pt idx="8">
                  <c:v>1939.126</c:v>
                </c:pt>
              </c:numCache>
            </c:numRef>
          </c:yVal>
          <c:smooth val="0"/>
          <c:extLst>
            <c:ext xmlns:c16="http://schemas.microsoft.com/office/drawing/2014/chart" uri="{C3380CC4-5D6E-409C-BE32-E72D297353CC}">
              <c16:uniqueId val="{00000002-7C9A-4CC0-9D96-007D46420B2A}"/>
            </c:ext>
          </c:extLst>
        </c:ser>
        <c:dLbls>
          <c:showLegendKey val="0"/>
          <c:showVal val="0"/>
          <c:showCatName val="0"/>
          <c:showSerName val="0"/>
          <c:showPercent val="0"/>
          <c:showBubbleSize val="0"/>
        </c:dLbls>
        <c:axId val="-1979047536"/>
        <c:axId val="-1979045760"/>
      </c:scatterChart>
      <c:valAx>
        <c:axId val="-197904753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045760"/>
        <c:crosses val="autoZero"/>
        <c:crossBetween val="midCat"/>
      </c:valAx>
      <c:valAx>
        <c:axId val="-197904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047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MPI-IO: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661.66699999999935</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B6AA-44E0-9B77-27557A09CA84}"/>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698.19799999999998</c:v>
                </c:pt>
                <c:pt idx="1">
                  <c:v>1495.3130000000001</c:v>
                </c:pt>
                <c:pt idx="2">
                  <c:v>2853.8719999999998</c:v>
                </c:pt>
                <c:pt idx="3">
                  <c:v>5716.1890000000003</c:v>
                </c:pt>
                <c:pt idx="4">
                  <c:v>7469.5930000000008</c:v>
                </c:pt>
                <c:pt idx="5">
                  <c:v>10987.14</c:v>
                </c:pt>
                <c:pt idx="6">
                  <c:v>12219.962</c:v>
                </c:pt>
                <c:pt idx="7">
                  <c:v>12836.212</c:v>
                </c:pt>
                <c:pt idx="8">
                  <c:v>11821.306</c:v>
                </c:pt>
                <c:pt idx="9">
                  <c:v>8402.777</c:v>
                </c:pt>
              </c:numCache>
            </c:numRef>
          </c:yVal>
          <c:smooth val="0"/>
          <c:extLst>
            <c:ext xmlns:c16="http://schemas.microsoft.com/office/drawing/2014/chart" uri="{C3380CC4-5D6E-409C-BE32-E72D297353CC}">
              <c16:uniqueId val="{00000001-B6AA-44E0-9B77-27557A09CA84}"/>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691.46299999999906</c:v>
                </c:pt>
                <c:pt idx="1">
                  <c:v>1487.3710000000001</c:v>
                </c:pt>
                <c:pt idx="2">
                  <c:v>3084.9650000000001</c:v>
                </c:pt>
                <c:pt idx="3">
                  <c:v>5586.6289999999999</c:v>
                </c:pt>
                <c:pt idx="4">
                  <c:v>7662.8990000000003</c:v>
                </c:pt>
                <c:pt idx="5">
                  <c:v>9107.8140000000003</c:v>
                </c:pt>
                <c:pt idx="6">
                  <c:v>8598.607</c:v>
                </c:pt>
                <c:pt idx="7">
                  <c:v>13784.597</c:v>
                </c:pt>
                <c:pt idx="8">
                  <c:v>15946.277</c:v>
                </c:pt>
                <c:pt idx="9">
                  <c:v>8204.5499999999884</c:v>
                </c:pt>
              </c:numCache>
            </c:numRef>
          </c:yVal>
          <c:smooth val="0"/>
          <c:extLst>
            <c:ext xmlns:c16="http://schemas.microsoft.com/office/drawing/2014/chart" uri="{C3380CC4-5D6E-409C-BE32-E72D297353CC}">
              <c16:uniqueId val="{00000002-B6AA-44E0-9B77-27557A09CA84}"/>
            </c:ext>
          </c:extLst>
        </c:ser>
        <c:dLbls>
          <c:showLegendKey val="0"/>
          <c:showVal val="0"/>
          <c:showCatName val="0"/>
          <c:showSerName val="0"/>
          <c:showPercent val="0"/>
          <c:showBubbleSize val="0"/>
        </c:dLbls>
        <c:axId val="-1976040192"/>
        <c:axId val="-1976037488"/>
      </c:scatterChart>
      <c:valAx>
        <c:axId val="-197604019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037488"/>
        <c:crosses val="autoZero"/>
        <c:crossBetween val="midCat"/>
      </c:valAx>
      <c:valAx>
        <c:axId val="-197603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040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'128cu'!$D$26:$D$35</c:f>
              <c:numCache>
                <c:formatCode>General</c:formatCode>
                <c:ptCount val="10"/>
                <c:pt idx="0">
                  <c:v>630.91899999999998</c:v>
                </c:pt>
                <c:pt idx="1">
                  <c:v>933.11800000000005</c:v>
                </c:pt>
                <c:pt idx="2">
                  <c:v>1177.923</c:v>
                </c:pt>
                <c:pt idx="3">
                  <c:v>1244.675</c:v>
                </c:pt>
                <c:pt idx="4">
                  <c:v>1527.386</c:v>
                </c:pt>
                <c:pt idx="5">
                  <c:v>1458.318</c:v>
                </c:pt>
                <c:pt idx="6">
                  <c:v>1604.539</c:v>
                </c:pt>
                <c:pt idx="7">
                  <c:v>1669.925</c:v>
                </c:pt>
                <c:pt idx="8">
                  <c:v>1026.17</c:v>
                </c:pt>
                <c:pt idx="9">
                  <c:v>694.66800000000001</c:v>
                </c:pt>
              </c:numCache>
            </c:numRef>
          </c:yVal>
          <c:smooth val="0"/>
          <c:extLst>
            <c:ext xmlns:c16="http://schemas.microsoft.com/office/drawing/2014/chart" uri="{C3380CC4-5D6E-409C-BE32-E72D297353CC}">
              <c16:uniqueId val="{00000000-FD50-44B4-B1F5-7FFA45EF8C02}"/>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'128cu'!$A$8:$A$16</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'128cu'!$E$26:$E$35</c:f>
              <c:numCache>
                <c:formatCode>General</c:formatCode>
                <c:ptCount val="10"/>
                <c:pt idx="0">
                  <c:v>600.06099999999935</c:v>
                </c:pt>
                <c:pt idx="1">
                  <c:v>946.60500000000002</c:v>
                </c:pt>
                <c:pt idx="2">
                  <c:v>1279.098</c:v>
                </c:pt>
                <c:pt idx="3">
                  <c:v>1683.079</c:v>
                </c:pt>
                <c:pt idx="4">
                  <c:v>1597.3710000000001</c:v>
                </c:pt>
                <c:pt idx="5">
                  <c:v>1824.6610000000001</c:v>
                </c:pt>
                <c:pt idx="6">
                  <c:v>1512.8240000000001</c:v>
                </c:pt>
                <c:pt idx="7">
                  <c:v>1803.806</c:v>
                </c:pt>
                <c:pt idx="8">
                  <c:v>1630.857</c:v>
                </c:pt>
                <c:pt idx="9">
                  <c:v>980.35899999999936</c:v>
                </c:pt>
              </c:numCache>
            </c:numRef>
          </c:yVal>
          <c:smooth val="0"/>
          <c:extLst>
            <c:ext xmlns:c16="http://schemas.microsoft.com/office/drawing/2014/chart" uri="{C3380CC4-5D6E-409C-BE32-E72D297353CC}">
              <c16:uniqueId val="{00000001-FD50-44B4-B1F5-7FFA45EF8C02}"/>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'128cu'!$F$26:$F$35</c:f>
              <c:numCache>
                <c:formatCode>General</c:formatCode>
                <c:ptCount val="10"/>
                <c:pt idx="0">
                  <c:v>558.08306400000004</c:v>
                </c:pt>
                <c:pt idx="1">
                  <c:v>1025.4435189999999</c:v>
                </c:pt>
                <c:pt idx="2">
                  <c:v>1371.8125219999999</c:v>
                </c:pt>
                <c:pt idx="3">
                  <c:v>1304.608628</c:v>
                </c:pt>
                <c:pt idx="4">
                  <c:v>1410.576667</c:v>
                </c:pt>
                <c:pt idx="5">
                  <c:v>2088.7096379999998</c:v>
                </c:pt>
                <c:pt idx="6">
                  <c:v>1965.949715</c:v>
                </c:pt>
                <c:pt idx="7">
                  <c:v>1858.533921</c:v>
                </c:pt>
                <c:pt idx="8">
                  <c:v>2139.206401999998</c:v>
                </c:pt>
                <c:pt idx="9">
                  <c:v>1057.252882</c:v>
                </c:pt>
              </c:numCache>
            </c:numRef>
          </c:yVal>
          <c:smooth val="0"/>
          <c:extLst>
            <c:ext xmlns:c16="http://schemas.microsoft.com/office/drawing/2014/chart" uri="{C3380CC4-5D6E-409C-BE32-E72D297353CC}">
              <c16:uniqueId val="{00000002-FD50-44B4-B1F5-7FFA45EF8C02}"/>
            </c:ext>
          </c:extLst>
        </c:ser>
        <c:dLbls>
          <c:showLegendKey val="0"/>
          <c:showVal val="0"/>
          <c:showCatName val="0"/>
          <c:showSerName val="0"/>
          <c:showPercent val="0"/>
          <c:showBubbleSize val="0"/>
        </c:dLbls>
        <c:axId val="-1972764864"/>
        <c:axId val="-1972409584"/>
      </c:scatterChart>
      <c:valAx>
        <c:axId val="-197276486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409584"/>
        <c:crosses val="autoZero"/>
        <c:crossBetween val="midCat"/>
      </c:valAx>
      <c:valAx>
        <c:axId val="-197240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764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NetCDF: Striping</a:t>
            </a:r>
            <a:r>
              <a:rPr lang="en-US" baseline="0"/>
              <a:t> = -1, Local Size = 128^3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'128cu'!$D$8:$D$17</c:f>
              <c:numCache>
                <c:formatCode>General</c:formatCode>
                <c:ptCount val="10"/>
                <c:pt idx="0">
                  <c:v>476.35700000000008</c:v>
                </c:pt>
                <c:pt idx="1">
                  <c:v>954.55699999999933</c:v>
                </c:pt>
                <c:pt idx="2">
                  <c:v>1935.982</c:v>
                </c:pt>
                <c:pt idx="3">
                  <c:v>3952.4250000000002</c:v>
                </c:pt>
                <c:pt idx="4">
                  <c:v>4728.4409999999998</c:v>
                </c:pt>
                <c:pt idx="5">
                  <c:v>7020.143</c:v>
                </c:pt>
                <c:pt idx="6">
                  <c:v>7112.4939999999997</c:v>
                </c:pt>
                <c:pt idx="7">
                  <c:v>10399.51</c:v>
                </c:pt>
                <c:pt idx="8">
                  <c:v>10442.644</c:v>
                </c:pt>
                <c:pt idx="9">
                  <c:v>6416.1750000000002</c:v>
                </c:pt>
              </c:numCache>
            </c:numRef>
          </c:yVal>
          <c:smooth val="0"/>
          <c:extLst>
            <c:ext xmlns:c16="http://schemas.microsoft.com/office/drawing/2014/chart" uri="{C3380CC4-5D6E-409C-BE32-E72D297353CC}">
              <c16:uniqueId val="{00000000-B2E0-4572-B240-5B43DCBBDE9F}"/>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'128cu'!$E$8:$E$17</c:f>
              <c:numCache>
                <c:formatCode>General</c:formatCode>
                <c:ptCount val="10"/>
                <c:pt idx="0">
                  <c:v>414.52</c:v>
                </c:pt>
                <c:pt idx="1">
                  <c:v>911.00800000000004</c:v>
                </c:pt>
                <c:pt idx="2">
                  <c:v>2005.05</c:v>
                </c:pt>
                <c:pt idx="3">
                  <c:v>3710.232</c:v>
                </c:pt>
                <c:pt idx="4">
                  <c:v>3339.8969999999999</c:v>
                </c:pt>
                <c:pt idx="5">
                  <c:v>7284.3730000000014</c:v>
                </c:pt>
                <c:pt idx="6">
                  <c:v>7073.241</c:v>
                </c:pt>
                <c:pt idx="7">
                  <c:v>10806.77</c:v>
                </c:pt>
                <c:pt idx="8">
                  <c:v>10807.797</c:v>
                </c:pt>
                <c:pt idx="9">
                  <c:v>8727.2649999999885</c:v>
                </c:pt>
              </c:numCache>
            </c:numRef>
          </c:yVal>
          <c:smooth val="0"/>
          <c:extLst>
            <c:ext xmlns:c16="http://schemas.microsoft.com/office/drawing/2014/chart" uri="{C3380CC4-5D6E-409C-BE32-E72D297353CC}">
              <c16:uniqueId val="{00000001-B2E0-4572-B240-5B43DCBBDE9F}"/>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'128cu'!$A$8:$A$17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'128cu'!$F$8:$F$17</c:f>
              <c:numCache>
                <c:formatCode>General</c:formatCode>
                <c:ptCount val="10"/>
                <c:pt idx="0">
                  <c:v>425.06200000000001</c:v>
                </c:pt>
                <c:pt idx="1">
                  <c:v>904.39699999999937</c:v>
                </c:pt>
                <c:pt idx="2">
                  <c:v>1957.675</c:v>
                </c:pt>
                <c:pt idx="3">
                  <c:v>3535.6129999999998</c:v>
                </c:pt>
                <c:pt idx="4">
                  <c:v>6523.8970000000008</c:v>
                </c:pt>
                <c:pt idx="5">
                  <c:v>7810.41</c:v>
                </c:pt>
                <c:pt idx="6">
                  <c:v>10085.431</c:v>
                </c:pt>
                <c:pt idx="7">
                  <c:v>9037.9879999999794</c:v>
                </c:pt>
                <c:pt idx="8">
                  <c:v>10073.326999999999</c:v>
                </c:pt>
                <c:pt idx="9">
                  <c:v>7877.8689999999997</c:v>
                </c:pt>
              </c:numCache>
            </c:numRef>
          </c:yVal>
          <c:smooth val="0"/>
          <c:extLst>
            <c:ext xmlns:c16="http://schemas.microsoft.com/office/drawing/2014/chart" uri="{C3380CC4-5D6E-409C-BE32-E72D297353CC}">
              <c16:uniqueId val="{00000002-B2E0-4572-B240-5B43DCBBDE9F}"/>
            </c:ext>
          </c:extLst>
        </c:ser>
        <c:dLbls>
          <c:showLegendKey val="0"/>
          <c:showVal val="0"/>
          <c:showCatName val="0"/>
          <c:showSerName val="0"/>
          <c:showPercent val="0"/>
          <c:showBubbleSize val="0"/>
        </c:dLbls>
        <c:axId val="-1972559216"/>
        <c:axId val="-1972556784"/>
      </c:scatterChart>
      <c:valAx>
        <c:axId val="-1972559216"/>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556784"/>
        <c:crosses val="autoZero"/>
        <c:crossBetween val="midCat"/>
      </c:valAx>
      <c:valAx>
        <c:axId val="-197255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559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4,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'256cu'!$D$26:$D$35</c:f>
              <c:numCache>
                <c:formatCode>General</c:formatCode>
                <c:ptCount val="10"/>
                <c:pt idx="0">
                  <c:v>874.67100000000005</c:v>
                </c:pt>
                <c:pt idx="1">
                  <c:v>1569.8810000000001</c:v>
                </c:pt>
                <c:pt idx="2">
                  <c:v>1752.223</c:v>
                </c:pt>
                <c:pt idx="3">
                  <c:v>1772.7070000000001</c:v>
                </c:pt>
                <c:pt idx="4">
                  <c:v>1664.027</c:v>
                </c:pt>
                <c:pt idx="5">
                  <c:v>1306.42</c:v>
                </c:pt>
                <c:pt idx="6">
                  <c:v>1521.2270000000001</c:v>
                </c:pt>
                <c:pt idx="7">
                  <c:v>1620.105</c:v>
                </c:pt>
                <c:pt idx="8">
                  <c:v>1091.415</c:v>
                </c:pt>
                <c:pt idx="9">
                  <c:v>696.86399999999935</c:v>
                </c:pt>
              </c:numCache>
            </c:numRef>
          </c:yVal>
          <c:smooth val="0"/>
          <c:extLst>
            <c:ext xmlns:c16="http://schemas.microsoft.com/office/drawing/2014/chart" uri="{C3380CC4-5D6E-409C-BE32-E72D297353CC}">
              <c16:uniqueId val="{00000000-7F17-45B2-863C-56E4E82D68AC}"/>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'256cu'!$E$26:$E$35</c:f>
              <c:numCache>
                <c:formatCode>General</c:formatCode>
                <c:ptCount val="10"/>
                <c:pt idx="0">
                  <c:v>869.74800000000005</c:v>
                </c:pt>
                <c:pt idx="1">
                  <c:v>1375.8630000000001</c:v>
                </c:pt>
                <c:pt idx="2">
                  <c:v>1678.23</c:v>
                </c:pt>
                <c:pt idx="3">
                  <c:v>1889.365</c:v>
                </c:pt>
                <c:pt idx="4">
                  <c:v>2021.0519999999999</c:v>
                </c:pt>
                <c:pt idx="5">
                  <c:v>1920.3330000000001</c:v>
                </c:pt>
                <c:pt idx="6">
                  <c:v>1340.9749999999999</c:v>
                </c:pt>
                <c:pt idx="7">
                  <c:v>2254.4180000000001</c:v>
                </c:pt>
                <c:pt idx="8">
                  <c:v>1939.3530000000001</c:v>
                </c:pt>
                <c:pt idx="9">
                  <c:v>986.32099999999934</c:v>
                </c:pt>
              </c:numCache>
            </c:numRef>
          </c:yVal>
          <c:smooth val="0"/>
          <c:extLst>
            <c:ext xmlns:c16="http://schemas.microsoft.com/office/drawing/2014/chart" uri="{C3380CC4-5D6E-409C-BE32-E72D297353CC}">
              <c16:uniqueId val="{00000001-7F17-45B2-863C-56E4E82D68AC}"/>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'256cu'!$A$26:$A$34</c:f>
              <c:numCache>
                <c:formatCode>General</c:formatCode>
                <c:ptCount val="9"/>
                <c:pt idx="0">
                  <c:v>24</c:v>
                </c:pt>
                <c:pt idx="1">
                  <c:v>48</c:v>
                </c:pt>
                <c:pt idx="2">
                  <c:v>96</c:v>
                </c:pt>
                <c:pt idx="3">
                  <c:v>192</c:v>
                </c:pt>
                <c:pt idx="4">
                  <c:v>384</c:v>
                </c:pt>
                <c:pt idx="5">
                  <c:v>768</c:v>
                </c:pt>
                <c:pt idx="6">
                  <c:v>1536</c:v>
                </c:pt>
                <c:pt idx="7">
                  <c:v>3072</c:v>
                </c:pt>
                <c:pt idx="8">
                  <c:v>6144</c:v>
                </c:pt>
              </c:numCache>
            </c:numRef>
          </c:xVal>
          <c:yVal>
            <c:numRef>
              <c:f>'256cu'!$F$26:$F$35</c:f>
              <c:numCache>
                <c:formatCode>General</c:formatCode>
                <c:ptCount val="10"/>
                <c:pt idx="0">
                  <c:v>828.11699999999996</c:v>
                </c:pt>
                <c:pt idx="1">
                  <c:v>1593.5920000000001</c:v>
                </c:pt>
                <c:pt idx="2">
                  <c:v>1640.99</c:v>
                </c:pt>
                <c:pt idx="3">
                  <c:v>1817.492</c:v>
                </c:pt>
                <c:pt idx="4">
                  <c:v>1577.356</c:v>
                </c:pt>
                <c:pt idx="5">
                  <c:v>2088.71</c:v>
                </c:pt>
                <c:pt idx="6">
                  <c:v>2229.308</c:v>
                </c:pt>
                <c:pt idx="7">
                  <c:v>1906.9069999999999</c:v>
                </c:pt>
                <c:pt idx="8">
                  <c:v>1583.67</c:v>
                </c:pt>
                <c:pt idx="9">
                  <c:v>904.78200000000004</c:v>
                </c:pt>
              </c:numCache>
            </c:numRef>
          </c:yVal>
          <c:smooth val="0"/>
          <c:extLst>
            <c:ext xmlns:c16="http://schemas.microsoft.com/office/drawing/2014/chart" uri="{C3380CC4-5D6E-409C-BE32-E72D297353CC}">
              <c16:uniqueId val="{00000002-7F17-45B2-863C-56E4E82D68AC}"/>
            </c:ext>
          </c:extLst>
        </c:ser>
        <c:dLbls>
          <c:showLegendKey val="0"/>
          <c:showVal val="0"/>
          <c:showCatName val="0"/>
          <c:showSerName val="0"/>
          <c:showPercent val="0"/>
          <c:showBubbleSize val="0"/>
        </c:dLbls>
        <c:axId val="-1975732512"/>
        <c:axId val="-1975730736"/>
      </c:scatterChart>
      <c:valAx>
        <c:axId val="-197573251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730736"/>
        <c:crosses val="autoZero"/>
        <c:crossBetween val="midCat"/>
      </c:valAx>
      <c:valAx>
        <c:axId val="-1975730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 (MiB/s)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732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ARCHER NetCDF: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MiB</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'256cu'!$D$8:$D$17</c:f>
              <c:numCache>
                <c:formatCode>General</c:formatCode>
                <c:ptCount val="10"/>
                <c:pt idx="0">
                  <c:v>624.57000000000005</c:v>
                </c:pt>
                <c:pt idx="1">
                  <c:v>1331.4739999999999</c:v>
                </c:pt>
                <c:pt idx="2">
                  <c:v>2652.12</c:v>
                </c:pt>
                <c:pt idx="3">
                  <c:v>5055.4399999999996</c:v>
                </c:pt>
                <c:pt idx="4">
                  <c:v>8429.1759999999813</c:v>
                </c:pt>
                <c:pt idx="5">
                  <c:v>9069.9330000000009</c:v>
                </c:pt>
                <c:pt idx="6">
                  <c:v>9858.8109999999833</c:v>
                </c:pt>
                <c:pt idx="7">
                  <c:v>11769.056</c:v>
                </c:pt>
                <c:pt idx="8">
                  <c:v>11746.485000000001</c:v>
                </c:pt>
                <c:pt idx="9">
                  <c:v>7305.8980000000001</c:v>
                </c:pt>
              </c:numCache>
            </c:numRef>
          </c:yVal>
          <c:smooth val="0"/>
          <c:extLst>
            <c:ext xmlns:c16="http://schemas.microsoft.com/office/drawing/2014/chart" uri="{C3380CC4-5D6E-409C-BE32-E72D297353CC}">
              <c16:uniqueId val="{00000000-FFBF-46DB-970F-E4A82A194B2B}"/>
            </c:ext>
          </c:extLst>
        </c:ser>
        <c:ser>
          <c:idx val="1"/>
          <c:order val="1"/>
          <c:tx>
            <c:v>4 MiB</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'256cu'!$E$8:$E$17</c:f>
              <c:numCache>
                <c:formatCode>General</c:formatCode>
                <c:ptCount val="10"/>
                <c:pt idx="0">
                  <c:v>608.13199999999938</c:v>
                </c:pt>
                <c:pt idx="1">
                  <c:v>1279.222</c:v>
                </c:pt>
                <c:pt idx="2">
                  <c:v>2680.0790000000002</c:v>
                </c:pt>
                <c:pt idx="3">
                  <c:v>5143.3919999999998</c:v>
                </c:pt>
                <c:pt idx="4">
                  <c:v>8416.2819999999883</c:v>
                </c:pt>
                <c:pt idx="5">
                  <c:v>8709.1769999999815</c:v>
                </c:pt>
                <c:pt idx="6">
                  <c:v>9992.2900000000009</c:v>
                </c:pt>
                <c:pt idx="7">
                  <c:v>12631.356</c:v>
                </c:pt>
                <c:pt idx="8">
                  <c:v>11133.308000000001</c:v>
                </c:pt>
                <c:pt idx="9">
                  <c:v>6978.8940000000002</c:v>
                </c:pt>
              </c:numCache>
            </c:numRef>
          </c:yVal>
          <c:smooth val="0"/>
          <c:extLst>
            <c:ext xmlns:c16="http://schemas.microsoft.com/office/drawing/2014/chart" uri="{C3380CC4-5D6E-409C-BE32-E72D297353CC}">
              <c16:uniqueId val="{00000001-FFBF-46DB-970F-E4A82A194B2B}"/>
            </c:ext>
          </c:extLst>
        </c:ser>
        <c:ser>
          <c:idx val="2"/>
          <c:order val="2"/>
          <c:tx>
            <c:v>8 MiB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'256cu'!$A$8:$A$17</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'256cu'!$F$8:$F$17</c:f>
              <c:numCache>
                <c:formatCode>General</c:formatCode>
                <c:ptCount val="10"/>
                <c:pt idx="0">
                  <c:v>619.61400000000003</c:v>
                </c:pt>
                <c:pt idx="1">
                  <c:v>1282.3779999999999</c:v>
                </c:pt>
                <c:pt idx="2">
                  <c:v>2578.7530000000002</c:v>
                </c:pt>
                <c:pt idx="3">
                  <c:v>5318.4489999999996</c:v>
                </c:pt>
                <c:pt idx="4">
                  <c:v>9166.1820000000007</c:v>
                </c:pt>
                <c:pt idx="5">
                  <c:v>11555.442999999999</c:v>
                </c:pt>
                <c:pt idx="6">
                  <c:v>10750.391</c:v>
                </c:pt>
                <c:pt idx="7">
                  <c:v>12219.471</c:v>
                </c:pt>
                <c:pt idx="8">
                  <c:v>12953.971</c:v>
                </c:pt>
                <c:pt idx="9">
                  <c:v>6478.1719999999996</c:v>
                </c:pt>
              </c:numCache>
            </c:numRef>
          </c:yVal>
          <c:smooth val="0"/>
          <c:extLst>
            <c:ext xmlns:c16="http://schemas.microsoft.com/office/drawing/2014/chart" uri="{C3380CC4-5D6E-409C-BE32-E72D297353CC}">
              <c16:uniqueId val="{00000002-FFBF-46DB-970F-E4A82A194B2B}"/>
            </c:ext>
          </c:extLst>
        </c:ser>
        <c:dLbls>
          <c:showLegendKey val="0"/>
          <c:showVal val="0"/>
          <c:showCatName val="0"/>
          <c:showSerName val="0"/>
          <c:showPercent val="0"/>
          <c:showBubbleSize val="0"/>
        </c:dLbls>
        <c:axId val="-2114209024"/>
        <c:axId val="-1979156032"/>
      </c:scatterChart>
      <c:valAx>
        <c:axId val="-2114209024"/>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156032"/>
        <c:crosses val="autoZero"/>
        <c:crossBetween val="midCat"/>
      </c:valAx>
      <c:valAx>
        <c:axId val="-197915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209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ARCHER MPI-IO:</a:t>
            </a:r>
            <a:r>
              <a:rPr lang="en-US" baseline="0"/>
              <a:t> </a:t>
            </a:r>
            <a:r>
              <a:rPr lang="en-US"/>
              <a:t>Striping</a:t>
            </a:r>
            <a:r>
              <a:rPr lang="en-US" baseline="0"/>
              <a:t> = -1, Local Size = 256^3</a:t>
            </a:r>
            <a:endParaRPr lang="en-US"/>
          </a:p>
        </c:rich>
      </c:tx>
      <c:overlay val="0"/>
      <c:spPr>
        <a:noFill/>
        <a:ln>
          <a:noFill/>
        </a:ln>
        <a:effectLst/>
      </c:spPr>
    </c:title>
    <c:autoTitleDeleted val="0"/>
    <c:plotArea>
      <c:layout/>
      <c:scatterChart>
        <c:scatterStyle val="lineMarker"/>
        <c:varyColors val="0"/>
        <c:ser>
          <c:idx val="0"/>
          <c:order val="0"/>
          <c:tx>
            <c:v>1 File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MultFiles!$D$10:$D$19</c:f>
              <c:numCache>
                <c:formatCode>General</c:formatCode>
                <c:ptCount val="10"/>
                <c:pt idx="0">
                  <c:v>661.66699999999935</c:v>
                </c:pt>
                <c:pt idx="1">
                  <c:v>1310.712</c:v>
                </c:pt>
                <c:pt idx="2">
                  <c:v>2270.36</c:v>
                </c:pt>
                <c:pt idx="3">
                  <c:v>3790.924</c:v>
                </c:pt>
                <c:pt idx="4">
                  <c:v>5359.5349999999999</c:v>
                </c:pt>
                <c:pt idx="5">
                  <c:v>5775.2870000000003</c:v>
                </c:pt>
                <c:pt idx="6">
                  <c:v>5945.99</c:v>
                </c:pt>
                <c:pt idx="7">
                  <c:v>11320.886</c:v>
                </c:pt>
                <c:pt idx="8">
                  <c:v>11529.933999999999</c:v>
                </c:pt>
                <c:pt idx="9">
                  <c:v>6367.598</c:v>
                </c:pt>
              </c:numCache>
            </c:numRef>
          </c:yVal>
          <c:smooth val="0"/>
          <c:extLst>
            <c:ext xmlns:c16="http://schemas.microsoft.com/office/drawing/2014/chart" uri="{C3380CC4-5D6E-409C-BE32-E72D297353CC}">
              <c16:uniqueId val="{00000000-766C-4208-BBEE-44A717CBFB71}"/>
            </c:ext>
          </c:extLst>
        </c:ser>
        <c:ser>
          <c:idx val="1"/>
          <c:order val="1"/>
          <c:tx>
            <c:v>2 Files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MultFiles!$H$10:$H$19</c:f>
              <c:numCache>
                <c:formatCode>General</c:formatCode>
                <c:ptCount val="10"/>
                <c:pt idx="1">
                  <c:v>1257.5619999999999</c:v>
                </c:pt>
                <c:pt idx="2">
                  <c:v>2549.0700000000002</c:v>
                </c:pt>
                <c:pt idx="3">
                  <c:v>4360.7630000000008</c:v>
                </c:pt>
                <c:pt idx="4">
                  <c:v>6901.1820000000007</c:v>
                </c:pt>
                <c:pt idx="5">
                  <c:v>9161.2520000000004</c:v>
                </c:pt>
                <c:pt idx="6">
                  <c:v>10599.782999999999</c:v>
                </c:pt>
                <c:pt idx="7">
                  <c:v>10651.835999999999</c:v>
                </c:pt>
                <c:pt idx="8">
                  <c:v>12919.879000000001</c:v>
                </c:pt>
                <c:pt idx="9">
                  <c:v>10993.593000000001</c:v>
                </c:pt>
              </c:numCache>
            </c:numRef>
          </c:yVal>
          <c:smooth val="0"/>
          <c:extLst>
            <c:ext xmlns:c16="http://schemas.microsoft.com/office/drawing/2014/chart" uri="{C3380CC4-5D6E-409C-BE32-E72D297353CC}">
              <c16:uniqueId val="{00000001-766C-4208-BBEE-44A717CBFB71}"/>
            </c:ext>
          </c:extLst>
        </c:ser>
        <c:ser>
          <c:idx val="2"/>
          <c:order val="2"/>
          <c:tx>
            <c:v>4 Files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MultFiles!$A$10:$A$19</c:f>
              <c:numCache>
                <c:formatCode>General</c:formatCode>
                <c:ptCount val="10"/>
                <c:pt idx="0">
                  <c:v>24</c:v>
                </c:pt>
                <c:pt idx="1">
                  <c:v>48</c:v>
                </c:pt>
                <c:pt idx="2">
                  <c:v>96</c:v>
                </c:pt>
                <c:pt idx="3">
                  <c:v>192</c:v>
                </c:pt>
                <c:pt idx="4">
                  <c:v>384</c:v>
                </c:pt>
                <c:pt idx="5">
                  <c:v>768</c:v>
                </c:pt>
                <c:pt idx="6">
                  <c:v>1536</c:v>
                </c:pt>
                <c:pt idx="7">
                  <c:v>3072</c:v>
                </c:pt>
                <c:pt idx="8">
                  <c:v>6144</c:v>
                </c:pt>
                <c:pt idx="9">
                  <c:v>12288</c:v>
                </c:pt>
              </c:numCache>
            </c:numRef>
          </c:xVal>
          <c:yVal>
            <c:numRef>
              <c:f>MultFiles!$N$10:$N$19</c:f>
              <c:numCache>
                <c:formatCode>General</c:formatCode>
                <c:ptCount val="10"/>
                <c:pt idx="2">
                  <c:v>2584.3560000000002</c:v>
                </c:pt>
                <c:pt idx="3">
                  <c:v>5111.2570000000014</c:v>
                </c:pt>
                <c:pt idx="4">
                  <c:v>8659.8940000000002</c:v>
                </c:pt>
                <c:pt idx="5">
                  <c:v>13417.621999999999</c:v>
                </c:pt>
                <c:pt idx="6">
                  <c:v>11001.285</c:v>
                </c:pt>
                <c:pt idx="7">
                  <c:v>11811.611000000001</c:v>
                </c:pt>
                <c:pt idx="8">
                  <c:v>14849.189</c:v>
                </c:pt>
                <c:pt idx="9">
                  <c:v>13200.498</c:v>
                </c:pt>
              </c:numCache>
            </c:numRef>
          </c:yVal>
          <c:smooth val="0"/>
          <c:extLst>
            <c:ext xmlns:c16="http://schemas.microsoft.com/office/drawing/2014/chart" uri="{C3380CC4-5D6E-409C-BE32-E72D297353CC}">
              <c16:uniqueId val="{00000002-766C-4208-BBEE-44A717CBFB71}"/>
            </c:ext>
          </c:extLst>
        </c:ser>
        <c:dLbls>
          <c:showLegendKey val="0"/>
          <c:showVal val="0"/>
          <c:showCatName val="0"/>
          <c:showSerName val="0"/>
          <c:showPercent val="0"/>
          <c:showBubbleSize val="0"/>
        </c:dLbls>
        <c:axId val="-1972945872"/>
        <c:axId val="-1972943744"/>
      </c:scatterChart>
      <c:valAx>
        <c:axId val="-1972945872"/>
        <c:scaling>
          <c:logBase val="2"/>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Writers</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943744"/>
        <c:crosses val="autoZero"/>
        <c:crossBetween val="midCat"/>
      </c:valAx>
      <c:valAx>
        <c:axId val="-197294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Write Bandwidth</a:t>
                </a:r>
                <a:r>
                  <a:rPr lang="en-US" baseline="0"/>
                  <a:t> (MiB/s)</a:t>
                </a:r>
                <a:endParaRPr lang="en-US"/>
              </a:p>
            </c:rich>
          </c:tx>
          <c:overlay val="0"/>
          <c:spPr>
            <a:noFill/>
            <a:ln>
              <a:noFill/>
            </a:ln>
            <a:effectLst/>
          </c:sp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945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974"/>
    <w:rsid w:val="00077061"/>
    <w:rsid w:val="00080878"/>
    <w:rsid w:val="00093759"/>
    <w:rsid w:val="000B41EE"/>
    <w:rsid w:val="000D6FB7"/>
    <w:rsid w:val="00191D6E"/>
    <w:rsid w:val="00276DD2"/>
    <w:rsid w:val="002849A2"/>
    <w:rsid w:val="002A769F"/>
    <w:rsid w:val="002A77B4"/>
    <w:rsid w:val="00363EFB"/>
    <w:rsid w:val="00426768"/>
    <w:rsid w:val="00454764"/>
    <w:rsid w:val="0046733C"/>
    <w:rsid w:val="004B1853"/>
    <w:rsid w:val="005106A9"/>
    <w:rsid w:val="00581575"/>
    <w:rsid w:val="00584430"/>
    <w:rsid w:val="005A6BAC"/>
    <w:rsid w:val="005C7170"/>
    <w:rsid w:val="005D0C7B"/>
    <w:rsid w:val="005E4A1A"/>
    <w:rsid w:val="00627C60"/>
    <w:rsid w:val="006548BF"/>
    <w:rsid w:val="0069031B"/>
    <w:rsid w:val="00726FFC"/>
    <w:rsid w:val="0074224E"/>
    <w:rsid w:val="0080752C"/>
    <w:rsid w:val="008A7317"/>
    <w:rsid w:val="009A6C36"/>
    <w:rsid w:val="009E2681"/>
    <w:rsid w:val="009E5FA8"/>
    <w:rsid w:val="009F486A"/>
    <w:rsid w:val="00A114FF"/>
    <w:rsid w:val="00A169CD"/>
    <w:rsid w:val="00A22C95"/>
    <w:rsid w:val="00A74DD3"/>
    <w:rsid w:val="00AC1129"/>
    <w:rsid w:val="00B235FB"/>
    <w:rsid w:val="00B258D8"/>
    <w:rsid w:val="00B6209A"/>
    <w:rsid w:val="00B77BDA"/>
    <w:rsid w:val="00B94BD5"/>
    <w:rsid w:val="00BC41A1"/>
    <w:rsid w:val="00C02B79"/>
    <w:rsid w:val="00C12D13"/>
    <w:rsid w:val="00C26780"/>
    <w:rsid w:val="00C5786E"/>
    <w:rsid w:val="00C61494"/>
    <w:rsid w:val="00CC78C8"/>
    <w:rsid w:val="00CD5AFB"/>
    <w:rsid w:val="00CE2115"/>
    <w:rsid w:val="00D67974"/>
    <w:rsid w:val="00D91F53"/>
    <w:rsid w:val="00DB18D1"/>
    <w:rsid w:val="00DB7628"/>
    <w:rsid w:val="00E65496"/>
    <w:rsid w:val="00E758FF"/>
    <w:rsid w:val="00E84BA0"/>
    <w:rsid w:val="00E96E69"/>
    <w:rsid w:val="00EC5D5B"/>
    <w:rsid w:val="00EF62F7"/>
    <w:rsid w:val="00F21C1B"/>
    <w:rsid w:val="00F66B26"/>
    <w:rsid w:val="00FB49BA"/>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1A292-AE5F-4444-B222-549AF2A4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30</Pages>
  <Words>7534</Words>
  <Characters>42949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50383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dsloanm</cp:lastModifiedBy>
  <cp:revision>126</cp:revision>
  <cp:lastPrinted>2017-05-10T14:28:00Z</cp:lastPrinted>
  <dcterms:created xsi:type="dcterms:W3CDTF">2017-03-24T15:05:00Z</dcterms:created>
  <dcterms:modified xsi:type="dcterms:W3CDTF">2017-06-29T15:19:00Z</dcterms:modified>
</cp:coreProperties>
</file>